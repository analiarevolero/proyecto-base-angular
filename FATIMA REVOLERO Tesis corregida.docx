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7EC75" w14:textId="77777777" w:rsidR="00223209" w:rsidRDefault="00614FFC">
      <w:pPr>
        <w:autoSpaceDE w:val="0"/>
        <w:autoSpaceDN w:val="0"/>
        <w:adjustRightInd w:val="0"/>
        <w:spacing w:line="276" w:lineRule="auto"/>
        <w:jc w:val="center"/>
        <w:rPr>
          <w:rFonts w:eastAsia="Calibri"/>
          <w:b/>
          <w:sz w:val="22"/>
          <w:szCs w:val="22"/>
        </w:rPr>
      </w:pPr>
      <w:r>
        <w:rPr>
          <w:rFonts w:eastAsia="Calibri"/>
          <w:b/>
          <w:noProof/>
          <w:sz w:val="22"/>
          <w:szCs w:val="22"/>
          <w:lang w:eastAsia="es-ES"/>
        </w:rPr>
        <w:drawing>
          <wp:anchor distT="0" distB="0" distL="114300" distR="114300" simplePos="0" relativeHeight="2" behindDoc="0" locked="0" layoutInCell="1" allowOverlap="1" wp14:anchorId="19777642" wp14:editId="170074DB">
            <wp:simplePos x="0" y="0"/>
            <wp:positionH relativeFrom="margin">
              <wp:align>center</wp:align>
            </wp:positionH>
            <wp:positionV relativeFrom="paragraph">
              <wp:posOffset>15240</wp:posOffset>
            </wp:positionV>
            <wp:extent cx="1790700" cy="1920239"/>
            <wp:effectExtent l="0" t="0" r="0" b="0"/>
            <wp:wrapSquare wrapText="bothSides"/>
            <wp:docPr id="1026" name="Imagen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9"/>
                    <pic:cNvPicPr/>
                  </pic:nvPicPr>
                  <pic:blipFill>
                    <a:blip r:embed="rId9" cstate="print"/>
                    <a:srcRect t="1" b="-13352"/>
                    <a:stretch/>
                  </pic:blipFill>
                  <pic:spPr>
                    <a:xfrm>
                      <a:off x="0" y="0"/>
                      <a:ext cx="1790700" cy="1920239"/>
                    </a:xfrm>
                    <a:prstGeom prst="rect">
                      <a:avLst/>
                    </a:prstGeom>
                    <a:ln>
                      <a:noFill/>
                    </a:ln>
                  </pic:spPr>
                </pic:pic>
              </a:graphicData>
            </a:graphic>
          </wp:anchor>
        </w:drawing>
      </w:r>
    </w:p>
    <w:p w14:paraId="16871F78" w14:textId="77777777" w:rsidR="00223209" w:rsidRDefault="00223209">
      <w:pPr>
        <w:spacing w:after="200" w:line="276" w:lineRule="auto"/>
        <w:jc w:val="both"/>
        <w:rPr>
          <w:rFonts w:eastAsia="Calibri"/>
          <w:b/>
          <w:sz w:val="22"/>
          <w:szCs w:val="22"/>
        </w:rPr>
      </w:pPr>
    </w:p>
    <w:p w14:paraId="58CF05B3" w14:textId="77777777" w:rsidR="00223209" w:rsidRDefault="00223209">
      <w:pPr>
        <w:spacing w:after="200" w:line="276" w:lineRule="auto"/>
        <w:jc w:val="both"/>
        <w:rPr>
          <w:rFonts w:eastAsia="Calibri"/>
          <w:b/>
          <w:sz w:val="22"/>
          <w:szCs w:val="22"/>
        </w:rPr>
      </w:pPr>
    </w:p>
    <w:p w14:paraId="191A8C55" w14:textId="77777777" w:rsidR="00223209" w:rsidRDefault="00223209">
      <w:pPr>
        <w:spacing w:after="200" w:line="276" w:lineRule="auto"/>
        <w:jc w:val="center"/>
        <w:rPr>
          <w:rFonts w:eastAsia="Calibri"/>
          <w:b/>
          <w:sz w:val="22"/>
          <w:szCs w:val="22"/>
        </w:rPr>
      </w:pPr>
    </w:p>
    <w:p w14:paraId="2A86465D" w14:textId="77777777" w:rsidR="00223209" w:rsidRDefault="00223209">
      <w:pPr>
        <w:autoSpaceDE w:val="0"/>
        <w:autoSpaceDN w:val="0"/>
        <w:adjustRightInd w:val="0"/>
        <w:spacing w:line="276" w:lineRule="auto"/>
        <w:jc w:val="both"/>
        <w:rPr>
          <w:rFonts w:eastAsia="Calibri"/>
        </w:rPr>
      </w:pPr>
    </w:p>
    <w:p w14:paraId="7C461B13" w14:textId="77777777" w:rsidR="00223209" w:rsidRDefault="00223209">
      <w:pPr>
        <w:autoSpaceDE w:val="0"/>
        <w:autoSpaceDN w:val="0"/>
        <w:adjustRightInd w:val="0"/>
        <w:spacing w:line="276" w:lineRule="auto"/>
        <w:jc w:val="both"/>
        <w:rPr>
          <w:rFonts w:eastAsia="Calibri"/>
        </w:rPr>
      </w:pPr>
    </w:p>
    <w:p w14:paraId="28899812" w14:textId="77777777" w:rsidR="00223209" w:rsidRDefault="00223209">
      <w:pPr>
        <w:autoSpaceDE w:val="0"/>
        <w:autoSpaceDN w:val="0"/>
        <w:adjustRightInd w:val="0"/>
        <w:spacing w:line="276" w:lineRule="auto"/>
        <w:jc w:val="both"/>
        <w:rPr>
          <w:rFonts w:eastAsia="Calibri"/>
        </w:rPr>
      </w:pPr>
    </w:p>
    <w:p w14:paraId="419BC13B" w14:textId="77777777" w:rsidR="00223209" w:rsidRDefault="00223209">
      <w:pPr>
        <w:autoSpaceDE w:val="0"/>
        <w:autoSpaceDN w:val="0"/>
        <w:adjustRightInd w:val="0"/>
        <w:spacing w:line="276" w:lineRule="auto"/>
        <w:jc w:val="both"/>
        <w:rPr>
          <w:rFonts w:eastAsia="Calibri"/>
        </w:rPr>
      </w:pPr>
    </w:p>
    <w:p w14:paraId="0F50D458" w14:textId="77777777" w:rsidR="00223209" w:rsidRDefault="00223209">
      <w:pPr>
        <w:autoSpaceDE w:val="0"/>
        <w:autoSpaceDN w:val="0"/>
        <w:adjustRightInd w:val="0"/>
        <w:spacing w:line="276" w:lineRule="auto"/>
        <w:jc w:val="both"/>
        <w:rPr>
          <w:rFonts w:eastAsia="Calibri"/>
        </w:rPr>
      </w:pPr>
    </w:p>
    <w:p w14:paraId="2AEEFAA1" w14:textId="77777777" w:rsidR="00223209" w:rsidRDefault="00223209">
      <w:pPr>
        <w:autoSpaceDE w:val="0"/>
        <w:autoSpaceDN w:val="0"/>
        <w:adjustRightInd w:val="0"/>
        <w:spacing w:line="276" w:lineRule="auto"/>
        <w:jc w:val="both"/>
        <w:rPr>
          <w:rFonts w:eastAsia="Calibri"/>
        </w:rPr>
      </w:pPr>
    </w:p>
    <w:p w14:paraId="2D11B0FB" w14:textId="77777777" w:rsidR="00223209" w:rsidRDefault="00223209">
      <w:pPr>
        <w:autoSpaceDE w:val="0"/>
        <w:autoSpaceDN w:val="0"/>
        <w:adjustRightInd w:val="0"/>
        <w:spacing w:line="276" w:lineRule="auto"/>
        <w:jc w:val="center"/>
        <w:rPr>
          <w:rFonts w:eastAsia="Calibri"/>
          <w:sz w:val="28"/>
          <w:szCs w:val="28"/>
        </w:rPr>
      </w:pPr>
      <w:bookmarkStart w:id="0" w:name="_Hlk87992805"/>
    </w:p>
    <w:p w14:paraId="1ABF5365" w14:textId="77777777" w:rsidR="00223209" w:rsidRDefault="00614FFC">
      <w:pPr>
        <w:pStyle w:val="Textoindependiente"/>
        <w:spacing w:line="360" w:lineRule="auto"/>
        <w:jc w:val="center"/>
        <w:rPr>
          <w:b/>
        </w:rPr>
      </w:pPr>
      <w:bookmarkStart w:id="1" w:name="_Hlk58739429"/>
      <w:bookmarkEnd w:id="0"/>
      <w:r>
        <w:rPr>
          <w:b/>
        </w:rPr>
        <w:t>PERCEPCIÓN DEL PERSONAL DE ENFERMERÍA ACERCA DE LA CULTURA ORGANIZACIONAL. CATEDRA DE UROLOGÍA. HOSPITAL DE CLÍNICAS. SAN LORENZO-PARAGUAY.2022</w:t>
      </w:r>
    </w:p>
    <w:bookmarkEnd w:id="1"/>
    <w:p w14:paraId="38EF04BC" w14:textId="77777777" w:rsidR="00223209" w:rsidRDefault="00223209">
      <w:pPr>
        <w:spacing w:line="360" w:lineRule="auto"/>
        <w:jc w:val="center"/>
        <w:rPr>
          <w:rFonts w:eastAsia="Batang"/>
          <w:b/>
          <w:sz w:val="28"/>
          <w:szCs w:val="28"/>
          <w:lang w:val="es-PY"/>
        </w:rPr>
      </w:pPr>
    </w:p>
    <w:p w14:paraId="44957F3B" w14:textId="77777777" w:rsidR="00223209" w:rsidRDefault="00223209">
      <w:pPr>
        <w:spacing w:line="360" w:lineRule="auto"/>
        <w:jc w:val="center"/>
        <w:rPr>
          <w:rFonts w:eastAsia="Batang"/>
          <w:b/>
          <w:sz w:val="28"/>
          <w:szCs w:val="28"/>
          <w:lang w:val="es-PY"/>
        </w:rPr>
      </w:pPr>
    </w:p>
    <w:p w14:paraId="363ED998" w14:textId="77777777" w:rsidR="00223209" w:rsidRDefault="00614FFC">
      <w:pPr>
        <w:spacing w:line="360" w:lineRule="auto"/>
        <w:jc w:val="center"/>
        <w:rPr>
          <w:rFonts w:eastAsia="Batang"/>
          <w:lang w:val="es-PY"/>
        </w:rPr>
      </w:pPr>
      <w:bookmarkStart w:id="2" w:name="_Hlk99963288"/>
      <w:r>
        <w:rPr>
          <w:b/>
          <w:bCs/>
        </w:rPr>
        <w:t>FÁTIMA MARÍA CONCEPCIÓN REVOLERO</w:t>
      </w:r>
    </w:p>
    <w:bookmarkEnd w:id="2"/>
    <w:p w14:paraId="242E69EC" w14:textId="77777777" w:rsidR="00223209" w:rsidRDefault="00223209">
      <w:pPr>
        <w:ind w:right="-3168"/>
        <w:rPr>
          <w:rFonts w:eastAsia="Batang"/>
          <w:lang w:val="es-PY"/>
        </w:rPr>
      </w:pPr>
    </w:p>
    <w:p w14:paraId="23A24413" w14:textId="77777777" w:rsidR="00223209" w:rsidRDefault="00223209">
      <w:pPr>
        <w:ind w:right="-3168"/>
        <w:rPr>
          <w:rFonts w:eastAsia="Batang"/>
          <w:lang w:val="es-PY"/>
        </w:rPr>
      </w:pPr>
    </w:p>
    <w:p w14:paraId="231A4F5E" w14:textId="77777777" w:rsidR="00223209" w:rsidRDefault="00223209">
      <w:pPr>
        <w:ind w:right="-3168"/>
        <w:rPr>
          <w:rFonts w:eastAsia="Batang"/>
          <w:lang w:val="es-PY"/>
        </w:rPr>
      </w:pPr>
    </w:p>
    <w:p w14:paraId="4363810C" w14:textId="77777777" w:rsidR="00223209" w:rsidRDefault="00223209">
      <w:pPr>
        <w:ind w:right="-3168"/>
        <w:rPr>
          <w:rFonts w:eastAsia="Batang"/>
          <w:lang w:val="es-PY"/>
        </w:rPr>
      </w:pPr>
    </w:p>
    <w:p w14:paraId="5B5A702A" w14:textId="77777777" w:rsidR="00223209" w:rsidRDefault="00223209">
      <w:pPr>
        <w:ind w:right="-3168"/>
        <w:rPr>
          <w:del w:id="3" w:author="Antonia Beatriz Arellano de Filippini" w:date="2022-08-23T19:54:00Z"/>
          <w:rFonts w:eastAsia="Batang"/>
          <w:lang w:val="es-PY"/>
        </w:rPr>
      </w:pPr>
    </w:p>
    <w:p w14:paraId="378DEE0C" w14:textId="77777777" w:rsidR="00223209" w:rsidRDefault="00223209">
      <w:pPr>
        <w:ind w:right="-3168"/>
        <w:rPr>
          <w:del w:id="4" w:author="Antonia Beatriz Arellano de Filippini" w:date="2022-08-23T19:54:00Z"/>
          <w:rFonts w:eastAsia="Batang"/>
          <w:lang w:val="es-PY"/>
        </w:rPr>
      </w:pPr>
    </w:p>
    <w:p w14:paraId="5AF226B0" w14:textId="77777777" w:rsidR="00223209" w:rsidRDefault="00223209">
      <w:pPr>
        <w:ind w:right="-3168"/>
        <w:rPr>
          <w:del w:id="5" w:author="Antonia Beatriz Arellano de Filippini" w:date="2022-08-23T19:54:00Z"/>
          <w:rFonts w:eastAsia="Batang"/>
          <w:lang w:val="es-PY"/>
        </w:rPr>
      </w:pPr>
    </w:p>
    <w:p w14:paraId="16C31019" w14:textId="77777777" w:rsidR="00223209" w:rsidRDefault="00223209">
      <w:pPr>
        <w:ind w:right="-3168"/>
        <w:rPr>
          <w:rFonts w:eastAsia="Batang"/>
          <w:lang w:val="es-PY"/>
        </w:rPr>
      </w:pPr>
    </w:p>
    <w:p w14:paraId="544D409C" w14:textId="77777777" w:rsidR="00223209" w:rsidRDefault="00223209">
      <w:pPr>
        <w:ind w:right="-3168"/>
        <w:rPr>
          <w:rFonts w:eastAsia="Batang"/>
          <w:lang w:val="es-PY"/>
        </w:rPr>
      </w:pPr>
      <w:bookmarkStart w:id="6" w:name="_Hlk26945456"/>
    </w:p>
    <w:p w14:paraId="32B47CFC" w14:textId="77777777" w:rsidR="00223209" w:rsidRDefault="00614FFC">
      <w:pPr>
        <w:spacing w:after="200" w:line="360" w:lineRule="auto"/>
        <w:jc w:val="both"/>
        <w:rPr>
          <w:rFonts w:eastAsia="Calibri"/>
        </w:rPr>
      </w:pPr>
      <w:r>
        <w:rPr>
          <w:rFonts w:eastAsia="Calibri"/>
        </w:rPr>
        <w:t xml:space="preserve">Tesis presentada a la Dirección de Postgrado de la </w:t>
      </w:r>
      <w:r>
        <w:rPr>
          <w:rFonts w:eastAsia="Calibri"/>
        </w:rPr>
        <w:t>Facultad de Enfermería y Obstetricia de la Universidad Nacional de Asunción, como requisito para la obtención del título de</w:t>
      </w:r>
      <w:r>
        <w:rPr>
          <w:rFonts w:eastAsia="Batang"/>
          <w:lang w:val="es-PY"/>
        </w:rPr>
        <w:t xml:space="preserve"> Magister en Administración y Gerencia de Sistema y Servicio de Salud.</w:t>
      </w:r>
    </w:p>
    <w:bookmarkEnd w:id="6"/>
    <w:p w14:paraId="512BA0FE" w14:textId="77777777" w:rsidR="00223209" w:rsidRDefault="00223209">
      <w:pPr>
        <w:rPr>
          <w:del w:id="7" w:author="Antonia Beatriz Arellano de Filippini" w:date="2022-08-23T19:54:00Z"/>
          <w:rFonts w:eastAsia="Batang"/>
          <w:lang w:val="es-PY"/>
        </w:rPr>
      </w:pPr>
    </w:p>
    <w:p w14:paraId="11CC1B20" w14:textId="77777777" w:rsidR="00223209" w:rsidRDefault="00223209">
      <w:pPr>
        <w:rPr>
          <w:del w:id="8" w:author="Antonia Beatriz Arellano de Filippini" w:date="2022-08-23T19:54:00Z"/>
          <w:rFonts w:eastAsia="Batang"/>
          <w:lang w:val="es-PY"/>
        </w:rPr>
      </w:pPr>
    </w:p>
    <w:p w14:paraId="5E394ED9" w14:textId="77777777" w:rsidR="00223209" w:rsidRDefault="00223209">
      <w:pPr>
        <w:rPr>
          <w:rFonts w:eastAsia="Batang"/>
          <w:lang w:val="es-PY"/>
        </w:rPr>
      </w:pPr>
    </w:p>
    <w:p w14:paraId="5792CBD3" w14:textId="77777777" w:rsidR="00223209" w:rsidRDefault="00223209">
      <w:pPr>
        <w:rPr>
          <w:rFonts w:eastAsia="Batang"/>
          <w:lang w:val="es-PY"/>
        </w:rPr>
      </w:pPr>
    </w:p>
    <w:p w14:paraId="35A23432" w14:textId="77777777" w:rsidR="00223209" w:rsidRDefault="00223209">
      <w:pPr>
        <w:rPr>
          <w:rFonts w:eastAsia="Batang"/>
          <w:lang w:val="es-PY"/>
        </w:rPr>
      </w:pPr>
    </w:p>
    <w:p w14:paraId="2AB93423" w14:textId="77777777" w:rsidR="00223209" w:rsidRDefault="00614FFC">
      <w:pPr>
        <w:spacing w:line="360" w:lineRule="auto"/>
        <w:jc w:val="center"/>
        <w:rPr>
          <w:rFonts w:eastAsia="Batang"/>
          <w:b/>
          <w:lang w:val="es-PY"/>
        </w:rPr>
      </w:pPr>
      <w:r>
        <w:rPr>
          <w:rFonts w:eastAsia="Batang"/>
          <w:b/>
          <w:lang w:val="es-PY"/>
        </w:rPr>
        <w:t>SAN LORENZO - PARAGUAY</w:t>
      </w:r>
    </w:p>
    <w:p w14:paraId="7D6854D4" w14:textId="77777777" w:rsidR="00223209" w:rsidRDefault="00614FFC">
      <w:pPr>
        <w:spacing w:line="360" w:lineRule="auto"/>
        <w:rPr>
          <w:rFonts w:eastAsia="Batang"/>
          <w:b/>
          <w:lang w:val="es-PY"/>
        </w:rPr>
        <w:sectPr w:rsidR="00223209">
          <w:headerReference w:type="default" r:id="rId10"/>
          <w:pgSz w:w="11906" w:h="16838"/>
          <w:pgMar w:top="1985" w:right="1418" w:bottom="1418" w:left="2268" w:header="709" w:footer="709" w:gutter="0"/>
          <w:cols w:space="708"/>
          <w:docGrid w:linePitch="360"/>
        </w:sectPr>
      </w:pPr>
      <w:r>
        <w:rPr>
          <w:rFonts w:eastAsia="Batang"/>
          <w:b/>
          <w:lang w:val="es-PY"/>
        </w:rPr>
        <w:t xml:space="preserve">                                                                2022</w:t>
      </w:r>
    </w:p>
    <w:p w14:paraId="268B41F4" w14:textId="77777777" w:rsidR="00223209" w:rsidRDefault="00223209">
      <w:pPr>
        <w:pStyle w:val="Textoindependiente"/>
        <w:spacing w:line="360" w:lineRule="auto"/>
        <w:jc w:val="center"/>
        <w:rPr>
          <w:b/>
        </w:rPr>
      </w:pPr>
      <w:bookmarkStart w:id="9" w:name="_Hlk89152169"/>
    </w:p>
    <w:p w14:paraId="476DE7B6" w14:textId="77777777" w:rsidR="00223209" w:rsidRDefault="00614FFC">
      <w:pPr>
        <w:pStyle w:val="Textoindependiente"/>
        <w:spacing w:line="360" w:lineRule="auto"/>
        <w:jc w:val="center"/>
        <w:rPr>
          <w:b/>
        </w:rPr>
      </w:pPr>
      <w:bookmarkStart w:id="10" w:name="_Hlk111050039"/>
      <w:r>
        <w:rPr>
          <w:b/>
        </w:rPr>
        <w:t xml:space="preserve">PERCEPCIÓN DEL PERSONAL DE ENFERMERÍA ACERCA DE LA CULTURA ORGANIZACIONAL EN LA CATEDRA DE UROLOGÍA. HOSPITAL DE CLÍNICAS. SAN </w:t>
      </w:r>
      <w:r>
        <w:rPr>
          <w:b/>
        </w:rPr>
        <w:t>LORENZO-PARAGUAY.2022</w:t>
      </w:r>
    </w:p>
    <w:bookmarkEnd w:id="10"/>
    <w:p w14:paraId="5E5F0230" w14:textId="77777777" w:rsidR="00223209" w:rsidRDefault="00223209">
      <w:pPr>
        <w:autoSpaceDE w:val="0"/>
        <w:autoSpaceDN w:val="0"/>
        <w:adjustRightInd w:val="0"/>
        <w:spacing w:line="276" w:lineRule="auto"/>
        <w:jc w:val="center"/>
        <w:rPr>
          <w:rFonts w:eastAsia="Calibri"/>
          <w:sz w:val="28"/>
          <w:szCs w:val="28"/>
        </w:rPr>
      </w:pPr>
    </w:p>
    <w:bookmarkEnd w:id="9"/>
    <w:p w14:paraId="7DE3D9CE" w14:textId="77777777" w:rsidR="00223209" w:rsidRDefault="00614FFC">
      <w:pPr>
        <w:pStyle w:val="Encabezado"/>
        <w:tabs>
          <w:tab w:val="clear" w:pos="4419"/>
          <w:tab w:val="clear" w:pos="8838"/>
        </w:tabs>
        <w:jc w:val="both"/>
        <w:rPr>
          <w:b/>
          <w:bCs/>
          <w:smallCaps/>
          <w:spacing w:val="5"/>
          <w:sz w:val="22"/>
          <w:szCs w:val="22"/>
        </w:rPr>
      </w:pPr>
      <w:r>
        <w:rPr>
          <w:rStyle w:val="Ttulodellibro"/>
          <w:sz w:val="22"/>
          <w:szCs w:val="22"/>
        </w:rPr>
        <w:tab/>
      </w:r>
    </w:p>
    <w:p w14:paraId="2927A308" w14:textId="77777777" w:rsidR="00223209" w:rsidRDefault="00223209">
      <w:pPr>
        <w:spacing w:line="360" w:lineRule="auto"/>
        <w:ind w:right="-3168"/>
        <w:rPr>
          <w:rFonts w:eastAsia="Batang"/>
          <w:b/>
          <w:sz w:val="28"/>
          <w:szCs w:val="28"/>
          <w:lang w:val="es-PY"/>
        </w:rPr>
      </w:pPr>
    </w:p>
    <w:p w14:paraId="70A632A9" w14:textId="77777777" w:rsidR="00223209" w:rsidRDefault="00223209">
      <w:pPr>
        <w:spacing w:line="360" w:lineRule="auto"/>
        <w:ind w:right="-3168"/>
        <w:rPr>
          <w:rFonts w:eastAsia="Batang"/>
          <w:b/>
          <w:sz w:val="28"/>
          <w:szCs w:val="28"/>
          <w:lang w:val="es-PY"/>
        </w:rPr>
      </w:pPr>
    </w:p>
    <w:p w14:paraId="32F2658C" w14:textId="77777777" w:rsidR="00223209" w:rsidRDefault="00223209">
      <w:pPr>
        <w:spacing w:line="360" w:lineRule="auto"/>
        <w:jc w:val="center"/>
        <w:rPr>
          <w:rFonts w:eastAsia="Batang"/>
          <w:b/>
          <w:sz w:val="28"/>
          <w:szCs w:val="28"/>
          <w:lang w:val="es-PY"/>
        </w:rPr>
      </w:pPr>
    </w:p>
    <w:p w14:paraId="182E71EC" w14:textId="77777777" w:rsidR="00223209" w:rsidRDefault="00614FFC">
      <w:pPr>
        <w:spacing w:line="360" w:lineRule="auto"/>
        <w:jc w:val="center"/>
        <w:rPr>
          <w:rFonts w:eastAsia="Batang"/>
          <w:lang w:val="es-PY"/>
        </w:rPr>
      </w:pPr>
      <w:bookmarkStart w:id="11" w:name="_Hlk111049948"/>
      <w:r>
        <w:rPr>
          <w:b/>
          <w:bCs/>
        </w:rPr>
        <w:t>FÁTIMA MARÍA CONCEPCIÓN REVOLERO</w:t>
      </w:r>
    </w:p>
    <w:bookmarkEnd w:id="11"/>
    <w:p w14:paraId="48D517D7" w14:textId="77777777" w:rsidR="00223209" w:rsidRDefault="00223209">
      <w:pPr>
        <w:spacing w:line="360" w:lineRule="auto"/>
        <w:jc w:val="center"/>
        <w:rPr>
          <w:rFonts w:eastAsia="Batang"/>
          <w:b/>
          <w:bCs/>
          <w:lang w:val="es-PY"/>
        </w:rPr>
      </w:pPr>
    </w:p>
    <w:p w14:paraId="32007A48" w14:textId="77777777" w:rsidR="00223209" w:rsidRDefault="00223209">
      <w:pPr>
        <w:spacing w:line="360" w:lineRule="auto"/>
        <w:jc w:val="right"/>
        <w:rPr>
          <w:del w:id="12" w:author="Antonia Beatriz Arellano de Filippini" w:date="2022-08-23T22:00:00Z"/>
          <w:rFonts w:eastAsia="Batang"/>
          <w:b/>
          <w:lang w:val="es-PY"/>
        </w:rPr>
      </w:pPr>
    </w:p>
    <w:p w14:paraId="575FFA91" w14:textId="77777777" w:rsidR="00223209" w:rsidRDefault="00223209" w:rsidP="00223209">
      <w:pPr>
        <w:spacing w:line="360" w:lineRule="auto"/>
        <w:rPr>
          <w:del w:id="13" w:author="Antonia Beatriz Arellano de Filippini" w:date="2022-08-23T22:00:00Z"/>
          <w:rFonts w:eastAsia="Batang"/>
          <w:b/>
          <w:lang w:val="es-PY"/>
        </w:rPr>
        <w:pPrChange w:id="14" w:author="Antonia Beatriz Arellano de Filippini" w:date="2022-08-23T22:00:00Z">
          <w:pPr>
            <w:spacing w:line="360" w:lineRule="auto"/>
            <w:jc w:val="right"/>
          </w:pPr>
        </w:pPrChange>
      </w:pPr>
    </w:p>
    <w:p w14:paraId="181C616C" w14:textId="77777777" w:rsidR="00223209" w:rsidRDefault="00223209" w:rsidP="00223209">
      <w:pPr>
        <w:spacing w:line="360" w:lineRule="auto"/>
        <w:rPr>
          <w:del w:id="15" w:author="Antonia Beatriz Arellano de Filippini" w:date="2022-08-23T22:00:00Z"/>
          <w:rFonts w:eastAsia="Batang"/>
          <w:b/>
          <w:lang w:val="es-PY"/>
        </w:rPr>
        <w:pPrChange w:id="16" w:author="Antonia Beatriz Arellano de Filippini" w:date="2022-08-23T22:00:00Z">
          <w:pPr>
            <w:spacing w:line="360" w:lineRule="auto"/>
            <w:jc w:val="right"/>
          </w:pPr>
        </w:pPrChange>
      </w:pPr>
    </w:p>
    <w:p w14:paraId="13D2306C" w14:textId="77777777" w:rsidR="00223209" w:rsidRDefault="00223209">
      <w:pPr>
        <w:spacing w:line="360" w:lineRule="auto"/>
        <w:jc w:val="right"/>
        <w:rPr>
          <w:rFonts w:eastAsia="Batang"/>
          <w:b/>
          <w:lang w:val="es-PY"/>
        </w:rPr>
      </w:pPr>
    </w:p>
    <w:p w14:paraId="01985DF4" w14:textId="77777777" w:rsidR="00223209" w:rsidRDefault="00614FFC" w:rsidP="00223209">
      <w:pPr>
        <w:spacing w:line="360" w:lineRule="auto"/>
        <w:jc w:val="center"/>
        <w:rPr>
          <w:rFonts w:eastAsia="Batang"/>
          <w:b/>
          <w:bCs/>
          <w:lang w:val="es-PY"/>
        </w:rPr>
        <w:pPrChange w:id="17" w:author="Antonia Beatriz Arellano de Filippini" w:date="2022-08-23T19:59:00Z">
          <w:pPr>
            <w:spacing w:line="360" w:lineRule="auto"/>
            <w:jc w:val="right"/>
          </w:pPr>
        </w:pPrChange>
      </w:pPr>
      <w:r>
        <w:rPr>
          <w:rFonts w:eastAsia="Batang"/>
          <w:bCs/>
          <w:lang w:val="es-PY"/>
        </w:rPr>
        <w:t xml:space="preserve"> </w:t>
      </w:r>
      <w:del w:id="18" w:author="Antonia Beatriz Arellano de Filippini" w:date="2022-08-23T22:00:00Z">
        <w:r w:rsidDel="5AE0B7B6">
          <w:rPr>
            <w:rFonts w:eastAsia="Batang"/>
            <w:bCs/>
            <w:lang w:val="es-PY"/>
          </w:rPr>
          <w:delText xml:space="preserve">  </w:delText>
        </w:r>
      </w:del>
      <w:r>
        <w:rPr>
          <w:rFonts w:eastAsia="Batang"/>
          <w:bCs/>
          <w:lang w:val="es-PY"/>
        </w:rPr>
        <w:t xml:space="preserve">         Orientadora</w:t>
      </w:r>
      <w:bookmarkStart w:id="19" w:name="_Hlk31811061"/>
      <w:r>
        <w:rPr>
          <w:rFonts w:eastAsia="Batang"/>
          <w:bCs/>
          <w:lang w:val="es-PY"/>
        </w:rPr>
        <w:t>:</w:t>
      </w:r>
      <w:r>
        <w:rPr>
          <w:rFonts w:eastAsia="Batang"/>
          <w:lang w:val="es-PY"/>
        </w:rPr>
        <w:t xml:space="preserve"> </w:t>
      </w:r>
      <w:bookmarkEnd w:id="19"/>
      <w:r>
        <w:rPr>
          <w:rFonts w:eastAsia="Batang"/>
          <w:b/>
          <w:bCs/>
          <w:lang w:val="es-PY"/>
        </w:rPr>
        <w:t>MG. ANTONIA BEATRIZ ARELLANO</w:t>
      </w:r>
    </w:p>
    <w:p w14:paraId="4D590E64" w14:textId="77777777" w:rsidR="00223209" w:rsidRDefault="00223209">
      <w:pPr>
        <w:rPr>
          <w:rFonts w:eastAsia="Batang"/>
          <w:lang w:val="es-PY"/>
        </w:rPr>
      </w:pPr>
    </w:p>
    <w:p w14:paraId="6C89E75F" w14:textId="77777777" w:rsidR="00223209" w:rsidRDefault="00223209">
      <w:pPr>
        <w:ind w:right="-3168"/>
        <w:rPr>
          <w:rFonts w:eastAsia="Batang"/>
          <w:lang w:val="es-PY"/>
        </w:rPr>
      </w:pPr>
    </w:p>
    <w:p w14:paraId="017E130A" w14:textId="77777777" w:rsidR="00223209" w:rsidRDefault="00223209">
      <w:pPr>
        <w:ind w:right="-3168"/>
        <w:rPr>
          <w:rFonts w:eastAsia="Batang"/>
          <w:lang w:val="es-PY"/>
        </w:rPr>
      </w:pPr>
    </w:p>
    <w:p w14:paraId="5CAD0CEB" w14:textId="77777777" w:rsidR="00223209" w:rsidRDefault="00223209">
      <w:pPr>
        <w:ind w:right="-3168"/>
        <w:rPr>
          <w:rFonts w:eastAsia="Batang"/>
          <w:lang w:val="es-PY"/>
        </w:rPr>
      </w:pPr>
    </w:p>
    <w:p w14:paraId="75D58C9A" w14:textId="77777777" w:rsidR="00223209" w:rsidRDefault="00223209">
      <w:pPr>
        <w:ind w:right="-3168"/>
        <w:rPr>
          <w:rFonts w:eastAsia="Batang"/>
          <w:lang w:val="es-PY"/>
        </w:rPr>
      </w:pPr>
    </w:p>
    <w:p w14:paraId="1C7FF791" w14:textId="77777777" w:rsidR="00223209" w:rsidRDefault="00223209">
      <w:pPr>
        <w:ind w:right="-3168"/>
        <w:rPr>
          <w:rFonts w:eastAsia="Batang"/>
          <w:lang w:val="es-PY"/>
        </w:rPr>
      </w:pPr>
    </w:p>
    <w:p w14:paraId="744946D2" w14:textId="77777777" w:rsidR="00223209" w:rsidRDefault="00223209">
      <w:pPr>
        <w:ind w:right="-3168"/>
        <w:rPr>
          <w:rFonts w:eastAsia="Batang"/>
          <w:lang w:val="es-PY"/>
        </w:rPr>
      </w:pPr>
    </w:p>
    <w:p w14:paraId="3A2EDBA1" w14:textId="77777777" w:rsidR="00223209" w:rsidRDefault="00223209">
      <w:pPr>
        <w:ind w:right="-3168"/>
        <w:rPr>
          <w:rFonts w:eastAsia="Batang"/>
          <w:lang w:val="es-PY"/>
        </w:rPr>
      </w:pPr>
    </w:p>
    <w:p w14:paraId="32AC7459" w14:textId="77777777" w:rsidR="00223209" w:rsidRDefault="00223209">
      <w:pPr>
        <w:ind w:right="-3168"/>
        <w:rPr>
          <w:rFonts w:eastAsia="Batang"/>
          <w:lang w:val="es-PY"/>
        </w:rPr>
      </w:pPr>
    </w:p>
    <w:p w14:paraId="1CF85167" w14:textId="77777777" w:rsidR="00223209" w:rsidRDefault="00614FFC">
      <w:pPr>
        <w:spacing w:after="200" w:line="360" w:lineRule="auto"/>
        <w:jc w:val="both"/>
        <w:rPr>
          <w:rFonts w:eastAsia="Calibri"/>
        </w:rPr>
      </w:pPr>
      <w:bookmarkStart w:id="20" w:name="_Hlk111050144"/>
      <w:r>
        <w:rPr>
          <w:rFonts w:eastAsia="Calibri"/>
        </w:rPr>
        <w:t xml:space="preserve">Tesis presentada a la Dirección de Postgrado de la Facultad de Enfermería y Obstetricia de la Universidad Nacional de </w:t>
      </w:r>
      <w:r>
        <w:rPr>
          <w:rFonts w:eastAsia="Calibri"/>
        </w:rPr>
        <w:t>Asunción, como requisito para la obtención del título de</w:t>
      </w:r>
      <w:r>
        <w:rPr>
          <w:rFonts w:eastAsia="Batang"/>
          <w:lang w:val="es-PY"/>
        </w:rPr>
        <w:t xml:space="preserve"> Magister en Administración y Gerencia de Sistema y Servicio de Salud</w:t>
      </w:r>
      <w:bookmarkEnd w:id="20"/>
      <w:r>
        <w:rPr>
          <w:rFonts w:eastAsia="Batang"/>
          <w:lang w:val="es-PY"/>
        </w:rPr>
        <w:t>.</w:t>
      </w:r>
    </w:p>
    <w:p w14:paraId="7D579270" w14:textId="77777777" w:rsidR="00223209" w:rsidRDefault="00223209">
      <w:pPr>
        <w:rPr>
          <w:rFonts w:eastAsia="Batang"/>
          <w:lang w:val="es-PY"/>
        </w:rPr>
      </w:pPr>
    </w:p>
    <w:p w14:paraId="2399D178" w14:textId="77777777" w:rsidR="00223209" w:rsidRDefault="00223209">
      <w:pPr>
        <w:rPr>
          <w:rFonts w:eastAsia="Batang"/>
          <w:lang w:val="es-PY"/>
        </w:rPr>
      </w:pPr>
    </w:p>
    <w:p w14:paraId="5F05A8F5" w14:textId="77777777" w:rsidR="00223209" w:rsidRDefault="00223209">
      <w:pPr>
        <w:rPr>
          <w:rFonts w:eastAsia="Batang"/>
          <w:lang w:val="es-PY"/>
        </w:rPr>
      </w:pPr>
    </w:p>
    <w:p w14:paraId="772F99F7" w14:textId="77777777" w:rsidR="00223209" w:rsidRDefault="00223209">
      <w:pPr>
        <w:rPr>
          <w:rFonts w:eastAsia="Batang"/>
          <w:lang w:val="es-PY"/>
        </w:rPr>
      </w:pPr>
    </w:p>
    <w:p w14:paraId="78328633" w14:textId="77777777" w:rsidR="00223209" w:rsidRDefault="00223209">
      <w:pPr>
        <w:rPr>
          <w:rFonts w:eastAsia="Batang"/>
          <w:lang w:val="es-PY"/>
        </w:rPr>
      </w:pPr>
    </w:p>
    <w:p w14:paraId="45533AE7" w14:textId="77777777" w:rsidR="00223209" w:rsidRDefault="00614FFC">
      <w:pPr>
        <w:spacing w:line="360" w:lineRule="auto"/>
        <w:jc w:val="center"/>
        <w:rPr>
          <w:rFonts w:eastAsia="Batang"/>
          <w:b/>
          <w:lang w:val="es-PY"/>
        </w:rPr>
      </w:pPr>
      <w:r>
        <w:rPr>
          <w:rFonts w:eastAsia="Batang"/>
          <w:b/>
          <w:lang w:val="es-PY"/>
        </w:rPr>
        <w:t>SAN LORENZO - PARAGUAY</w:t>
      </w:r>
    </w:p>
    <w:p w14:paraId="25078ACF" w14:textId="77777777" w:rsidR="00223209" w:rsidRDefault="00614FFC">
      <w:pPr>
        <w:spacing w:line="360" w:lineRule="auto"/>
        <w:jc w:val="center"/>
        <w:rPr>
          <w:rFonts w:eastAsia="Batang"/>
          <w:b/>
          <w:lang w:val="es-PY"/>
        </w:rPr>
      </w:pPr>
      <w:r>
        <w:rPr>
          <w:rFonts w:eastAsia="Batang"/>
          <w:b/>
          <w:lang w:val="es-PY"/>
        </w:rPr>
        <w:t>2022</w:t>
      </w:r>
    </w:p>
    <w:p w14:paraId="2D64E757" w14:textId="77777777" w:rsidR="00223209" w:rsidRDefault="00223209">
      <w:pPr>
        <w:spacing w:line="276" w:lineRule="auto"/>
        <w:rPr>
          <w:rFonts w:eastAsia="Batang"/>
          <w:b/>
          <w:lang w:val="es-PY"/>
        </w:rPr>
      </w:pPr>
    </w:p>
    <w:p w14:paraId="130BBAAB" w14:textId="77777777" w:rsidR="00223209" w:rsidRDefault="00223209">
      <w:pPr>
        <w:spacing w:line="276" w:lineRule="auto"/>
        <w:rPr>
          <w:rFonts w:eastAsia="Batang"/>
          <w:b/>
          <w:lang w:val="es-PY"/>
        </w:rPr>
      </w:pPr>
    </w:p>
    <w:p w14:paraId="4404DF3A" w14:textId="77777777" w:rsidR="00223209" w:rsidRDefault="00614FFC">
      <w:pPr>
        <w:spacing w:line="276" w:lineRule="auto"/>
        <w:rPr>
          <w:rFonts w:eastAsia="Batang"/>
          <w:b/>
          <w:lang w:val="es-PY"/>
        </w:rPr>
      </w:pPr>
      <w:r>
        <w:rPr>
          <w:rFonts w:eastAsia="Batang"/>
          <w:b/>
          <w:lang w:val="es-PY"/>
        </w:rPr>
        <w:t>FICHA CATALOGRAFICA</w:t>
      </w:r>
    </w:p>
    <w:p w14:paraId="09F49B40" w14:textId="77777777" w:rsidR="00223209" w:rsidRDefault="00223209">
      <w:pPr>
        <w:spacing w:line="276" w:lineRule="auto"/>
        <w:rPr>
          <w:rFonts w:eastAsia="Batang"/>
          <w:b/>
          <w:lang w:val="es-PY"/>
        </w:rPr>
      </w:pPr>
    </w:p>
    <w:p w14:paraId="07F49E4D" w14:textId="77777777" w:rsidR="00223209" w:rsidRDefault="00223209">
      <w:pPr>
        <w:spacing w:line="276" w:lineRule="auto"/>
        <w:rPr>
          <w:rFonts w:eastAsia="Batang"/>
          <w:b/>
          <w:lang w:val="es-PY"/>
        </w:rPr>
      </w:pPr>
    </w:p>
    <w:p w14:paraId="4E699E5A" w14:textId="77777777" w:rsidR="00223209" w:rsidRDefault="00614FFC">
      <w:pPr>
        <w:rPr>
          <w:lang w:val="es-PY"/>
        </w:rPr>
      </w:pPr>
      <w:r>
        <w:rPr>
          <w:lang w:val="es-PY"/>
        </w:rPr>
        <w:t>Datos Internacionales de Catalogación en la Publicación (CIP)</w:t>
      </w:r>
    </w:p>
    <w:p w14:paraId="44ECCD3E" w14:textId="77777777" w:rsidR="00223209" w:rsidRDefault="00614FFC">
      <w:pPr>
        <w:rPr>
          <w:lang w:val="es-PY"/>
        </w:rPr>
      </w:pPr>
      <w:r>
        <w:rPr>
          <w:lang w:val="es-PY"/>
        </w:rPr>
        <w:t>DE BIBLIOT</w:t>
      </w:r>
      <w:r>
        <w:rPr>
          <w:lang w:val="es-PY"/>
        </w:rPr>
        <w:t>ECA CENTRAL DE LA UNA</w:t>
      </w:r>
    </w:p>
    <w:p w14:paraId="4B8AA89A" w14:textId="77777777" w:rsidR="00223209" w:rsidRDefault="00223209">
      <w:pPr>
        <w:rPr>
          <w:lang w:val="es-PY"/>
        </w:rPr>
      </w:pPr>
    </w:p>
    <w:p w14:paraId="2172F70F" w14:textId="77777777" w:rsidR="00223209" w:rsidRDefault="00223209">
      <w:pPr>
        <w:spacing w:line="360" w:lineRule="auto"/>
      </w:pPr>
    </w:p>
    <w:p w14:paraId="527CCF7E" w14:textId="77777777" w:rsidR="00223209" w:rsidRDefault="00614FFC">
      <w:pPr>
        <w:spacing w:line="360" w:lineRule="auto"/>
      </w:pPr>
      <w:r>
        <w:t xml:space="preserve">Revolero, Fátima María Concepción </w:t>
      </w:r>
    </w:p>
    <w:p w14:paraId="1930F4D6" w14:textId="77777777" w:rsidR="00223209" w:rsidRDefault="00223209">
      <w:pPr>
        <w:spacing w:line="360" w:lineRule="auto"/>
        <w:rPr>
          <w:rFonts w:eastAsia="Batang"/>
          <w:lang w:val="es-PY"/>
        </w:rPr>
      </w:pPr>
    </w:p>
    <w:p w14:paraId="062D63FA" w14:textId="77777777" w:rsidR="00223209" w:rsidRDefault="00614FFC">
      <w:pPr>
        <w:pStyle w:val="Textoindependiente"/>
        <w:spacing w:line="360" w:lineRule="auto"/>
        <w:jc w:val="both"/>
        <w:rPr>
          <w:bCs/>
        </w:rPr>
      </w:pPr>
      <w:r>
        <w:rPr>
          <w:bCs/>
        </w:rPr>
        <w:t>Percepción del personal de enfermería acerca de la cultura organizacional en la catedra de urología. Hospital de Clínicas. San Lorenzo-Paraguay.2022</w:t>
      </w:r>
    </w:p>
    <w:p w14:paraId="16612412" w14:textId="77777777" w:rsidR="00223209" w:rsidRDefault="00223209">
      <w:pPr>
        <w:rPr>
          <w:lang w:val="es-PY"/>
        </w:rPr>
      </w:pPr>
    </w:p>
    <w:p w14:paraId="27B18D7F" w14:textId="77777777" w:rsidR="00223209" w:rsidRDefault="00614FFC">
      <w:pPr>
        <w:rPr>
          <w:lang w:val="es-PY"/>
        </w:rPr>
      </w:pPr>
      <w:r>
        <w:rPr>
          <w:lang w:val="es-PY"/>
        </w:rPr>
        <w:t>75 pág., bibl, anexos</w:t>
      </w:r>
    </w:p>
    <w:p w14:paraId="618E1B80" w14:textId="77777777" w:rsidR="00223209" w:rsidRDefault="00223209">
      <w:pPr>
        <w:rPr>
          <w:lang w:val="es-PY"/>
        </w:rPr>
      </w:pPr>
    </w:p>
    <w:p w14:paraId="23C1D997" w14:textId="77777777" w:rsidR="00223209" w:rsidRDefault="00223209">
      <w:pPr>
        <w:jc w:val="both"/>
        <w:rPr>
          <w:rFonts w:eastAsia="Calibri"/>
        </w:rPr>
      </w:pPr>
    </w:p>
    <w:p w14:paraId="5EC53265" w14:textId="77777777" w:rsidR="00223209" w:rsidRDefault="00614FFC">
      <w:pPr>
        <w:spacing w:line="360" w:lineRule="auto"/>
        <w:jc w:val="both"/>
        <w:rPr>
          <w:lang w:val="es-PY"/>
        </w:rPr>
      </w:pPr>
      <w:r>
        <w:rPr>
          <w:rFonts w:eastAsia="Calibri"/>
        </w:rPr>
        <w:t xml:space="preserve">Tesis </w:t>
      </w:r>
      <w:r>
        <w:rPr>
          <w:rFonts w:eastAsia="Calibri"/>
        </w:rPr>
        <w:t>presentada a la Dirección de Postgrado de la Facultad de Enfermería y Obstetricia de la Universidad Nacional de Asunción, como requisito para la obtención del título de</w:t>
      </w:r>
      <w:r>
        <w:rPr>
          <w:rFonts w:eastAsia="Batang"/>
          <w:lang w:val="es-PY"/>
        </w:rPr>
        <w:t xml:space="preserve"> Maestría Administración y Gerencia de Sistema y Servicio de Salud.</w:t>
      </w:r>
    </w:p>
    <w:p w14:paraId="4E2B43E7" w14:textId="77777777" w:rsidR="00223209" w:rsidRDefault="00223209">
      <w:pPr>
        <w:spacing w:line="360" w:lineRule="auto"/>
        <w:jc w:val="both"/>
        <w:rPr>
          <w:lang w:val="es-PY"/>
        </w:rPr>
      </w:pPr>
    </w:p>
    <w:p w14:paraId="6CD8CE61" w14:textId="77777777" w:rsidR="00223209" w:rsidRDefault="00223209">
      <w:pPr>
        <w:rPr>
          <w:lang w:val="es-PY"/>
        </w:rPr>
      </w:pPr>
    </w:p>
    <w:p w14:paraId="54725ACB" w14:textId="77777777" w:rsidR="00223209" w:rsidRDefault="00614FFC">
      <w:pPr>
        <w:rPr>
          <w:lang w:val="es-PY"/>
        </w:rPr>
      </w:pPr>
      <w:r>
        <w:rPr>
          <w:lang w:val="es-PY"/>
        </w:rPr>
        <w:t>Bibliografía  1.Cu</w:t>
      </w:r>
      <w:r>
        <w:rPr>
          <w:lang w:val="es-PY"/>
        </w:rPr>
        <w:t>ltura organizacional 2. Cultura 3. Enfermería 4. Percepción</w:t>
      </w:r>
    </w:p>
    <w:p w14:paraId="42120BD1" w14:textId="77777777" w:rsidR="00223209" w:rsidRDefault="00223209">
      <w:pPr>
        <w:rPr>
          <w:lang w:val="es-PY"/>
        </w:rPr>
      </w:pPr>
    </w:p>
    <w:p w14:paraId="495C243F" w14:textId="77777777" w:rsidR="00223209" w:rsidRDefault="00614FFC">
      <w:pPr>
        <w:rPr>
          <w:lang w:val="es-PY"/>
        </w:rPr>
      </w:pPr>
      <w:r>
        <w:rPr>
          <w:lang w:val="es-PY"/>
        </w:rPr>
        <w:t xml:space="preserve">                                                                                    </w:t>
      </w:r>
    </w:p>
    <w:p w14:paraId="6EE75E20" w14:textId="77777777" w:rsidR="00223209" w:rsidRDefault="00223209">
      <w:pPr>
        <w:rPr>
          <w:lang w:val="es-PY"/>
        </w:rPr>
      </w:pPr>
    </w:p>
    <w:p w14:paraId="3D12D847" w14:textId="77777777" w:rsidR="00223209" w:rsidRDefault="00614FFC">
      <w:pPr>
        <w:rPr>
          <w:lang w:val="es-PY"/>
        </w:rPr>
      </w:pPr>
      <w:r>
        <w:rPr>
          <w:lang w:val="es-PY"/>
        </w:rPr>
        <w:t xml:space="preserve">                                                                                                 CDD: 658</w:t>
      </w:r>
    </w:p>
    <w:p w14:paraId="16FFEFF1" w14:textId="77777777" w:rsidR="00223209" w:rsidRDefault="00223209">
      <w:pPr>
        <w:spacing w:line="276" w:lineRule="auto"/>
        <w:rPr>
          <w:rFonts w:eastAsia="Batang"/>
          <w:b/>
          <w:lang w:val="es-PY"/>
        </w:rPr>
      </w:pPr>
    </w:p>
    <w:p w14:paraId="73A4A359" w14:textId="77777777" w:rsidR="00223209" w:rsidRDefault="00223209">
      <w:pPr>
        <w:spacing w:line="276" w:lineRule="auto"/>
        <w:rPr>
          <w:rFonts w:eastAsia="Batang"/>
          <w:b/>
          <w:lang w:val="es-PY"/>
        </w:rPr>
      </w:pPr>
    </w:p>
    <w:p w14:paraId="0E1B9362" w14:textId="77777777" w:rsidR="00223209" w:rsidRDefault="00223209">
      <w:pPr>
        <w:spacing w:line="276" w:lineRule="auto"/>
        <w:rPr>
          <w:rFonts w:eastAsia="Batang"/>
          <w:b/>
          <w:lang w:val="es-PY"/>
        </w:rPr>
      </w:pPr>
    </w:p>
    <w:p w14:paraId="52F1C86E" w14:textId="77777777" w:rsidR="00223209" w:rsidRDefault="00223209">
      <w:pPr>
        <w:spacing w:line="276" w:lineRule="auto"/>
        <w:rPr>
          <w:rFonts w:eastAsia="Batang"/>
          <w:b/>
          <w:lang w:val="es-PY"/>
        </w:rPr>
      </w:pPr>
    </w:p>
    <w:p w14:paraId="20A2F5C9" w14:textId="77777777" w:rsidR="00223209" w:rsidRDefault="00223209">
      <w:pPr>
        <w:spacing w:line="276" w:lineRule="auto"/>
        <w:rPr>
          <w:rFonts w:eastAsia="Batang"/>
          <w:b/>
          <w:lang w:val="es-PY"/>
        </w:rPr>
      </w:pPr>
    </w:p>
    <w:p w14:paraId="26BBE0FC" w14:textId="77777777" w:rsidR="00223209" w:rsidRDefault="00223209">
      <w:pPr>
        <w:spacing w:line="276" w:lineRule="auto"/>
        <w:rPr>
          <w:rFonts w:eastAsia="Batang"/>
          <w:b/>
          <w:lang w:val="es-PY"/>
        </w:rPr>
      </w:pPr>
    </w:p>
    <w:p w14:paraId="10B2E988" w14:textId="77777777" w:rsidR="00223209" w:rsidRDefault="00223209">
      <w:pPr>
        <w:spacing w:line="276" w:lineRule="auto"/>
        <w:rPr>
          <w:rFonts w:eastAsia="Batang"/>
          <w:b/>
          <w:lang w:val="es-PY"/>
        </w:rPr>
      </w:pPr>
    </w:p>
    <w:p w14:paraId="3AB5D2E9" w14:textId="77777777" w:rsidR="00223209" w:rsidRDefault="00223209">
      <w:pPr>
        <w:spacing w:line="276" w:lineRule="auto"/>
        <w:rPr>
          <w:rFonts w:eastAsia="Batang"/>
          <w:b/>
          <w:lang w:val="es-PY"/>
        </w:rPr>
      </w:pPr>
    </w:p>
    <w:p w14:paraId="6C68F994" w14:textId="77777777" w:rsidR="00223209" w:rsidRDefault="00223209">
      <w:pPr>
        <w:spacing w:line="276" w:lineRule="auto"/>
        <w:rPr>
          <w:rFonts w:eastAsia="Batang"/>
          <w:b/>
          <w:lang w:val="es-PY"/>
        </w:rPr>
      </w:pPr>
    </w:p>
    <w:p w14:paraId="123B80CE" w14:textId="77777777" w:rsidR="00223209" w:rsidRDefault="00223209">
      <w:pPr>
        <w:spacing w:line="276" w:lineRule="auto"/>
        <w:rPr>
          <w:rFonts w:eastAsia="Batang"/>
          <w:b/>
          <w:lang w:val="es-PY"/>
        </w:rPr>
        <w:sectPr w:rsidR="00223209">
          <w:pgSz w:w="11906" w:h="16838"/>
          <w:pgMar w:top="1985" w:right="1418" w:bottom="1418" w:left="2268" w:header="709" w:footer="709" w:gutter="0"/>
          <w:cols w:space="708"/>
          <w:docGrid w:linePitch="360"/>
        </w:sectPr>
      </w:pPr>
    </w:p>
    <w:p w14:paraId="0FC910D1" w14:textId="77777777" w:rsidR="00223209" w:rsidRDefault="00614FFC">
      <w:pPr>
        <w:pStyle w:val="Textoindependiente"/>
        <w:spacing w:line="360" w:lineRule="auto"/>
        <w:jc w:val="center"/>
        <w:rPr>
          <w:b/>
        </w:rPr>
      </w:pPr>
      <w:r>
        <w:rPr>
          <w:b/>
        </w:rPr>
        <w:t>PERCEPCIÓN DEL PERSONAL DE ENFERMERÍA ACERCA DE LA CULTURA ORGANIZACIONAL EN LA CATEDRA DE UROLOGÍA. HOSPITAL DE CLÍNICAS. SAN LORENZO-PARAGUAY.2022</w:t>
      </w:r>
    </w:p>
    <w:p w14:paraId="2F96DB52" w14:textId="77777777" w:rsidR="00223209" w:rsidRDefault="00223209">
      <w:pPr>
        <w:spacing w:after="200" w:line="276" w:lineRule="auto"/>
        <w:jc w:val="both"/>
        <w:rPr>
          <w:rFonts w:eastAsia="Calibri"/>
          <w:b/>
          <w:bCs/>
        </w:rPr>
      </w:pPr>
    </w:p>
    <w:p w14:paraId="4968B7DF" w14:textId="77777777" w:rsidR="00223209" w:rsidRDefault="00223209">
      <w:pPr>
        <w:spacing w:after="200" w:line="276" w:lineRule="auto"/>
        <w:jc w:val="both"/>
        <w:rPr>
          <w:rFonts w:eastAsia="Calibri"/>
          <w:b/>
          <w:bCs/>
        </w:rPr>
      </w:pPr>
    </w:p>
    <w:p w14:paraId="5162D31B" w14:textId="77777777" w:rsidR="00223209" w:rsidRDefault="00614FFC">
      <w:pPr>
        <w:spacing w:line="360" w:lineRule="auto"/>
        <w:jc w:val="center"/>
        <w:rPr>
          <w:rFonts w:eastAsia="Batang"/>
          <w:lang w:val="es-PY"/>
        </w:rPr>
      </w:pPr>
      <w:r>
        <w:rPr>
          <w:b/>
          <w:bCs/>
        </w:rPr>
        <w:t>FÁTIMA MARÍA CONCEPCIÓN REVOLERO</w:t>
      </w:r>
    </w:p>
    <w:p w14:paraId="57499EA1" w14:textId="77777777" w:rsidR="00223209" w:rsidRDefault="00223209">
      <w:pPr>
        <w:spacing w:line="276" w:lineRule="auto"/>
        <w:rPr>
          <w:rFonts w:eastAsia="Batang"/>
          <w:bCs/>
          <w:lang w:val="es-PY"/>
        </w:rPr>
      </w:pPr>
    </w:p>
    <w:p w14:paraId="3E576EF0" w14:textId="77777777" w:rsidR="00223209" w:rsidRDefault="00223209">
      <w:pPr>
        <w:spacing w:line="276" w:lineRule="auto"/>
        <w:rPr>
          <w:rFonts w:eastAsia="Batang"/>
          <w:bCs/>
          <w:lang w:val="es-PY"/>
        </w:rPr>
      </w:pPr>
    </w:p>
    <w:p w14:paraId="3B47CEF8" w14:textId="77777777" w:rsidR="00223209" w:rsidRDefault="00223209">
      <w:pPr>
        <w:spacing w:line="276" w:lineRule="auto"/>
        <w:rPr>
          <w:rFonts w:eastAsia="Batang"/>
          <w:bCs/>
          <w:lang w:val="es-PY"/>
        </w:rPr>
      </w:pPr>
    </w:p>
    <w:p w14:paraId="4CDBDB81" w14:textId="77777777" w:rsidR="00223209" w:rsidRDefault="00223209">
      <w:pPr>
        <w:spacing w:line="276" w:lineRule="auto"/>
        <w:rPr>
          <w:rFonts w:eastAsia="Batang"/>
          <w:bCs/>
          <w:lang w:val="es-PY"/>
        </w:rPr>
      </w:pPr>
    </w:p>
    <w:p w14:paraId="2980D4C8" w14:textId="77777777" w:rsidR="00223209" w:rsidRDefault="00614FFC">
      <w:pPr>
        <w:spacing w:line="276" w:lineRule="auto"/>
        <w:rPr>
          <w:rFonts w:eastAsia="Batang"/>
          <w:bCs/>
          <w:lang w:val="es-PY"/>
        </w:rPr>
      </w:pPr>
      <w:r>
        <w:rPr>
          <w:rFonts w:eastAsia="Batang"/>
          <w:bCs/>
          <w:lang w:val="es-PY"/>
        </w:rPr>
        <w:t>Tribunal examinador:</w:t>
      </w:r>
    </w:p>
    <w:p w14:paraId="4E6FCC3B" w14:textId="77777777" w:rsidR="00223209" w:rsidRDefault="00223209">
      <w:pPr>
        <w:spacing w:line="276" w:lineRule="auto"/>
        <w:rPr>
          <w:rFonts w:eastAsia="Batang"/>
          <w:bCs/>
          <w:lang w:val="es-PY"/>
        </w:rPr>
      </w:pPr>
    </w:p>
    <w:p w14:paraId="31FAC987" w14:textId="77777777" w:rsidR="00223209" w:rsidRDefault="00614FFC">
      <w:pPr>
        <w:spacing w:line="276" w:lineRule="auto"/>
        <w:rPr>
          <w:rFonts w:eastAsia="Batang"/>
          <w:bCs/>
          <w:lang w:val="es-PY"/>
        </w:rPr>
      </w:pPr>
      <w:commentRangeStart w:id="21"/>
      <w:r>
        <w:rPr>
          <w:rFonts w:eastAsia="Batang"/>
          <w:bCs/>
          <w:lang w:val="es-PY"/>
        </w:rPr>
        <w:t>………………………………………………………..FENOB-UNA</w:t>
      </w:r>
    </w:p>
    <w:p w14:paraId="7D120E90" w14:textId="77777777" w:rsidR="00223209" w:rsidRDefault="00614FFC">
      <w:pPr>
        <w:spacing w:line="276" w:lineRule="auto"/>
        <w:rPr>
          <w:rFonts w:eastAsia="Batang"/>
          <w:bCs/>
          <w:lang w:val="es-PY"/>
        </w:rPr>
      </w:pPr>
      <w:r>
        <w:rPr>
          <w:rFonts w:eastAsia="Batang"/>
          <w:bCs/>
          <w:lang w:val="es-PY"/>
        </w:rPr>
        <w:t>………………………………………………………..FENOB-UNA</w:t>
      </w:r>
    </w:p>
    <w:p w14:paraId="38C5B84D" w14:textId="77777777" w:rsidR="00223209" w:rsidRDefault="00614FFC">
      <w:pPr>
        <w:spacing w:line="276" w:lineRule="auto"/>
        <w:rPr>
          <w:rFonts w:eastAsia="Batang"/>
          <w:bCs/>
          <w:lang w:val="es-PY"/>
        </w:rPr>
      </w:pPr>
      <w:r>
        <w:rPr>
          <w:rFonts w:eastAsia="Batang"/>
          <w:bCs/>
          <w:lang w:val="es-PY"/>
        </w:rPr>
        <w:t>………………………………………………………..FENOB-UNA</w:t>
      </w:r>
      <w:commentRangeEnd w:id="21"/>
      <w:r>
        <w:rPr>
          <w:rStyle w:val="Refdecomentario"/>
        </w:rPr>
        <w:commentReference w:id="21"/>
      </w:r>
    </w:p>
    <w:p w14:paraId="672CBF60" w14:textId="77777777" w:rsidR="00223209" w:rsidRDefault="00223209">
      <w:pPr>
        <w:spacing w:line="276" w:lineRule="auto"/>
        <w:rPr>
          <w:rFonts w:eastAsia="Batang"/>
          <w:b/>
          <w:lang w:val="es-PY"/>
        </w:rPr>
      </w:pPr>
    </w:p>
    <w:p w14:paraId="3AB6BC90" w14:textId="77777777" w:rsidR="00223209" w:rsidRDefault="00223209">
      <w:pPr>
        <w:spacing w:line="276" w:lineRule="auto"/>
        <w:rPr>
          <w:rFonts w:eastAsia="Batang"/>
          <w:b/>
          <w:lang w:val="es-PY"/>
        </w:rPr>
      </w:pPr>
    </w:p>
    <w:p w14:paraId="0F6CAF5D" w14:textId="77777777" w:rsidR="00223209" w:rsidRDefault="00223209">
      <w:pPr>
        <w:spacing w:line="276" w:lineRule="auto"/>
        <w:rPr>
          <w:rFonts w:eastAsia="Batang"/>
          <w:b/>
          <w:lang w:val="es-PY"/>
        </w:rPr>
      </w:pPr>
    </w:p>
    <w:p w14:paraId="57904E76" w14:textId="77777777" w:rsidR="00223209" w:rsidRDefault="00223209">
      <w:pPr>
        <w:spacing w:line="276" w:lineRule="auto"/>
        <w:rPr>
          <w:rFonts w:eastAsia="Batang"/>
          <w:b/>
          <w:lang w:val="es-PY"/>
        </w:rPr>
      </w:pPr>
    </w:p>
    <w:p w14:paraId="561EF03D" w14:textId="77777777" w:rsidR="00223209" w:rsidRDefault="00614FFC">
      <w:pPr>
        <w:spacing w:line="276" w:lineRule="auto"/>
        <w:rPr>
          <w:rFonts w:eastAsia="Batang"/>
          <w:b/>
          <w:lang w:val="es-PY"/>
        </w:rPr>
      </w:pPr>
      <w:r>
        <w:rPr>
          <w:rFonts w:eastAsia="Batang"/>
          <w:b/>
          <w:lang w:val="es-PY"/>
        </w:rPr>
        <w:t xml:space="preserve">                                                                             ………….……………………….</w:t>
      </w:r>
    </w:p>
    <w:p w14:paraId="7BF33929" w14:textId="77777777" w:rsidR="00223209" w:rsidRDefault="00614FFC">
      <w:pPr>
        <w:spacing w:line="276" w:lineRule="auto"/>
        <w:rPr>
          <w:rFonts w:eastAsia="Batang"/>
          <w:bCs/>
          <w:lang w:val="es-PY"/>
        </w:rPr>
      </w:pPr>
      <w:r>
        <w:rPr>
          <w:rFonts w:eastAsia="Batang"/>
          <w:bCs/>
          <w:lang w:val="es-PY"/>
        </w:rPr>
        <w:t xml:space="preserve">                                                         </w:t>
      </w:r>
      <w:r>
        <w:rPr>
          <w:rFonts w:eastAsia="Batang"/>
          <w:bCs/>
          <w:lang w:val="es-PY"/>
        </w:rPr>
        <w:t xml:space="preserve">                          Mg. Antonia B. Arellano</w:t>
      </w:r>
    </w:p>
    <w:p w14:paraId="3CE4D467" w14:textId="77777777" w:rsidR="00223209" w:rsidRDefault="00614FFC">
      <w:pPr>
        <w:spacing w:line="276" w:lineRule="auto"/>
        <w:rPr>
          <w:rFonts w:eastAsia="Batang"/>
          <w:b/>
          <w:lang w:val="es-PY"/>
        </w:rPr>
      </w:pPr>
      <w:r>
        <w:rPr>
          <w:rFonts w:eastAsia="Batang"/>
          <w:bCs/>
          <w:lang w:val="es-PY"/>
        </w:rPr>
        <w:t xml:space="preserve">                                                                                          Orientador</w:t>
      </w:r>
    </w:p>
    <w:p w14:paraId="31B54CA9" w14:textId="77777777" w:rsidR="00223209" w:rsidRDefault="00223209">
      <w:pPr>
        <w:spacing w:line="276" w:lineRule="auto"/>
        <w:rPr>
          <w:rFonts w:eastAsia="Batang"/>
          <w:b/>
          <w:lang w:val="es-PY"/>
        </w:rPr>
      </w:pPr>
    </w:p>
    <w:p w14:paraId="134AAFB0" w14:textId="77777777" w:rsidR="00223209" w:rsidRDefault="00223209">
      <w:pPr>
        <w:spacing w:line="276" w:lineRule="auto"/>
        <w:rPr>
          <w:rFonts w:eastAsia="Batang"/>
          <w:b/>
          <w:lang w:val="es-PY"/>
        </w:rPr>
      </w:pPr>
    </w:p>
    <w:p w14:paraId="3342A092" w14:textId="77777777" w:rsidR="00223209" w:rsidRDefault="00614FFC">
      <w:pPr>
        <w:spacing w:line="276" w:lineRule="auto"/>
        <w:rPr>
          <w:rFonts w:eastAsia="Batang"/>
          <w:b/>
          <w:lang w:val="es-PY"/>
        </w:rPr>
      </w:pPr>
      <w:r>
        <w:rPr>
          <w:rFonts w:eastAsia="Batang"/>
          <w:b/>
          <w:lang w:val="es-PY"/>
        </w:rPr>
        <w:t xml:space="preserve">                                                                             ………….……………………….</w:t>
      </w:r>
    </w:p>
    <w:p w14:paraId="1E16CC45" w14:textId="77777777" w:rsidR="00223209" w:rsidRDefault="00614FFC">
      <w:pPr>
        <w:pBdr>
          <w:top w:val="nil"/>
          <w:left w:val="nil"/>
          <w:bottom w:val="nil"/>
          <w:right w:val="nil"/>
          <w:between w:val="nil"/>
        </w:pBdr>
        <w:spacing w:line="360" w:lineRule="auto"/>
        <w:jc w:val="both"/>
        <w:rPr>
          <w:bCs/>
          <w:color w:val="000000"/>
          <w:lang w:eastAsia="es-ES"/>
        </w:rPr>
      </w:pPr>
      <w:r>
        <w:rPr>
          <w:bCs/>
          <w:color w:val="000000"/>
          <w:lang w:eastAsia="es-ES"/>
        </w:rPr>
        <w:t xml:space="preserve">          </w:t>
      </w:r>
      <w:r>
        <w:rPr>
          <w:bCs/>
          <w:color w:val="000000"/>
          <w:lang w:eastAsia="es-ES"/>
        </w:rPr>
        <w:t xml:space="preserve">                                                                        Prof. Dra. Cornelia Bernal</w:t>
      </w:r>
    </w:p>
    <w:p w14:paraId="6BA734A0" w14:textId="77777777" w:rsidR="00223209" w:rsidRDefault="00614FFC">
      <w:pPr>
        <w:pBdr>
          <w:top w:val="nil"/>
          <w:left w:val="nil"/>
          <w:bottom w:val="nil"/>
          <w:right w:val="nil"/>
          <w:between w:val="nil"/>
        </w:pBdr>
        <w:spacing w:line="360" w:lineRule="auto"/>
        <w:jc w:val="both"/>
        <w:rPr>
          <w:b/>
          <w:color w:val="000000"/>
          <w:lang w:eastAsia="es-ES"/>
        </w:rPr>
      </w:pPr>
      <w:r>
        <w:rPr>
          <w:bCs/>
          <w:color w:val="000000"/>
          <w:lang w:eastAsia="es-ES"/>
        </w:rPr>
        <w:t xml:space="preserve">                                                                                        </w:t>
      </w:r>
      <w:del w:id="22" w:author="Antonia Beatriz Arellano de Filippini" w:date="2022-08-23T20:02:00Z">
        <w:r w:rsidDel="E822551D">
          <w:rPr>
            <w:bCs/>
            <w:color w:val="000000"/>
            <w:lang w:eastAsia="es-ES"/>
          </w:rPr>
          <w:delText xml:space="preserve"> </w:delText>
        </w:r>
      </w:del>
      <w:r>
        <w:rPr>
          <w:bCs/>
          <w:color w:val="000000"/>
          <w:lang w:eastAsia="es-ES"/>
        </w:rPr>
        <w:t xml:space="preserve"> Directora de Postgrado</w:t>
      </w:r>
    </w:p>
    <w:p w14:paraId="089ADBDC" w14:textId="77777777" w:rsidR="00223209" w:rsidRDefault="00223209">
      <w:pPr>
        <w:spacing w:line="276" w:lineRule="auto"/>
        <w:rPr>
          <w:rFonts w:eastAsia="Batang"/>
          <w:b/>
          <w:lang w:val="es-PY"/>
        </w:rPr>
      </w:pPr>
    </w:p>
    <w:p w14:paraId="37F1329B" w14:textId="77777777" w:rsidR="00223209" w:rsidRDefault="00223209">
      <w:pPr>
        <w:spacing w:line="276" w:lineRule="auto"/>
        <w:rPr>
          <w:rFonts w:eastAsia="Batang"/>
          <w:b/>
          <w:lang w:val="es-PY"/>
        </w:rPr>
      </w:pPr>
    </w:p>
    <w:p w14:paraId="3B2F3A2D" w14:textId="77777777" w:rsidR="00223209" w:rsidRDefault="00223209">
      <w:pPr>
        <w:spacing w:line="276" w:lineRule="auto"/>
        <w:rPr>
          <w:rFonts w:eastAsia="Batang"/>
          <w:b/>
          <w:lang w:val="es-PY"/>
        </w:rPr>
      </w:pPr>
    </w:p>
    <w:p w14:paraId="1DD7B055" w14:textId="77777777" w:rsidR="00223209" w:rsidRDefault="00223209">
      <w:pPr>
        <w:spacing w:line="276" w:lineRule="auto"/>
        <w:rPr>
          <w:rFonts w:eastAsia="Batang"/>
          <w:b/>
          <w:lang w:val="es-PY"/>
        </w:rPr>
      </w:pPr>
    </w:p>
    <w:p w14:paraId="76947A80" w14:textId="77777777" w:rsidR="00223209" w:rsidRDefault="00223209">
      <w:pPr>
        <w:spacing w:line="276" w:lineRule="auto"/>
        <w:rPr>
          <w:rFonts w:eastAsia="Batang"/>
          <w:b/>
          <w:lang w:val="es-PY"/>
        </w:rPr>
      </w:pPr>
    </w:p>
    <w:p w14:paraId="392C8799" w14:textId="77777777" w:rsidR="00223209" w:rsidRDefault="00223209">
      <w:pPr>
        <w:spacing w:line="276" w:lineRule="auto"/>
        <w:rPr>
          <w:rFonts w:eastAsia="Batang"/>
          <w:b/>
          <w:lang w:val="es-PY"/>
        </w:rPr>
      </w:pPr>
    </w:p>
    <w:p w14:paraId="7C5ABF3C" w14:textId="77777777" w:rsidR="00223209" w:rsidRDefault="00223209">
      <w:pPr>
        <w:spacing w:line="276" w:lineRule="auto"/>
        <w:rPr>
          <w:rFonts w:eastAsia="Batang"/>
          <w:b/>
          <w:lang w:val="es-PY"/>
        </w:rPr>
      </w:pPr>
    </w:p>
    <w:p w14:paraId="40676C04" w14:textId="77777777" w:rsidR="00223209" w:rsidRDefault="00223209">
      <w:pPr>
        <w:spacing w:line="276" w:lineRule="auto"/>
        <w:rPr>
          <w:rFonts w:eastAsia="Batang"/>
          <w:b/>
          <w:lang w:val="es-PY"/>
        </w:rPr>
      </w:pPr>
    </w:p>
    <w:p w14:paraId="5AA79BCF" w14:textId="77777777" w:rsidR="00223209" w:rsidRDefault="00223209">
      <w:pPr>
        <w:spacing w:line="276" w:lineRule="auto"/>
        <w:rPr>
          <w:rFonts w:eastAsia="Batang"/>
          <w:b/>
          <w:lang w:val="es-PY"/>
        </w:rPr>
      </w:pPr>
    </w:p>
    <w:p w14:paraId="6B11438A" w14:textId="77777777" w:rsidR="00223209" w:rsidRDefault="00614FFC">
      <w:pPr>
        <w:pStyle w:val="Ttulo1"/>
        <w:rPr>
          <w:rFonts w:eastAsia="Batang"/>
          <w:lang w:val="es-PY"/>
        </w:rPr>
      </w:pPr>
      <w:bookmarkStart w:id="23" w:name="_Toc111221292"/>
      <w:r>
        <w:rPr>
          <w:rFonts w:eastAsia="Batang"/>
          <w:lang w:val="es-PY"/>
        </w:rPr>
        <w:t>DEDICATORIA</w:t>
      </w:r>
      <w:bookmarkEnd w:id="23"/>
    </w:p>
    <w:p w14:paraId="10590231" w14:textId="77777777" w:rsidR="00223209" w:rsidRDefault="00223209">
      <w:pPr>
        <w:spacing w:line="360" w:lineRule="auto"/>
        <w:rPr>
          <w:rFonts w:eastAsia="Batang"/>
          <w:b/>
          <w:sz w:val="28"/>
          <w:szCs w:val="28"/>
          <w:lang w:val="es-PY"/>
        </w:rPr>
      </w:pPr>
    </w:p>
    <w:p w14:paraId="41B5CB6C" w14:textId="77777777" w:rsidR="00223209" w:rsidRDefault="00223209">
      <w:pPr>
        <w:spacing w:line="360" w:lineRule="auto"/>
        <w:rPr>
          <w:rFonts w:eastAsia="Batang"/>
          <w:b/>
          <w:sz w:val="28"/>
          <w:szCs w:val="28"/>
          <w:lang w:val="es-PY"/>
        </w:rPr>
      </w:pPr>
    </w:p>
    <w:p w14:paraId="7649BBDB" w14:textId="77777777" w:rsidR="00223209" w:rsidRDefault="00223209">
      <w:pPr>
        <w:spacing w:line="360" w:lineRule="auto"/>
        <w:rPr>
          <w:rFonts w:eastAsia="Batang"/>
          <w:b/>
          <w:sz w:val="28"/>
          <w:szCs w:val="28"/>
          <w:lang w:val="es-PY"/>
        </w:rPr>
      </w:pPr>
    </w:p>
    <w:p w14:paraId="05B8C7A8" w14:textId="77777777" w:rsidR="00223209" w:rsidRDefault="00614FFC">
      <w:pPr>
        <w:spacing w:line="360" w:lineRule="auto"/>
        <w:rPr>
          <w:rFonts w:ascii="Monotype Corsiva" w:eastAsia="Batang" w:hAnsi="Monotype Corsiva"/>
          <w:bCs/>
          <w:sz w:val="28"/>
          <w:szCs w:val="28"/>
          <w:lang w:val="es-PY"/>
        </w:rPr>
      </w:pPr>
      <w:r>
        <w:rPr>
          <w:rFonts w:ascii="Monotype Corsiva" w:eastAsia="Batang" w:hAnsi="Monotype Corsiva"/>
          <w:bCs/>
          <w:sz w:val="28"/>
          <w:szCs w:val="28"/>
          <w:lang w:val="es-PY"/>
        </w:rPr>
        <w:t>Este</w:t>
      </w:r>
      <w:r>
        <w:rPr>
          <w:rFonts w:ascii="Monotype Corsiva" w:eastAsia="Batang" w:hAnsi="Monotype Corsiva"/>
          <w:bCs/>
          <w:sz w:val="28"/>
          <w:szCs w:val="28"/>
          <w:lang w:val="es-PY"/>
        </w:rPr>
        <w:t xml:space="preserve"> presente  trabajo está dedicado a Dios en primer lugar, quien es el forjador de mi camino.</w:t>
      </w:r>
    </w:p>
    <w:p w14:paraId="1CD03EB1" w14:textId="77777777" w:rsidR="00223209" w:rsidRDefault="00223209">
      <w:pPr>
        <w:spacing w:line="360" w:lineRule="auto"/>
        <w:rPr>
          <w:rFonts w:ascii="Monotype Corsiva" w:eastAsia="Batang" w:hAnsi="Monotype Corsiva"/>
          <w:bCs/>
          <w:sz w:val="28"/>
          <w:szCs w:val="28"/>
          <w:lang w:val="es-PY"/>
        </w:rPr>
      </w:pPr>
    </w:p>
    <w:p w14:paraId="7C01CACA" w14:textId="77777777" w:rsidR="00223209" w:rsidRDefault="00614FFC">
      <w:pPr>
        <w:spacing w:line="360" w:lineRule="auto"/>
        <w:rPr>
          <w:rFonts w:ascii="Monotype Corsiva" w:eastAsia="Batang" w:hAnsi="Monotype Corsiva"/>
          <w:bCs/>
          <w:sz w:val="28"/>
          <w:szCs w:val="28"/>
          <w:lang w:val="es-PY"/>
        </w:rPr>
      </w:pPr>
      <w:r>
        <w:rPr>
          <w:rFonts w:ascii="Monotype Corsiva" w:eastAsia="Batang" w:hAnsi="Monotype Corsiva"/>
          <w:bCs/>
          <w:sz w:val="28"/>
          <w:szCs w:val="28"/>
          <w:lang w:val="es-PY"/>
        </w:rPr>
        <w:t>A mi esposo e hijos quienes son mis fortalezas, mi impulso y el motivo constante de mi superación personal.</w:t>
      </w:r>
    </w:p>
    <w:p w14:paraId="6BCD93F4" w14:textId="77777777" w:rsidR="00223209" w:rsidRDefault="00223209">
      <w:pPr>
        <w:spacing w:line="276" w:lineRule="auto"/>
        <w:rPr>
          <w:rFonts w:ascii="Monotype Corsiva" w:eastAsia="Batang" w:hAnsi="Monotype Corsiva"/>
          <w:bCs/>
          <w:sz w:val="28"/>
          <w:szCs w:val="28"/>
          <w:lang w:val="es-PY"/>
        </w:rPr>
      </w:pPr>
    </w:p>
    <w:p w14:paraId="48B1D91F" w14:textId="77777777" w:rsidR="00223209" w:rsidRDefault="00223209">
      <w:pPr>
        <w:spacing w:line="276" w:lineRule="auto"/>
        <w:rPr>
          <w:rFonts w:ascii="Monotype Corsiva" w:eastAsia="Batang" w:hAnsi="Monotype Corsiva"/>
          <w:bCs/>
          <w:sz w:val="28"/>
          <w:szCs w:val="28"/>
          <w:lang w:val="es-PY"/>
        </w:rPr>
      </w:pPr>
    </w:p>
    <w:p w14:paraId="69E3603D" w14:textId="77777777" w:rsidR="00223209" w:rsidRDefault="00614FFC">
      <w:pPr>
        <w:spacing w:line="276" w:lineRule="auto"/>
        <w:rPr>
          <w:rFonts w:ascii="Monotype Corsiva" w:eastAsia="Batang" w:hAnsi="Monotype Corsiva"/>
          <w:bCs/>
          <w:sz w:val="28"/>
          <w:szCs w:val="28"/>
          <w:lang w:val="es-PY"/>
        </w:rPr>
      </w:pPr>
      <w:r>
        <w:rPr>
          <w:rFonts w:ascii="Monotype Corsiva" w:eastAsia="Batang" w:hAnsi="Monotype Corsiva"/>
          <w:bCs/>
          <w:sz w:val="28"/>
          <w:szCs w:val="28"/>
          <w:lang w:val="es-PY"/>
        </w:rPr>
        <w:t xml:space="preserve">A mi madre, pues sin ella no lo hubiera </w:t>
      </w:r>
      <w:r>
        <w:rPr>
          <w:rFonts w:ascii="Monotype Corsiva" w:eastAsia="Batang" w:hAnsi="Monotype Corsiva"/>
          <w:bCs/>
          <w:sz w:val="28"/>
          <w:szCs w:val="28"/>
          <w:lang w:val="es-PY"/>
        </w:rPr>
        <w:t>logrado.</w:t>
      </w:r>
    </w:p>
    <w:p w14:paraId="52EFE62A" w14:textId="77777777" w:rsidR="00223209" w:rsidRDefault="00614FFC">
      <w:pPr>
        <w:spacing w:after="200" w:line="276" w:lineRule="auto"/>
        <w:rPr>
          <w:rFonts w:ascii="Monotype Corsiva" w:eastAsia="Batang" w:hAnsi="Monotype Corsiva"/>
          <w:bCs/>
          <w:sz w:val="28"/>
          <w:szCs w:val="28"/>
          <w:lang w:val="es-PY"/>
        </w:rPr>
      </w:pPr>
      <w:r>
        <w:rPr>
          <w:rFonts w:ascii="Monotype Corsiva" w:eastAsia="Batang" w:hAnsi="Monotype Corsiva"/>
          <w:bCs/>
          <w:sz w:val="28"/>
          <w:szCs w:val="28"/>
          <w:lang w:val="es-PY"/>
        </w:rPr>
        <w:br w:type="page"/>
      </w:r>
    </w:p>
    <w:p w14:paraId="3BCAB7B4" w14:textId="77777777" w:rsidR="00223209" w:rsidRDefault="00223209">
      <w:pPr>
        <w:spacing w:after="200" w:line="276" w:lineRule="auto"/>
        <w:rPr>
          <w:rFonts w:eastAsia="Batang"/>
          <w:b/>
          <w:lang w:val="es-PY"/>
        </w:rPr>
        <w:sectPr w:rsidR="00223209">
          <w:headerReference w:type="default" r:id="rId14"/>
          <w:pgSz w:w="11906" w:h="16838"/>
          <w:pgMar w:top="1985" w:right="1418" w:bottom="1418" w:left="2268" w:header="1134" w:footer="709" w:gutter="0"/>
          <w:pgNumType w:fmt="lowerRoman" w:start="3"/>
          <w:cols w:space="708"/>
          <w:docGrid w:linePitch="360"/>
        </w:sectPr>
      </w:pPr>
    </w:p>
    <w:p w14:paraId="6AF63FEB" w14:textId="77777777" w:rsidR="00223209" w:rsidRDefault="00223209">
      <w:pPr>
        <w:pStyle w:val="Ttulo1"/>
        <w:spacing w:before="0"/>
        <w:jc w:val="left"/>
      </w:pPr>
    </w:p>
    <w:p w14:paraId="03FEF7D0" w14:textId="77777777" w:rsidR="00223209" w:rsidRDefault="00614FFC">
      <w:pPr>
        <w:pStyle w:val="Ttulo1"/>
        <w:spacing w:before="0"/>
      </w:pPr>
      <w:bookmarkStart w:id="24" w:name="_Toc111221293"/>
      <w:r>
        <w:t>AGRADECIMIENTO</w:t>
      </w:r>
      <w:bookmarkEnd w:id="24"/>
    </w:p>
    <w:p w14:paraId="67758727" w14:textId="77777777" w:rsidR="00223209" w:rsidRDefault="00223209">
      <w:pPr>
        <w:pStyle w:val="Ttulo1"/>
        <w:spacing w:before="0"/>
        <w:jc w:val="left"/>
        <w:rPr>
          <w:b w:val="0"/>
          <w:bCs w:val="0"/>
        </w:rPr>
      </w:pPr>
    </w:p>
    <w:p w14:paraId="22CEE3E6" w14:textId="77777777" w:rsidR="00223209" w:rsidRDefault="00223209"/>
    <w:p w14:paraId="7609A446" w14:textId="77777777" w:rsidR="00223209" w:rsidRDefault="00223209"/>
    <w:p w14:paraId="6AF01AB2" w14:textId="77777777" w:rsidR="00223209" w:rsidRDefault="00614FFC">
      <w:pPr>
        <w:pStyle w:val="Ttulo1"/>
        <w:spacing w:before="0"/>
        <w:jc w:val="left"/>
        <w:rPr>
          <w:rFonts w:ascii="Monotype Corsiva" w:hAnsi="Monotype Corsiva"/>
          <w:b w:val="0"/>
          <w:bCs w:val="0"/>
          <w:sz w:val="28"/>
        </w:rPr>
      </w:pPr>
      <w:bookmarkStart w:id="25" w:name="_Toc111221294"/>
      <w:r>
        <w:rPr>
          <w:rFonts w:ascii="Monotype Corsiva" w:hAnsi="Monotype Corsiva"/>
          <w:b w:val="0"/>
          <w:bCs w:val="0"/>
          <w:sz w:val="28"/>
        </w:rPr>
        <w:t>Mi agradecimiento está dedicado a mi familia, colegas y amigos quienes participaron de esta investigación.</w:t>
      </w:r>
      <w:bookmarkEnd w:id="25"/>
    </w:p>
    <w:p w14:paraId="183D15E1" w14:textId="77777777" w:rsidR="00223209" w:rsidRDefault="00223209">
      <w:pPr>
        <w:rPr>
          <w:rFonts w:ascii="Monotype Corsiva" w:hAnsi="Monotype Corsiva"/>
          <w:sz w:val="28"/>
          <w:szCs w:val="28"/>
        </w:rPr>
      </w:pPr>
    </w:p>
    <w:p w14:paraId="7A7D0BE9" w14:textId="77777777" w:rsidR="00223209" w:rsidRDefault="00223209">
      <w:pPr>
        <w:rPr>
          <w:rFonts w:ascii="Monotype Corsiva" w:hAnsi="Monotype Corsiva"/>
          <w:sz w:val="28"/>
          <w:szCs w:val="28"/>
        </w:rPr>
      </w:pPr>
    </w:p>
    <w:p w14:paraId="2A3EEC2C" w14:textId="77777777" w:rsidR="00223209" w:rsidRDefault="00614FFC">
      <w:pPr>
        <w:spacing w:line="480" w:lineRule="auto"/>
        <w:rPr>
          <w:rFonts w:ascii="Monotype Corsiva" w:hAnsi="Monotype Corsiva"/>
          <w:sz w:val="28"/>
          <w:szCs w:val="28"/>
        </w:rPr>
      </w:pPr>
      <w:r>
        <w:rPr>
          <w:rFonts w:ascii="Monotype Corsiva" w:hAnsi="Monotype Corsiva"/>
          <w:sz w:val="28"/>
          <w:szCs w:val="28"/>
        </w:rPr>
        <w:t>Y en especial a los profesores por guiarme y entregar todo el apoyo necesario para terminar esta Maestría.</w:t>
      </w:r>
    </w:p>
    <w:p w14:paraId="4AF717A5" w14:textId="77777777" w:rsidR="00223209" w:rsidRDefault="00223209">
      <w:pPr>
        <w:pStyle w:val="Ttulo1"/>
        <w:spacing w:before="0"/>
        <w:jc w:val="left"/>
        <w:rPr>
          <w:b w:val="0"/>
          <w:bCs w:val="0"/>
        </w:rPr>
      </w:pPr>
    </w:p>
    <w:p w14:paraId="0452EF9C" w14:textId="77777777" w:rsidR="00223209" w:rsidRDefault="00223209">
      <w:pPr>
        <w:pStyle w:val="Ttulo1"/>
        <w:spacing w:before="0"/>
        <w:jc w:val="left"/>
      </w:pPr>
    </w:p>
    <w:p w14:paraId="7CBEDEE7" w14:textId="77777777" w:rsidR="00223209" w:rsidRDefault="00223209">
      <w:pPr>
        <w:pStyle w:val="Ttulo1"/>
        <w:spacing w:before="0"/>
        <w:jc w:val="left"/>
      </w:pPr>
    </w:p>
    <w:p w14:paraId="417A3CB4" w14:textId="77777777" w:rsidR="00223209" w:rsidRDefault="00223209">
      <w:pPr>
        <w:pStyle w:val="Ttulo1"/>
        <w:spacing w:before="0"/>
        <w:jc w:val="left"/>
      </w:pPr>
    </w:p>
    <w:p w14:paraId="097797BE" w14:textId="77777777" w:rsidR="00223209" w:rsidRDefault="00223209">
      <w:pPr>
        <w:pStyle w:val="Ttulo1"/>
        <w:spacing w:before="0"/>
        <w:jc w:val="left"/>
      </w:pPr>
    </w:p>
    <w:p w14:paraId="4C04F90A" w14:textId="77777777" w:rsidR="00223209" w:rsidRDefault="00223209">
      <w:pPr>
        <w:pStyle w:val="Ttulo1"/>
        <w:spacing w:before="0"/>
        <w:jc w:val="left"/>
      </w:pPr>
    </w:p>
    <w:p w14:paraId="75D2C421" w14:textId="77777777" w:rsidR="00223209" w:rsidRDefault="00223209">
      <w:pPr>
        <w:pStyle w:val="Ttulo1"/>
        <w:spacing w:before="0"/>
        <w:jc w:val="left"/>
      </w:pPr>
    </w:p>
    <w:p w14:paraId="31BB1B7A" w14:textId="77777777" w:rsidR="00223209" w:rsidRDefault="00223209">
      <w:pPr>
        <w:pStyle w:val="Ttulo1"/>
        <w:spacing w:before="0"/>
        <w:jc w:val="left"/>
      </w:pPr>
    </w:p>
    <w:p w14:paraId="7219E9F7" w14:textId="77777777" w:rsidR="00223209" w:rsidRDefault="00223209">
      <w:pPr>
        <w:pStyle w:val="Ttulo1"/>
        <w:spacing w:before="0"/>
        <w:jc w:val="left"/>
      </w:pPr>
    </w:p>
    <w:p w14:paraId="67318FFB" w14:textId="77777777" w:rsidR="00223209" w:rsidRDefault="00223209"/>
    <w:p w14:paraId="736D75B5" w14:textId="77777777" w:rsidR="00223209" w:rsidRDefault="00223209">
      <w:pPr>
        <w:pStyle w:val="Ttulo1"/>
        <w:spacing w:before="0"/>
        <w:jc w:val="left"/>
      </w:pPr>
    </w:p>
    <w:p w14:paraId="4949A5AD" w14:textId="77777777" w:rsidR="00223209" w:rsidRDefault="00223209"/>
    <w:p w14:paraId="2965C0AE" w14:textId="77777777" w:rsidR="00223209" w:rsidRDefault="00223209"/>
    <w:p w14:paraId="3F9D9D17" w14:textId="77777777" w:rsidR="00223209" w:rsidRDefault="00223209"/>
    <w:p w14:paraId="1CA058F2" w14:textId="77777777" w:rsidR="00223209" w:rsidRDefault="00223209"/>
    <w:p w14:paraId="4E80EA5E" w14:textId="77777777" w:rsidR="00223209" w:rsidRDefault="00223209"/>
    <w:p w14:paraId="42AC09AA" w14:textId="77777777" w:rsidR="00223209" w:rsidRDefault="00223209"/>
    <w:p w14:paraId="5CFB9FB7" w14:textId="77777777" w:rsidR="00223209" w:rsidRDefault="00614FFC">
      <w:pPr>
        <w:pStyle w:val="Ttulo1"/>
        <w:spacing w:before="0"/>
      </w:pPr>
      <w:bookmarkStart w:id="26" w:name="_Toc111221295"/>
      <w:r>
        <w:t>ÍNDICE</w:t>
      </w:r>
      <w:bookmarkEnd w:id="26"/>
    </w:p>
    <w:p w14:paraId="3C2B0AF8" w14:textId="77777777" w:rsidR="00223209" w:rsidRDefault="00614FFC">
      <w:pPr>
        <w:pStyle w:val="TDC1"/>
        <w:rPr>
          <w:rFonts w:ascii="Calibri" w:eastAsia="SimSun" w:hAnsi="Calibri" w:cs="SimSun"/>
          <w:noProof/>
          <w:sz w:val="22"/>
          <w:szCs w:val="22"/>
          <w:lang w:val="es-PY" w:eastAsia="es-PY"/>
        </w:rPr>
      </w:pPr>
      <w:r>
        <w:rPr>
          <w:rFonts w:ascii="Cambria" w:eastAsia="SimSun" w:hAnsi="Cambria" w:cs="SimSun"/>
          <w:color w:val="2F5496"/>
          <w:sz w:val="28"/>
          <w:szCs w:val="28"/>
          <w:lang w:eastAsia="es-ES"/>
        </w:rPr>
        <w:fldChar w:fldCharType="begin"/>
      </w:r>
      <w:r>
        <w:instrText xml:space="preserve"> TOC \o "1-3" \h \z \u </w:instrText>
      </w:r>
      <w:r>
        <w:rPr>
          <w:rFonts w:ascii="Cambria" w:eastAsia="SimSun" w:hAnsi="Cambria" w:cs="SimSun"/>
          <w:color w:val="2F5496"/>
          <w:sz w:val="28"/>
          <w:szCs w:val="28"/>
          <w:lang w:eastAsia="es-ES"/>
        </w:rPr>
        <w:fldChar w:fldCharType="separate"/>
      </w:r>
      <w:ins w:id="27" w:author="Cesar Benitez Torres" w:date="2022-08-23T18:39:00Z">
        <w:r>
          <w:t xml:space="preserve"> </w:t>
        </w:r>
      </w:ins>
    </w:p>
    <w:p w14:paraId="5A509D9D" w14:textId="77777777" w:rsidR="00223209" w:rsidRDefault="00614FFC">
      <w:pPr>
        <w:pStyle w:val="TDC1"/>
        <w:rPr>
          <w:rFonts w:ascii="Calibri" w:eastAsia="SimSun" w:hAnsi="Calibri" w:cs="SimSun"/>
          <w:noProof/>
          <w:sz w:val="22"/>
          <w:szCs w:val="22"/>
          <w:lang w:val="es-PY" w:eastAsia="es-PY"/>
        </w:rPr>
      </w:pPr>
      <w:hyperlink w:anchor="_Toc111221298" w:history="1">
        <w:r>
          <w:rPr>
            <w:rStyle w:val="Hipervnculo"/>
            <w:noProof/>
          </w:rPr>
          <w:t>1INTRODUCCIÓN</w:t>
        </w:r>
        <w:r>
          <w:rPr>
            <w:noProof/>
            <w:webHidden/>
          </w:rPr>
          <w:tab/>
        </w:r>
        <w:r>
          <w:rPr>
            <w:noProof/>
            <w:webHidden/>
          </w:rPr>
          <w:fldChar w:fldCharType="begin"/>
        </w:r>
        <w:r>
          <w:rPr>
            <w:noProof/>
            <w:webHidden/>
          </w:rPr>
          <w:instrText xml:space="preserve"> PAGEREF _Toc111221298 \h </w:instrText>
        </w:r>
        <w:r>
          <w:rPr>
            <w:noProof/>
            <w:webHidden/>
          </w:rPr>
        </w:r>
        <w:r>
          <w:rPr>
            <w:noProof/>
            <w:webHidden/>
          </w:rPr>
          <w:fldChar w:fldCharType="separate"/>
        </w:r>
        <w:r>
          <w:rPr>
            <w:noProof/>
            <w:webHidden/>
          </w:rPr>
          <w:t>11</w:t>
        </w:r>
        <w:r>
          <w:rPr>
            <w:noProof/>
            <w:webHidden/>
          </w:rPr>
          <w:fldChar w:fldCharType="end"/>
        </w:r>
      </w:hyperlink>
    </w:p>
    <w:p w14:paraId="61BB81D9" w14:textId="77777777" w:rsidR="00223209" w:rsidRDefault="00614FFC">
      <w:pPr>
        <w:pStyle w:val="TDC2"/>
        <w:tabs>
          <w:tab w:val="left" w:pos="880"/>
          <w:tab w:val="right" w:leader="dot" w:pos="8210"/>
        </w:tabs>
        <w:rPr>
          <w:rFonts w:ascii="Calibri" w:eastAsia="SimSun" w:hAnsi="Calibri" w:cs="SimSun"/>
          <w:noProof/>
          <w:sz w:val="22"/>
          <w:szCs w:val="22"/>
          <w:lang w:val="es-PY" w:eastAsia="es-PY"/>
        </w:rPr>
      </w:pPr>
      <w:hyperlink w:anchor="_Toc111221299" w:history="1">
        <w:r>
          <w:rPr>
            <w:rStyle w:val="Hipervnculo"/>
            <w:noProof/>
          </w:rPr>
          <w:t>1.1.</w:t>
        </w:r>
        <w:r>
          <w:rPr>
            <w:rFonts w:ascii="Calibri" w:eastAsia="SimSun" w:hAnsi="Calibri" w:cs="SimSun"/>
            <w:noProof/>
            <w:sz w:val="22"/>
            <w:szCs w:val="22"/>
            <w:lang w:val="es-PY" w:eastAsia="es-PY"/>
          </w:rPr>
          <w:tab/>
        </w:r>
        <w:r>
          <w:rPr>
            <w:rStyle w:val="Hipervnculo"/>
            <w:noProof/>
          </w:rPr>
          <w:t>Justificación</w:t>
        </w:r>
        <w:r>
          <w:rPr>
            <w:noProof/>
            <w:webHidden/>
          </w:rPr>
          <w:tab/>
        </w:r>
        <w:r>
          <w:rPr>
            <w:noProof/>
            <w:webHidden/>
          </w:rPr>
          <w:fldChar w:fldCharType="begin"/>
        </w:r>
        <w:r>
          <w:rPr>
            <w:noProof/>
            <w:webHidden/>
          </w:rPr>
          <w:instrText xml:space="preserve"> PAGEREF _Toc111221299 \h </w:instrText>
        </w:r>
        <w:r>
          <w:rPr>
            <w:noProof/>
            <w:webHidden/>
          </w:rPr>
        </w:r>
        <w:r>
          <w:rPr>
            <w:noProof/>
            <w:webHidden/>
          </w:rPr>
          <w:fldChar w:fldCharType="separate"/>
        </w:r>
        <w:r>
          <w:rPr>
            <w:noProof/>
            <w:webHidden/>
          </w:rPr>
          <w:t>12</w:t>
        </w:r>
        <w:r>
          <w:rPr>
            <w:noProof/>
            <w:webHidden/>
          </w:rPr>
          <w:fldChar w:fldCharType="end"/>
        </w:r>
      </w:hyperlink>
    </w:p>
    <w:p w14:paraId="71715EA9" w14:textId="77777777" w:rsidR="00223209" w:rsidRDefault="00614FFC">
      <w:pPr>
        <w:pStyle w:val="TDC2"/>
        <w:tabs>
          <w:tab w:val="right" w:leader="dot" w:pos="8210"/>
        </w:tabs>
        <w:rPr>
          <w:rFonts w:ascii="Calibri" w:eastAsia="SimSun" w:hAnsi="Calibri" w:cs="SimSun"/>
          <w:noProof/>
          <w:sz w:val="22"/>
          <w:szCs w:val="22"/>
          <w:lang w:val="es-PY" w:eastAsia="es-PY"/>
        </w:rPr>
      </w:pPr>
      <w:hyperlink w:anchor="_Toc111221300" w:history="1">
        <w:r>
          <w:rPr>
            <w:rStyle w:val="Hipervnculo"/>
            <w:noProof/>
          </w:rPr>
          <w:t>1.2. Pregunta de la investigación</w:t>
        </w:r>
        <w:r>
          <w:rPr>
            <w:noProof/>
            <w:webHidden/>
          </w:rPr>
          <w:tab/>
        </w:r>
        <w:r>
          <w:rPr>
            <w:noProof/>
            <w:webHidden/>
          </w:rPr>
          <w:fldChar w:fldCharType="begin"/>
        </w:r>
        <w:r>
          <w:rPr>
            <w:noProof/>
            <w:webHidden/>
          </w:rPr>
          <w:instrText xml:space="preserve"> PAGEREF _Toc111221300 \h </w:instrText>
        </w:r>
        <w:r>
          <w:rPr>
            <w:noProof/>
            <w:webHidden/>
          </w:rPr>
        </w:r>
        <w:r>
          <w:rPr>
            <w:noProof/>
            <w:webHidden/>
          </w:rPr>
          <w:fldChar w:fldCharType="separate"/>
        </w:r>
        <w:r>
          <w:rPr>
            <w:noProof/>
            <w:webHidden/>
          </w:rPr>
          <w:t>13</w:t>
        </w:r>
        <w:r>
          <w:rPr>
            <w:noProof/>
            <w:webHidden/>
          </w:rPr>
          <w:fldChar w:fldCharType="end"/>
        </w:r>
      </w:hyperlink>
    </w:p>
    <w:p w14:paraId="25496AC3" w14:textId="77777777" w:rsidR="00223209" w:rsidRDefault="00614FFC">
      <w:pPr>
        <w:pStyle w:val="TDC2"/>
        <w:tabs>
          <w:tab w:val="right" w:leader="dot" w:pos="8210"/>
        </w:tabs>
        <w:rPr>
          <w:rFonts w:ascii="Calibri" w:eastAsia="SimSun" w:hAnsi="Calibri" w:cs="SimSun"/>
          <w:noProof/>
          <w:sz w:val="22"/>
          <w:szCs w:val="22"/>
          <w:lang w:val="es-PY" w:eastAsia="es-PY"/>
        </w:rPr>
      </w:pPr>
      <w:hyperlink w:anchor="_Toc111221301" w:history="1">
        <w:r>
          <w:rPr>
            <w:rStyle w:val="Hipervnculo"/>
            <w:noProof/>
          </w:rPr>
          <w:t>1.3. Objetivos</w:t>
        </w:r>
        <w:r>
          <w:rPr>
            <w:noProof/>
            <w:webHidden/>
          </w:rPr>
          <w:tab/>
        </w:r>
        <w:r>
          <w:rPr>
            <w:noProof/>
            <w:webHidden/>
          </w:rPr>
          <w:fldChar w:fldCharType="begin"/>
        </w:r>
        <w:r>
          <w:rPr>
            <w:noProof/>
            <w:webHidden/>
          </w:rPr>
          <w:instrText xml:space="preserve"> PAGEREF _Toc111221301 \h </w:instrText>
        </w:r>
        <w:r>
          <w:rPr>
            <w:noProof/>
            <w:webHidden/>
          </w:rPr>
        </w:r>
        <w:r>
          <w:rPr>
            <w:noProof/>
            <w:webHidden/>
          </w:rPr>
          <w:fldChar w:fldCharType="separate"/>
        </w:r>
        <w:r>
          <w:rPr>
            <w:noProof/>
            <w:webHidden/>
          </w:rPr>
          <w:t>14</w:t>
        </w:r>
        <w:r>
          <w:rPr>
            <w:noProof/>
            <w:webHidden/>
          </w:rPr>
          <w:fldChar w:fldCharType="end"/>
        </w:r>
      </w:hyperlink>
    </w:p>
    <w:p w14:paraId="0C918DF0" w14:textId="77777777" w:rsidR="00223209" w:rsidRDefault="00614FFC">
      <w:pPr>
        <w:pStyle w:val="TDC3"/>
        <w:rPr>
          <w:rFonts w:ascii="Calibri" w:eastAsia="SimSun" w:hAnsi="Calibri" w:cs="SimSun"/>
          <w:sz w:val="22"/>
          <w:szCs w:val="22"/>
          <w:lang w:val="es-PY" w:eastAsia="es-PY"/>
        </w:rPr>
      </w:pPr>
      <w:hyperlink w:anchor="_Toc111221302" w:history="1">
        <w:r>
          <w:rPr>
            <w:rStyle w:val="Hipervnculo"/>
            <w:bCs/>
          </w:rPr>
          <w:t>1.3.1. Objetivos General</w:t>
        </w:r>
        <w:r>
          <w:rPr>
            <w:webHidden/>
          </w:rPr>
          <w:tab/>
        </w:r>
        <w:r>
          <w:rPr>
            <w:webHidden/>
          </w:rPr>
          <w:fldChar w:fldCharType="begin"/>
        </w:r>
        <w:r>
          <w:rPr>
            <w:webHidden/>
          </w:rPr>
          <w:instrText xml:space="preserve"> PAGEREF _Toc111221302 \h </w:instrText>
        </w:r>
        <w:r>
          <w:rPr>
            <w:webHidden/>
          </w:rPr>
        </w:r>
        <w:r>
          <w:rPr>
            <w:webHidden/>
          </w:rPr>
          <w:fldChar w:fldCharType="separate"/>
        </w:r>
        <w:r>
          <w:rPr>
            <w:webHidden/>
          </w:rPr>
          <w:t>14</w:t>
        </w:r>
        <w:r>
          <w:rPr>
            <w:webHidden/>
          </w:rPr>
          <w:fldChar w:fldCharType="end"/>
        </w:r>
      </w:hyperlink>
    </w:p>
    <w:p w14:paraId="46FEF486" w14:textId="77777777" w:rsidR="00223209" w:rsidRDefault="00614FFC">
      <w:pPr>
        <w:pStyle w:val="TDC3"/>
        <w:rPr>
          <w:rFonts w:ascii="Calibri" w:eastAsia="SimSun" w:hAnsi="Calibri" w:cs="SimSun"/>
          <w:sz w:val="22"/>
          <w:szCs w:val="22"/>
          <w:lang w:val="es-PY" w:eastAsia="es-PY"/>
        </w:rPr>
      </w:pPr>
      <w:hyperlink w:anchor="_Toc111221303" w:history="1">
        <w:r>
          <w:rPr>
            <w:rStyle w:val="Hipervnculo"/>
          </w:rPr>
          <w:t>1.3.2. Objetivos específicos</w:t>
        </w:r>
        <w:r>
          <w:rPr>
            <w:webHidden/>
          </w:rPr>
          <w:tab/>
        </w:r>
        <w:r>
          <w:rPr>
            <w:webHidden/>
          </w:rPr>
          <w:fldChar w:fldCharType="begin"/>
        </w:r>
        <w:r>
          <w:rPr>
            <w:webHidden/>
          </w:rPr>
          <w:instrText xml:space="preserve"> PAGEREF _Toc111221303 \h </w:instrText>
        </w:r>
        <w:r>
          <w:rPr>
            <w:webHidden/>
          </w:rPr>
        </w:r>
        <w:r>
          <w:rPr>
            <w:webHidden/>
          </w:rPr>
          <w:fldChar w:fldCharType="separate"/>
        </w:r>
        <w:r>
          <w:rPr>
            <w:webHidden/>
          </w:rPr>
          <w:t>14</w:t>
        </w:r>
        <w:r>
          <w:rPr>
            <w:webHidden/>
          </w:rPr>
          <w:fldChar w:fldCharType="end"/>
        </w:r>
      </w:hyperlink>
    </w:p>
    <w:p w14:paraId="3DF78555" w14:textId="77777777" w:rsidR="00223209" w:rsidRDefault="00614FFC">
      <w:pPr>
        <w:pStyle w:val="TDC1"/>
        <w:rPr>
          <w:rFonts w:ascii="Calibri" w:eastAsia="SimSun" w:hAnsi="Calibri" w:cs="SimSun"/>
          <w:noProof/>
          <w:sz w:val="22"/>
          <w:szCs w:val="22"/>
          <w:lang w:val="es-PY" w:eastAsia="es-PY"/>
        </w:rPr>
      </w:pPr>
      <w:hyperlink w:anchor="_Toc111221304" w:history="1">
        <w:r>
          <w:rPr>
            <w:rStyle w:val="Hipervnculo"/>
            <w:noProof/>
          </w:rPr>
          <w:t>2. REVISIÓN DE LA LITERATURA</w:t>
        </w:r>
        <w:r>
          <w:rPr>
            <w:noProof/>
            <w:webHidden/>
          </w:rPr>
          <w:tab/>
        </w:r>
        <w:r>
          <w:rPr>
            <w:noProof/>
            <w:webHidden/>
          </w:rPr>
          <w:fldChar w:fldCharType="begin"/>
        </w:r>
        <w:r>
          <w:rPr>
            <w:noProof/>
            <w:webHidden/>
          </w:rPr>
          <w:instrText xml:space="preserve"> PAGEREF _Toc111221304 \h </w:instrText>
        </w:r>
        <w:r>
          <w:rPr>
            <w:noProof/>
            <w:webHidden/>
          </w:rPr>
        </w:r>
        <w:r>
          <w:rPr>
            <w:noProof/>
            <w:webHidden/>
          </w:rPr>
          <w:fldChar w:fldCharType="separate"/>
        </w:r>
        <w:r>
          <w:rPr>
            <w:noProof/>
            <w:webHidden/>
          </w:rPr>
          <w:t>15</w:t>
        </w:r>
        <w:r>
          <w:rPr>
            <w:noProof/>
            <w:webHidden/>
          </w:rPr>
          <w:fldChar w:fldCharType="end"/>
        </w:r>
      </w:hyperlink>
    </w:p>
    <w:p w14:paraId="5BC2E0C0" w14:textId="77777777" w:rsidR="00223209" w:rsidRDefault="00614FFC">
      <w:pPr>
        <w:pStyle w:val="TDC2"/>
        <w:tabs>
          <w:tab w:val="right" w:leader="dot" w:pos="8210"/>
        </w:tabs>
        <w:rPr>
          <w:rFonts w:ascii="Calibri" w:eastAsia="SimSun" w:hAnsi="Calibri" w:cs="SimSun"/>
          <w:noProof/>
          <w:sz w:val="22"/>
          <w:szCs w:val="22"/>
          <w:lang w:val="es-PY" w:eastAsia="es-PY"/>
        </w:rPr>
      </w:pPr>
      <w:hyperlink w:anchor="_Toc111221305" w:history="1">
        <w:r>
          <w:rPr>
            <w:rStyle w:val="Hipervnculo"/>
            <w:rFonts w:eastAsia="Calibri"/>
            <w:noProof/>
          </w:rPr>
          <w:t>2.1. Construcción del Marco teórico</w:t>
        </w:r>
        <w:r>
          <w:rPr>
            <w:noProof/>
            <w:webHidden/>
          </w:rPr>
          <w:tab/>
        </w:r>
        <w:r>
          <w:rPr>
            <w:noProof/>
            <w:webHidden/>
          </w:rPr>
          <w:fldChar w:fldCharType="begin"/>
        </w:r>
        <w:r>
          <w:rPr>
            <w:noProof/>
            <w:webHidden/>
          </w:rPr>
          <w:instrText xml:space="preserve"> PAGEREF _Toc1112213</w:instrText>
        </w:r>
        <w:r>
          <w:rPr>
            <w:noProof/>
            <w:webHidden/>
          </w:rPr>
          <w:instrText xml:space="preserve">05 \h </w:instrText>
        </w:r>
        <w:r>
          <w:rPr>
            <w:noProof/>
            <w:webHidden/>
          </w:rPr>
        </w:r>
        <w:r>
          <w:rPr>
            <w:noProof/>
            <w:webHidden/>
          </w:rPr>
          <w:fldChar w:fldCharType="separate"/>
        </w:r>
        <w:r>
          <w:rPr>
            <w:noProof/>
            <w:webHidden/>
          </w:rPr>
          <w:t>15</w:t>
        </w:r>
        <w:r>
          <w:rPr>
            <w:noProof/>
            <w:webHidden/>
          </w:rPr>
          <w:fldChar w:fldCharType="end"/>
        </w:r>
      </w:hyperlink>
    </w:p>
    <w:p w14:paraId="5E34FB8B" w14:textId="77777777" w:rsidR="00223209" w:rsidRDefault="00614FFC">
      <w:pPr>
        <w:pStyle w:val="TDC2"/>
        <w:tabs>
          <w:tab w:val="right" w:leader="dot" w:pos="8210"/>
        </w:tabs>
        <w:rPr>
          <w:rFonts w:ascii="Calibri" w:eastAsia="SimSun" w:hAnsi="Calibri" w:cs="SimSun"/>
          <w:noProof/>
          <w:sz w:val="22"/>
          <w:szCs w:val="22"/>
          <w:lang w:val="es-PY" w:eastAsia="es-PY"/>
        </w:rPr>
      </w:pPr>
      <w:hyperlink w:anchor="_Toc111221306" w:history="1">
        <w:r>
          <w:rPr>
            <w:rStyle w:val="Hipervnculo"/>
            <w:rFonts w:eastAsia="Calibri"/>
            <w:noProof/>
          </w:rPr>
          <w:t>2.2. Marco Legal</w:t>
        </w:r>
        <w:r>
          <w:rPr>
            <w:noProof/>
            <w:webHidden/>
          </w:rPr>
          <w:tab/>
        </w:r>
        <w:r>
          <w:rPr>
            <w:noProof/>
            <w:webHidden/>
          </w:rPr>
          <w:fldChar w:fldCharType="begin"/>
        </w:r>
        <w:r>
          <w:rPr>
            <w:noProof/>
            <w:webHidden/>
          </w:rPr>
          <w:instrText xml:space="preserve"> PAGEREF _Toc111221306 \h </w:instrText>
        </w:r>
        <w:r>
          <w:rPr>
            <w:noProof/>
            <w:webHidden/>
          </w:rPr>
        </w:r>
        <w:r>
          <w:rPr>
            <w:noProof/>
            <w:webHidden/>
          </w:rPr>
          <w:fldChar w:fldCharType="separate"/>
        </w:r>
        <w:r>
          <w:rPr>
            <w:noProof/>
            <w:webHidden/>
          </w:rPr>
          <w:t>15</w:t>
        </w:r>
        <w:r>
          <w:rPr>
            <w:noProof/>
            <w:webHidden/>
          </w:rPr>
          <w:fldChar w:fldCharType="end"/>
        </w:r>
      </w:hyperlink>
    </w:p>
    <w:p w14:paraId="31A2DC83" w14:textId="77777777" w:rsidR="00223209" w:rsidRDefault="00614FFC">
      <w:pPr>
        <w:pStyle w:val="TDC2"/>
        <w:tabs>
          <w:tab w:val="right" w:leader="dot" w:pos="8210"/>
        </w:tabs>
        <w:rPr>
          <w:rFonts w:ascii="Calibri" w:eastAsia="SimSun" w:hAnsi="Calibri" w:cs="SimSun"/>
          <w:noProof/>
          <w:sz w:val="22"/>
          <w:szCs w:val="22"/>
          <w:lang w:val="es-PY" w:eastAsia="es-PY"/>
        </w:rPr>
      </w:pPr>
      <w:hyperlink w:anchor="_Toc111221307" w:history="1">
        <w:r>
          <w:rPr>
            <w:rStyle w:val="Hipervnculo"/>
            <w:noProof/>
          </w:rPr>
          <w:t>2.3. Marco conceptual</w:t>
        </w:r>
        <w:r>
          <w:rPr>
            <w:noProof/>
            <w:webHidden/>
          </w:rPr>
          <w:tab/>
        </w:r>
        <w:r>
          <w:rPr>
            <w:noProof/>
            <w:webHidden/>
          </w:rPr>
          <w:fldChar w:fldCharType="begin"/>
        </w:r>
        <w:r>
          <w:rPr>
            <w:noProof/>
            <w:webHidden/>
          </w:rPr>
          <w:instrText xml:space="preserve"> PAGEREF _Toc111221307 \h </w:instrText>
        </w:r>
        <w:r>
          <w:rPr>
            <w:noProof/>
            <w:webHidden/>
          </w:rPr>
        </w:r>
        <w:r>
          <w:rPr>
            <w:noProof/>
            <w:webHidden/>
          </w:rPr>
          <w:fldChar w:fldCharType="separate"/>
        </w:r>
        <w:r>
          <w:rPr>
            <w:noProof/>
            <w:webHidden/>
          </w:rPr>
          <w:t>17</w:t>
        </w:r>
        <w:r>
          <w:rPr>
            <w:noProof/>
            <w:webHidden/>
          </w:rPr>
          <w:fldChar w:fldCharType="end"/>
        </w:r>
      </w:hyperlink>
    </w:p>
    <w:p w14:paraId="4FF25F56" w14:textId="77777777" w:rsidR="00223209" w:rsidRDefault="00614FFC">
      <w:pPr>
        <w:pStyle w:val="TDC3"/>
        <w:rPr>
          <w:rFonts w:ascii="Calibri" w:eastAsia="SimSun" w:hAnsi="Calibri" w:cs="SimSun"/>
          <w:sz w:val="22"/>
          <w:szCs w:val="22"/>
          <w:lang w:val="es-PY" w:eastAsia="es-PY"/>
        </w:rPr>
      </w:pPr>
      <w:hyperlink w:anchor="_Toc111221308" w:history="1">
        <w:r>
          <w:rPr>
            <w:rStyle w:val="Hipervnculo"/>
          </w:rPr>
          <w:t>2.3.1. Cultura organizacional</w:t>
        </w:r>
        <w:r>
          <w:rPr>
            <w:webHidden/>
          </w:rPr>
          <w:tab/>
        </w:r>
        <w:r>
          <w:rPr>
            <w:webHidden/>
          </w:rPr>
          <w:fldChar w:fldCharType="begin"/>
        </w:r>
        <w:r>
          <w:rPr>
            <w:webHidden/>
          </w:rPr>
          <w:instrText xml:space="preserve"> PAGEREF _Toc111221308 \h </w:instrText>
        </w:r>
        <w:r>
          <w:rPr>
            <w:webHidden/>
          </w:rPr>
        </w:r>
        <w:r>
          <w:rPr>
            <w:webHidden/>
          </w:rPr>
          <w:fldChar w:fldCharType="separate"/>
        </w:r>
        <w:r>
          <w:rPr>
            <w:webHidden/>
          </w:rPr>
          <w:t>17</w:t>
        </w:r>
        <w:r>
          <w:rPr>
            <w:webHidden/>
          </w:rPr>
          <w:fldChar w:fldCharType="end"/>
        </w:r>
      </w:hyperlink>
    </w:p>
    <w:p w14:paraId="2040469A" w14:textId="77777777" w:rsidR="00223209" w:rsidRDefault="00614FFC">
      <w:pPr>
        <w:pStyle w:val="TDC3"/>
        <w:rPr>
          <w:rFonts w:ascii="Calibri" w:eastAsia="SimSun" w:hAnsi="Calibri" w:cs="SimSun"/>
          <w:sz w:val="22"/>
          <w:szCs w:val="22"/>
          <w:lang w:val="es-PY" w:eastAsia="es-PY"/>
        </w:rPr>
      </w:pPr>
      <w:hyperlink w:anchor="_Toc111221309" w:history="1">
        <w:r>
          <w:rPr>
            <w:rStyle w:val="Hipervnculo"/>
          </w:rPr>
          <w:t>2.3.2. Cultura</w:t>
        </w:r>
        <w:r>
          <w:rPr>
            <w:webHidden/>
          </w:rPr>
          <w:tab/>
        </w:r>
        <w:r>
          <w:rPr>
            <w:webHidden/>
          </w:rPr>
          <w:fldChar w:fldCharType="begin"/>
        </w:r>
        <w:r>
          <w:rPr>
            <w:webHidden/>
          </w:rPr>
          <w:instrText xml:space="preserve"> PAGEREF _Toc111221309 \h </w:instrText>
        </w:r>
        <w:r>
          <w:rPr>
            <w:webHidden/>
          </w:rPr>
        </w:r>
        <w:r>
          <w:rPr>
            <w:webHidden/>
          </w:rPr>
          <w:fldChar w:fldCharType="separate"/>
        </w:r>
        <w:r>
          <w:rPr>
            <w:webHidden/>
          </w:rPr>
          <w:t>19</w:t>
        </w:r>
        <w:r>
          <w:rPr>
            <w:webHidden/>
          </w:rPr>
          <w:fldChar w:fldCharType="end"/>
        </w:r>
      </w:hyperlink>
    </w:p>
    <w:p w14:paraId="5CE14C0C" w14:textId="77777777" w:rsidR="00223209" w:rsidRDefault="00614FFC">
      <w:pPr>
        <w:pStyle w:val="TDC2"/>
        <w:tabs>
          <w:tab w:val="right" w:leader="dot" w:pos="8210"/>
        </w:tabs>
        <w:rPr>
          <w:rFonts w:ascii="Calibri" w:eastAsia="SimSun" w:hAnsi="Calibri" w:cs="SimSun"/>
          <w:noProof/>
          <w:sz w:val="22"/>
          <w:szCs w:val="22"/>
          <w:lang w:val="es-PY" w:eastAsia="es-PY"/>
        </w:rPr>
      </w:pPr>
      <w:hyperlink w:anchor="_Toc111221310" w:history="1">
        <w:r>
          <w:rPr>
            <w:rStyle w:val="Hipervnculo"/>
            <w:rFonts w:eastAsia="Calibri"/>
            <w:noProof/>
          </w:rPr>
          <w:t>2.4. Marco referencial</w:t>
        </w:r>
        <w:r>
          <w:rPr>
            <w:noProof/>
            <w:webHidden/>
          </w:rPr>
          <w:tab/>
        </w:r>
        <w:r>
          <w:rPr>
            <w:noProof/>
            <w:webHidden/>
          </w:rPr>
          <w:fldChar w:fldCharType="begin"/>
        </w:r>
        <w:r>
          <w:rPr>
            <w:noProof/>
            <w:webHidden/>
          </w:rPr>
          <w:instrText xml:space="preserve"> PAGEREF _Toc111221310 \h </w:instrText>
        </w:r>
        <w:r>
          <w:rPr>
            <w:noProof/>
            <w:webHidden/>
          </w:rPr>
        </w:r>
        <w:r>
          <w:rPr>
            <w:noProof/>
            <w:webHidden/>
          </w:rPr>
          <w:fldChar w:fldCharType="separate"/>
        </w:r>
        <w:r>
          <w:rPr>
            <w:noProof/>
            <w:webHidden/>
          </w:rPr>
          <w:t>20</w:t>
        </w:r>
        <w:r>
          <w:rPr>
            <w:noProof/>
            <w:webHidden/>
          </w:rPr>
          <w:fldChar w:fldCharType="end"/>
        </w:r>
      </w:hyperlink>
    </w:p>
    <w:p w14:paraId="4A2F5AD9" w14:textId="77777777" w:rsidR="00223209" w:rsidRDefault="00614FFC">
      <w:pPr>
        <w:pStyle w:val="TDC2"/>
        <w:tabs>
          <w:tab w:val="right" w:leader="dot" w:pos="8210"/>
        </w:tabs>
        <w:rPr>
          <w:rFonts w:ascii="Calibri" w:eastAsia="SimSun" w:hAnsi="Calibri" w:cs="SimSun"/>
          <w:noProof/>
          <w:sz w:val="22"/>
          <w:szCs w:val="22"/>
          <w:lang w:val="es-PY" w:eastAsia="es-PY"/>
        </w:rPr>
      </w:pPr>
      <w:hyperlink w:anchor="_Toc111221311" w:history="1">
        <w:r>
          <w:rPr>
            <w:rStyle w:val="Hipervnculo"/>
            <w:noProof/>
          </w:rPr>
          <w:t>2.5. Marco Teórico</w:t>
        </w:r>
        <w:r>
          <w:rPr>
            <w:noProof/>
            <w:webHidden/>
          </w:rPr>
          <w:tab/>
        </w:r>
        <w:r>
          <w:rPr>
            <w:noProof/>
            <w:webHidden/>
          </w:rPr>
          <w:fldChar w:fldCharType="begin"/>
        </w:r>
        <w:r>
          <w:rPr>
            <w:noProof/>
            <w:webHidden/>
          </w:rPr>
          <w:instrText xml:space="preserve"> PAGEREF _Toc111221311 \h </w:instrText>
        </w:r>
        <w:r>
          <w:rPr>
            <w:noProof/>
            <w:webHidden/>
          </w:rPr>
        </w:r>
        <w:r>
          <w:rPr>
            <w:noProof/>
            <w:webHidden/>
          </w:rPr>
          <w:fldChar w:fldCharType="separate"/>
        </w:r>
        <w:r>
          <w:rPr>
            <w:noProof/>
            <w:webHidden/>
          </w:rPr>
          <w:t>22</w:t>
        </w:r>
        <w:r>
          <w:rPr>
            <w:noProof/>
            <w:webHidden/>
          </w:rPr>
          <w:fldChar w:fldCharType="end"/>
        </w:r>
      </w:hyperlink>
    </w:p>
    <w:p w14:paraId="15BD25A7" w14:textId="77777777" w:rsidR="00223209" w:rsidRDefault="00614FFC">
      <w:pPr>
        <w:pStyle w:val="TDC3"/>
        <w:rPr>
          <w:rFonts w:ascii="Calibri" w:eastAsia="SimSun" w:hAnsi="Calibri" w:cs="SimSun"/>
          <w:sz w:val="22"/>
          <w:szCs w:val="22"/>
          <w:lang w:val="es-PY" w:eastAsia="es-PY"/>
        </w:rPr>
      </w:pPr>
      <w:hyperlink w:anchor="_Toc111221312" w:history="1">
        <w:r>
          <w:rPr>
            <w:rStyle w:val="Hipervnculo"/>
            <w:rFonts w:eastAsia="Calibri"/>
          </w:rPr>
          <w:t>2.5.1. Cultura organizacional en el sistema de salud</w:t>
        </w:r>
        <w:r>
          <w:rPr>
            <w:webHidden/>
          </w:rPr>
          <w:tab/>
        </w:r>
        <w:r>
          <w:rPr>
            <w:webHidden/>
          </w:rPr>
          <w:fldChar w:fldCharType="begin"/>
        </w:r>
        <w:r>
          <w:rPr>
            <w:webHidden/>
          </w:rPr>
          <w:instrText xml:space="preserve"> PAGEREF _Toc111221312 \h </w:instrText>
        </w:r>
        <w:r>
          <w:rPr>
            <w:webHidden/>
          </w:rPr>
        </w:r>
        <w:r>
          <w:rPr>
            <w:webHidden/>
          </w:rPr>
          <w:fldChar w:fldCharType="separate"/>
        </w:r>
        <w:r>
          <w:rPr>
            <w:webHidden/>
          </w:rPr>
          <w:t>23</w:t>
        </w:r>
        <w:r>
          <w:rPr>
            <w:webHidden/>
          </w:rPr>
          <w:fldChar w:fldCharType="end"/>
        </w:r>
      </w:hyperlink>
    </w:p>
    <w:p w14:paraId="145A43F3" w14:textId="77777777" w:rsidR="00223209" w:rsidRDefault="00614FFC">
      <w:pPr>
        <w:pStyle w:val="TDC3"/>
        <w:rPr>
          <w:rFonts w:ascii="Calibri" w:eastAsia="SimSun" w:hAnsi="Calibri" w:cs="SimSun"/>
          <w:sz w:val="22"/>
          <w:szCs w:val="22"/>
          <w:lang w:val="es-PY" w:eastAsia="es-PY"/>
        </w:rPr>
      </w:pPr>
      <w:hyperlink w:anchor="_Toc111221313" w:history="1">
        <w:r>
          <w:rPr>
            <w:rStyle w:val="Hipervnculo"/>
          </w:rPr>
          <w:t>2.5.2. Cultura institucional</w:t>
        </w:r>
        <w:r>
          <w:rPr>
            <w:webHidden/>
          </w:rPr>
          <w:tab/>
        </w:r>
        <w:r>
          <w:rPr>
            <w:webHidden/>
          </w:rPr>
          <w:fldChar w:fldCharType="begin"/>
        </w:r>
        <w:r>
          <w:rPr>
            <w:webHidden/>
          </w:rPr>
          <w:instrText xml:space="preserve"> PAGEREF _Toc111221313 \h </w:instrText>
        </w:r>
        <w:r>
          <w:rPr>
            <w:webHidden/>
          </w:rPr>
        </w:r>
        <w:r>
          <w:rPr>
            <w:webHidden/>
          </w:rPr>
          <w:fldChar w:fldCharType="separate"/>
        </w:r>
        <w:r>
          <w:rPr>
            <w:webHidden/>
          </w:rPr>
          <w:t>23</w:t>
        </w:r>
        <w:r>
          <w:rPr>
            <w:webHidden/>
          </w:rPr>
          <w:fldChar w:fldCharType="end"/>
        </w:r>
      </w:hyperlink>
    </w:p>
    <w:p w14:paraId="65ED714E" w14:textId="77777777" w:rsidR="00223209" w:rsidRDefault="00614FFC">
      <w:pPr>
        <w:pStyle w:val="TDC2"/>
        <w:tabs>
          <w:tab w:val="right" w:leader="dot" w:pos="8210"/>
        </w:tabs>
        <w:rPr>
          <w:rFonts w:ascii="Calibri" w:eastAsia="SimSun" w:hAnsi="Calibri" w:cs="SimSun"/>
          <w:noProof/>
          <w:sz w:val="22"/>
          <w:szCs w:val="22"/>
          <w:lang w:val="es-PY" w:eastAsia="es-PY"/>
        </w:rPr>
      </w:pPr>
      <w:hyperlink w:anchor="_Toc111221314" w:history="1">
        <w:r>
          <w:rPr>
            <w:rStyle w:val="Hipervnculo"/>
            <w:noProof/>
          </w:rPr>
          <w:t>2.6. Modelo de cultura organizacional de Denison</w:t>
        </w:r>
        <w:r>
          <w:rPr>
            <w:noProof/>
            <w:webHidden/>
          </w:rPr>
          <w:tab/>
        </w:r>
        <w:r>
          <w:rPr>
            <w:noProof/>
            <w:webHidden/>
          </w:rPr>
          <w:fldChar w:fldCharType="begin"/>
        </w:r>
        <w:r>
          <w:rPr>
            <w:noProof/>
            <w:webHidden/>
          </w:rPr>
          <w:instrText xml:space="preserve"> PAGEREF _Toc111221314 \h </w:instrText>
        </w:r>
        <w:r>
          <w:rPr>
            <w:noProof/>
            <w:webHidden/>
          </w:rPr>
        </w:r>
        <w:r>
          <w:rPr>
            <w:noProof/>
            <w:webHidden/>
          </w:rPr>
          <w:fldChar w:fldCharType="separate"/>
        </w:r>
        <w:r>
          <w:rPr>
            <w:noProof/>
            <w:webHidden/>
          </w:rPr>
          <w:t>24</w:t>
        </w:r>
        <w:r>
          <w:rPr>
            <w:noProof/>
            <w:webHidden/>
          </w:rPr>
          <w:fldChar w:fldCharType="end"/>
        </w:r>
      </w:hyperlink>
    </w:p>
    <w:p w14:paraId="6120A7BB" w14:textId="77777777" w:rsidR="00223209" w:rsidRDefault="00614FFC">
      <w:pPr>
        <w:pStyle w:val="TDC3"/>
        <w:rPr>
          <w:rFonts w:ascii="Calibri" w:eastAsia="SimSun" w:hAnsi="Calibri" w:cs="SimSun"/>
          <w:sz w:val="22"/>
          <w:szCs w:val="22"/>
          <w:lang w:val="es-PY" w:eastAsia="es-PY"/>
        </w:rPr>
      </w:pPr>
      <w:hyperlink w:anchor="_Toc111221315" w:history="1">
        <w:r>
          <w:rPr>
            <w:rStyle w:val="Hipervnculo"/>
          </w:rPr>
          <w:t>2.6.1. El modelo del estudio Denison</w:t>
        </w:r>
        <w:r>
          <w:rPr>
            <w:rStyle w:val="Hipervnculo"/>
          </w:rPr>
          <w:t xml:space="preserve"> de la cultura organizacional</w:t>
        </w:r>
        <w:r>
          <w:rPr>
            <w:webHidden/>
          </w:rPr>
          <w:tab/>
        </w:r>
        <w:r>
          <w:rPr>
            <w:webHidden/>
          </w:rPr>
          <w:fldChar w:fldCharType="begin"/>
        </w:r>
        <w:r>
          <w:rPr>
            <w:webHidden/>
          </w:rPr>
          <w:instrText xml:space="preserve"> PAGEREF _Toc111221315 \h </w:instrText>
        </w:r>
        <w:r>
          <w:rPr>
            <w:webHidden/>
          </w:rPr>
        </w:r>
        <w:r>
          <w:rPr>
            <w:webHidden/>
          </w:rPr>
          <w:fldChar w:fldCharType="separate"/>
        </w:r>
        <w:r>
          <w:rPr>
            <w:webHidden/>
          </w:rPr>
          <w:t>24</w:t>
        </w:r>
        <w:r>
          <w:rPr>
            <w:webHidden/>
          </w:rPr>
          <w:fldChar w:fldCharType="end"/>
        </w:r>
      </w:hyperlink>
    </w:p>
    <w:p w14:paraId="3CCFAE70" w14:textId="77777777" w:rsidR="00223209" w:rsidRDefault="00614FFC">
      <w:pPr>
        <w:pStyle w:val="TDC3"/>
        <w:rPr>
          <w:rFonts w:ascii="Calibri" w:eastAsia="SimSun" w:hAnsi="Calibri" w:cs="SimSun"/>
          <w:sz w:val="22"/>
          <w:szCs w:val="22"/>
          <w:lang w:val="es-PY" w:eastAsia="es-PY"/>
        </w:rPr>
      </w:pPr>
      <w:hyperlink w:anchor="_Toc111221316" w:history="1">
        <w:r>
          <w:rPr>
            <w:rStyle w:val="Hipervnculo"/>
          </w:rPr>
          <w:t>2.6.2. Cultura Organizacional:</w:t>
        </w:r>
        <w:r>
          <w:rPr>
            <w:webHidden/>
          </w:rPr>
          <w:tab/>
        </w:r>
        <w:r>
          <w:rPr>
            <w:webHidden/>
          </w:rPr>
          <w:fldChar w:fldCharType="begin"/>
        </w:r>
        <w:r>
          <w:rPr>
            <w:webHidden/>
          </w:rPr>
          <w:instrText xml:space="preserve"> PAGEREF _Toc111221316 \h </w:instrText>
        </w:r>
        <w:r>
          <w:rPr>
            <w:webHidden/>
          </w:rPr>
        </w:r>
        <w:r>
          <w:rPr>
            <w:webHidden/>
          </w:rPr>
          <w:fldChar w:fldCharType="separate"/>
        </w:r>
        <w:r>
          <w:rPr>
            <w:webHidden/>
          </w:rPr>
          <w:t>25</w:t>
        </w:r>
        <w:r>
          <w:rPr>
            <w:webHidden/>
          </w:rPr>
          <w:fldChar w:fldCharType="end"/>
        </w:r>
      </w:hyperlink>
    </w:p>
    <w:p w14:paraId="0663E20C" w14:textId="77777777" w:rsidR="00223209" w:rsidRDefault="00614FFC">
      <w:pPr>
        <w:pStyle w:val="TDC2"/>
        <w:tabs>
          <w:tab w:val="right" w:leader="dot" w:pos="8210"/>
        </w:tabs>
        <w:rPr>
          <w:rFonts w:ascii="Calibri" w:eastAsia="SimSun" w:hAnsi="Calibri" w:cs="SimSun"/>
          <w:noProof/>
          <w:sz w:val="22"/>
          <w:szCs w:val="22"/>
          <w:lang w:val="es-PY" w:eastAsia="es-PY"/>
        </w:rPr>
      </w:pPr>
      <w:hyperlink w:anchor="_Toc111221317" w:history="1">
        <w:r>
          <w:rPr>
            <w:rStyle w:val="Hipervnculo"/>
            <w:noProof/>
          </w:rPr>
          <w:t>2.7. Elementos de la cultura organizacional</w:t>
        </w:r>
        <w:r>
          <w:rPr>
            <w:noProof/>
            <w:webHidden/>
          </w:rPr>
          <w:tab/>
        </w:r>
        <w:r>
          <w:rPr>
            <w:noProof/>
            <w:webHidden/>
          </w:rPr>
          <w:fldChar w:fldCharType="begin"/>
        </w:r>
        <w:r>
          <w:rPr>
            <w:noProof/>
            <w:webHidden/>
          </w:rPr>
          <w:instrText xml:space="preserve"> PAGEREF _Toc111221317 \h </w:instrText>
        </w:r>
        <w:r>
          <w:rPr>
            <w:noProof/>
            <w:webHidden/>
          </w:rPr>
        </w:r>
        <w:r>
          <w:rPr>
            <w:noProof/>
            <w:webHidden/>
          </w:rPr>
          <w:fldChar w:fldCharType="separate"/>
        </w:r>
        <w:r>
          <w:rPr>
            <w:noProof/>
            <w:webHidden/>
          </w:rPr>
          <w:t>29</w:t>
        </w:r>
        <w:r>
          <w:rPr>
            <w:noProof/>
            <w:webHidden/>
          </w:rPr>
          <w:fldChar w:fldCharType="end"/>
        </w:r>
      </w:hyperlink>
    </w:p>
    <w:p w14:paraId="40E3944A" w14:textId="77777777" w:rsidR="00223209" w:rsidRDefault="00614FFC">
      <w:pPr>
        <w:pStyle w:val="TDC2"/>
        <w:tabs>
          <w:tab w:val="right" w:leader="dot" w:pos="8210"/>
        </w:tabs>
        <w:rPr>
          <w:rFonts w:ascii="Calibri" w:eastAsia="SimSun" w:hAnsi="Calibri" w:cs="SimSun"/>
          <w:noProof/>
          <w:sz w:val="22"/>
          <w:szCs w:val="22"/>
          <w:lang w:val="es-PY" w:eastAsia="es-PY"/>
        </w:rPr>
      </w:pPr>
      <w:hyperlink w:anchor="_Toc111221318" w:history="1">
        <w:r>
          <w:rPr>
            <w:rStyle w:val="Hipervnculo"/>
            <w:noProof/>
          </w:rPr>
          <w:t>2.8. Características de la cultura organizacional</w:t>
        </w:r>
        <w:r>
          <w:rPr>
            <w:noProof/>
            <w:webHidden/>
          </w:rPr>
          <w:tab/>
        </w:r>
        <w:r>
          <w:rPr>
            <w:noProof/>
            <w:webHidden/>
          </w:rPr>
          <w:fldChar w:fldCharType="begin"/>
        </w:r>
        <w:r>
          <w:rPr>
            <w:noProof/>
            <w:webHidden/>
          </w:rPr>
          <w:instrText xml:space="preserve"> PAGEREF _Toc111221318 \h </w:instrText>
        </w:r>
        <w:r>
          <w:rPr>
            <w:noProof/>
            <w:webHidden/>
          </w:rPr>
        </w:r>
        <w:r>
          <w:rPr>
            <w:noProof/>
            <w:webHidden/>
          </w:rPr>
          <w:fldChar w:fldCharType="separate"/>
        </w:r>
        <w:r>
          <w:rPr>
            <w:noProof/>
            <w:webHidden/>
          </w:rPr>
          <w:t>30</w:t>
        </w:r>
        <w:r>
          <w:rPr>
            <w:noProof/>
            <w:webHidden/>
          </w:rPr>
          <w:fldChar w:fldCharType="end"/>
        </w:r>
      </w:hyperlink>
    </w:p>
    <w:p w14:paraId="75BCC1FB" w14:textId="77777777" w:rsidR="00223209" w:rsidRDefault="00614FFC">
      <w:pPr>
        <w:pStyle w:val="TDC3"/>
        <w:rPr>
          <w:rFonts w:ascii="Calibri" w:eastAsia="SimSun" w:hAnsi="Calibri" w:cs="SimSun"/>
          <w:sz w:val="22"/>
          <w:szCs w:val="22"/>
          <w:lang w:val="es-PY" w:eastAsia="es-PY"/>
        </w:rPr>
      </w:pPr>
      <w:hyperlink w:anchor="_Toc111221319" w:history="1">
        <w:r>
          <w:rPr>
            <w:rStyle w:val="Hipervnculo"/>
          </w:rPr>
          <w:t>2.8.1. Las culturas organizacionales tienen seis características principales:</w:t>
        </w:r>
        <w:r>
          <w:rPr>
            <w:webHidden/>
          </w:rPr>
          <w:tab/>
        </w:r>
        <w:r>
          <w:rPr>
            <w:webHidden/>
          </w:rPr>
          <w:fldChar w:fldCharType="begin"/>
        </w:r>
        <w:r>
          <w:rPr>
            <w:webHidden/>
          </w:rPr>
          <w:instrText xml:space="preserve"> PAGEREF _Toc111221319 \h </w:instrText>
        </w:r>
        <w:r>
          <w:rPr>
            <w:webHidden/>
          </w:rPr>
        </w:r>
        <w:r>
          <w:rPr>
            <w:webHidden/>
          </w:rPr>
          <w:fldChar w:fldCharType="separate"/>
        </w:r>
        <w:r>
          <w:rPr>
            <w:webHidden/>
          </w:rPr>
          <w:t>31</w:t>
        </w:r>
        <w:r>
          <w:rPr>
            <w:webHidden/>
          </w:rPr>
          <w:fldChar w:fldCharType="end"/>
        </w:r>
      </w:hyperlink>
    </w:p>
    <w:p w14:paraId="656AB7FC" w14:textId="77777777" w:rsidR="00223209" w:rsidRDefault="00614FFC">
      <w:pPr>
        <w:pStyle w:val="TDC3"/>
        <w:rPr>
          <w:rFonts w:ascii="Calibri" w:eastAsia="SimSun" w:hAnsi="Calibri" w:cs="SimSun"/>
          <w:sz w:val="22"/>
          <w:szCs w:val="22"/>
          <w:lang w:val="es-PY" w:eastAsia="es-PY"/>
        </w:rPr>
      </w:pPr>
      <w:hyperlink w:anchor="_Toc111221320" w:history="1">
        <w:r>
          <w:rPr>
            <w:rStyle w:val="Hipervnculo"/>
          </w:rPr>
          <w:t>2.8.2. Funciones de la cultura organizacional</w:t>
        </w:r>
        <w:r>
          <w:rPr>
            <w:webHidden/>
          </w:rPr>
          <w:tab/>
        </w:r>
        <w:r>
          <w:rPr>
            <w:webHidden/>
          </w:rPr>
          <w:fldChar w:fldCharType="begin"/>
        </w:r>
        <w:r>
          <w:rPr>
            <w:webHidden/>
          </w:rPr>
          <w:instrText xml:space="preserve"> PAGEREF _Toc111221320 \h </w:instrText>
        </w:r>
        <w:r>
          <w:rPr>
            <w:webHidden/>
          </w:rPr>
        </w:r>
        <w:r>
          <w:rPr>
            <w:webHidden/>
          </w:rPr>
          <w:fldChar w:fldCharType="separate"/>
        </w:r>
        <w:r>
          <w:rPr>
            <w:webHidden/>
          </w:rPr>
          <w:t>32</w:t>
        </w:r>
        <w:r>
          <w:rPr>
            <w:webHidden/>
          </w:rPr>
          <w:fldChar w:fldCharType="end"/>
        </w:r>
      </w:hyperlink>
    </w:p>
    <w:p w14:paraId="4A213DDA" w14:textId="77777777" w:rsidR="00223209" w:rsidRDefault="00614FFC">
      <w:pPr>
        <w:pStyle w:val="TDC3"/>
        <w:rPr>
          <w:rFonts w:ascii="Calibri" w:eastAsia="SimSun" w:hAnsi="Calibri" w:cs="SimSun"/>
          <w:sz w:val="22"/>
          <w:szCs w:val="22"/>
          <w:lang w:val="es-PY" w:eastAsia="es-PY"/>
        </w:rPr>
      </w:pPr>
      <w:hyperlink w:anchor="_Toc111221321" w:history="1">
        <w:r>
          <w:rPr>
            <w:rStyle w:val="Hipervnculo"/>
          </w:rPr>
          <w:t>2.8.3. Tipos de culturas organizaciona</w:t>
        </w:r>
        <w:r>
          <w:rPr>
            <w:rStyle w:val="Hipervnculo"/>
          </w:rPr>
          <w:t>l</w:t>
        </w:r>
        <w:r>
          <w:rPr>
            <w:webHidden/>
          </w:rPr>
          <w:tab/>
        </w:r>
        <w:r>
          <w:rPr>
            <w:webHidden/>
          </w:rPr>
          <w:fldChar w:fldCharType="begin"/>
        </w:r>
        <w:r>
          <w:rPr>
            <w:webHidden/>
          </w:rPr>
          <w:instrText xml:space="preserve"> PAGEREF _Toc111221321 \h </w:instrText>
        </w:r>
        <w:r>
          <w:rPr>
            <w:webHidden/>
          </w:rPr>
        </w:r>
        <w:r>
          <w:rPr>
            <w:webHidden/>
          </w:rPr>
          <w:fldChar w:fldCharType="separate"/>
        </w:r>
        <w:r>
          <w:rPr>
            <w:webHidden/>
          </w:rPr>
          <w:t>32</w:t>
        </w:r>
        <w:r>
          <w:rPr>
            <w:webHidden/>
          </w:rPr>
          <w:fldChar w:fldCharType="end"/>
        </w:r>
      </w:hyperlink>
    </w:p>
    <w:p w14:paraId="784E9EF8" w14:textId="77777777" w:rsidR="00223209" w:rsidRDefault="00614FFC">
      <w:pPr>
        <w:pStyle w:val="TDC2"/>
        <w:tabs>
          <w:tab w:val="right" w:leader="dot" w:pos="8210"/>
        </w:tabs>
        <w:rPr>
          <w:rFonts w:ascii="Calibri" w:eastAsia="SimSun" w:hAnsi="Calibri" w:cs="SimSun"/>
          <w:noProof/>
          <w:sz w:val="22"/>
          <w:szCs w:val="22"/>
          <w:lang w:val="es-PY" w:eastAsia="es-PY"/>
        </w:rPr>
      </w:pPr>
      <w:hyperlink w:anchor="_Toc111221322" w:history="1">
        <w:r>
          <w:rPr>
            <w:rStyle w:val="Hipervnculo"/>
            <w:noProof/>
          </w:rPr>
          <w:t>2.9. Factores componentes de la cultura organizacional</w:t>
        </w:r>
        <w:r>
          <w:rPr>
            <w:noProof/>
            <w:webHidden/>
          </w:rPr>
          <w:tab/>
        </w:r>
        <w:r>
          <w:rPr>
            <w:noProof/>
            <w:webHidden/>
          </w:rPr>
          <w:fldChar w:fldCharType="begin"/>
        </w:r>
        <w:r>
          <w:rPr>
            <w:noProof/>
            <w:webHidden/>
          </w:rPr>
          <w:instrText xml:space="preserve"> PAGEREF _Toc111221322 \h </w:instrText>
        </w:r>
        <w:r>
          <w:rPr>
            <w:noProof/>
            <w:webHidden/>
          </w:rPr>
        </w:r>
        <w:r>
          <w:rPr>
            <w:noProof/>
            <w:webHidden/>
          </w:rPr>
          <w:fldChar w:fldCharType="separate"/>
        </w:r>
        <w:r>
          <w:rPr>
            <w:noProof/>
            <w:webHidden/>
          </w:rPr>
          <w:t>35</w:t>
        </w:r>
        <w:r>
          <w:rPr>
            <w:noProof/>
            <w:webHidden/>
          </w:rPr>
          <w:fldChar w:fldCharType="end"/>
        </w:r>
      </w:hyperlink>
    </w:p>
    <w:p w14:paraId="7B359AEF" w14:textId="77777777" w:rsidR="00223209" w:rsidRDefault="00614FFC">
      <w:pPr>
        <w:pStyle w:val="TDC1"/>
        <w:rPr>
          <w:rFonts w:ascii="Calibri" w:eastAsia="SimSun" w:hAnsi="Calibri" w:cs="SimSun"/>
          <w:noProof/>
          <w:sz w:val="22"/>
          <w:szCs w:val="22"/>
          <w:lang w:val="es-PY" w:eastAsia="es-PY"/>
        </w:rPr>
      </w:pPr>
      <w:hyperlink w:anchor="_Toc111221323" w:history="1">
        <w:r>
          <w:rPr>
            <w:rStyle w:val="Hipervnculo"/>
            <w:noProof/>
          </w:rPr>
          <w:t>3. MATERIALES Y MÉTODOS</w:t>
        </w:r>
        <w:r>
          <w:rPr>
            <w:noProof/>
            <w:webHidden/>
          </w:rPr>
          <w:tab/>
        </w:r>
        <w:r>
          <w:rPr>
            <w:noProof/>
            <w:webHidden/>
          </w:rPr>
          <w:fldChar w:fldCharType="begin"/>
        </w:r>
        <w:r>
          <w:rPr>
            <w:noProof/>
            <w:webHidden/>
          </w:rPr>
          <w:instrText xml:space="preserve"> PAGEREF _Toc111221323 \h </w:instrText>
        </w:r>
        <w:r>
          <w:rPr>
            <w:noProof/>
            <w:webHidden/>
          </w:rPr>
        </w:r>
        <w:r>
          <w:rPr>
            <w:noProof/>
            <w:webHidden/>
          </w:rPr>
          <w:fldChar w:fldCharType="separate"/>
        </w:r>
        <w:r>
          <w:rPr>
            <w:noProof/>
            <w:webHidden/>
          </w:rPr>
          <w:t>38</w:t>
        </w:r>
        <w:r>
          <w:rPr>
            <w:noProof/>
            <w:webHidden/>
          </w:rPr>
          <w:fldChar w:fldCharType="end"/>
        </w:r>
      </w:hyperlink>
    </w:p>
    <w:p w14:paraId="5285B2FE" w14:textId="77777777" w:rsidR="00223209" w:rsidRDefault="00614FFC">
      <w:pPr>
        <w:pStyle w:val="TDC2"/>
        <w:tabs>
          <w:tab w:val="right" w:leader="dot" w:pos="8210"/>
        </w:tabs>
        <w:rPr>
          <w:rFonts w:ascii="Calibri" w:eastAsia="SimSun" w:hAnsi="Calibri" w:cs="SimSun"/>
          <w:noProof/>
          <w:sz w:val="22"/>
          <w:szCs w:val="22"/>
          <w:lang w:val="es-PY" w:eastAsia="es-PY"/>
        </w:rPr>
      </w:pPr>
      <w:hyperlink w:anchor="_Toc111221324" w:history="1">
        <w:r>
          <w:rPr>
            <w:rStyle w:val="Hipervnculo"/>
            <w:noProof/>
          </w:rPr>
          <w:t>3.1. Diseño de estudio</w:t>
        </w:r>
        <w:r>
          <w:rPr>
            <w:noProof/>
            <w:webHidden/>
          </w:rPr>
          <w:tab/>
        </w:r>
        <w:r>
          <w:rPr>
            <w:noProof/>
            <w:webHidden/>
          </w:rPr>
          <w:fldChar w:fldCharType="begin"/>
        </w:r>
        <w:r>
          <w:rPr>
            <w:noProof/>
            <w:webHidden/>
          </w:rPr>
          <w:instrText xml:space="preserve"> PAGEREF _Toc111221324 \h </w:instrText>
        </w:r>
        <w:r>
          <w:rPr>
            <w:noProof/>
            <w:webHidden/>
          </w:rPr>
        </w:r>
        <w:r>
          <w:rPr>
            <w:noProof/>
            <w:webHidden/>
          </w:rPr>
          <w:fldChar w:fldCharType="separate"/>
        </w:r>
        <w:r>
          <w:rPr>
            <w:noProof/>
            <w:webHidden/>
          </w:rPr>
          <w:t>38</w:t>
        </w:r>
        <w:r>
          <w:rPr>
            <w:noProof/>
            <w:webHidden/>
          </w:rPr>
          <w:fldChar w:fldCharType="end"/>
        </w:r>
      </w:hyperlink>
    </w:p>
    <w:p w14:paraId="6E3090F7" w14:textId="77777777" w:rsidR="00223209" w:rsidRDefault="00614FFC">
      <w:pPr>
        <w:pStyle w:val="TDC2"/>
        <w:tabs>
          <w:tab w:val="right" w:leader="dot" w:pos="8210"/>
        </w:tabs>
        <w:rPr>
          <w:rFonts w:ascii="Calibri" w:eastAsia="SimSun" w:hAnsi="Calibri" w:cs="SimSun"/>
          <w:noProof/>
          <w:sz w:val="22"/>
          <w:szCs w:val="22"/>
          <w:lang w:val="es-PY" w:eastAsia="es-PY"/>
        </w:rPr>
      </w:pPr>
      <w:hyperlink w:anchor="_Toc111221325" w:history="1">
        <w:r>
          <w:rPr>
            <w:rStyle w:val="Hipervnculo"/>
            <w:noProof/>
          </w:rPr>
          <w:t>3.2. Tipo de estudio</w:t>
        </w:r>
        <w:r>
          <w:rPr>
            <w:noProof/>
            <w:webHidden/>
          </w:rPr>
          <w:tab/>
        </w:r>
        <w:r>
          <w:rPr>
            <w:noProof/>
            <w:webHidden/>
          </w:rPr>
          <w:fldChar w:fldCharType="begin"/>
        </w:r>
        <w:r>
          <w:rPr>
            <w:noProof/>
            <w:webHidden/>
          </w:rPr>
          <w:instrText xml:space="preserve"> PAGEREF _Toc111221325 \h </w:instrText>
        </w:r>
        <w:r>
          <w:rPr>
            <w:noProof/>
            <w:webHidden/>
          </w:rPr>
        </w:r>
        <w:r>
          <w:rPr>
            <w:noProof/>
            <w:webHidden/>
          </w:rPr>
          <w:fldChar w:fldCharType="separate"/>
        </w:r>
        <w:r>
          <w:rPr>
            <w:noProof/>
            <w:webHidden/>
          </w:rPr>
          <w:t>38</w:t>
        </w:r>
        <w:r>
          <w:rPr>
            <w:noProof/>
            <w:webHidden/>
          </w:rPr>
          <w:fldChar w:fldCharType="end"/>
        </w:r>
      </w:hyperlink>
    </w:p>
    <w:p w14:paraId="583633A3" w14:textId="77777777" w:rsidR="00223209" w:rsidRDefault="00614FFC">
      <w:pPr>
        <w:pStyle w:val="TDC2"/>
        <w:tabs>
          <w:tab w:val="right" w:leader="dot" w:pos="8210"/>
        </w:tabs>
        <w:rPr>
          <w:rFonts w:ascii="Calibri" w:eastAsia="SimSun" w:hAnsi="Calibri" w:cs="SimSun"/>
          <w:noProof/>
          <w:sz w:val="22"/>
          <w:szCs w:val="22"/>
          <w:lang w:val="es-PY" w:eastAsia="es-PY"/>
        </w:rPr>
      </w:pPr>
      <w:hyperlink w:anchor="_Toc111221326" w:history="1">
        <w:r>
          <w:rPr>
            <w:rStyle w:val="Hipervnculo"/>
            <w:noProof/>
          </w:rPr>
          <w:t>3.3. Área de estudio</w:t>
        </w:r>
        <w:r>
          <w:rPr>
            <w:noProof/>
            <w:webHidden/>
          </w:rPr>
          <w:tab/>
        </w:r>
        <w:r>
          <w:rPr>
            <w:noProof/>
            <w:webHidden/>
          </w:rPr>
          <w:fldChar w:fldCharType="begin"/>
        </w:r>
        <w:r>
          <w:rPr>
            <w:noProof/>
            <w:webHidden/>
          </w:rPr>
          <w:instrText xml:space="preserve"> PAGEREF _Toc111221326 \h </w:instrText>
        </w:r>
        <w:r>
          <w:rPr>
            <w:noProof/>
            <w:webHidden/>
          </w:rPr>
        </w:r>
        <w:r>
          <w:rPr>
            <w:noProof/>
            <w:webHidden/>
          </w:rPr>
          <w:fldChar w:fldCharType="separate"/>
        </w:r>
        <w:r>
          <w:rPr>
            <w:noProof/>
            <w:webHidden/>
          </w:rPr>
          <w:t>38</w:t>
        </w:r>
        <w:r>
          <w:rPr>
            <w:noProof/>
            <w:webHidden/>
          </w:rPr>
          <w:fldChar w:fldCharType="end"/>
        </w:r>
      </w:hyperlink>
    </w:p>
    <w:p w14:paraId="3267E13D" w14:textId="77777777" w:rsidR="00223209" w:rsidRDefault="00614FFC">
      <w:pPr>
        <w:pStyle w:val="TDC2"/>
        <w:tabs>
          <w:tab w:val="right" w:leader="dot" w:pos="8210"/>
        </w:tabs>
        <w:rPr>
          <w:rFonts w:ascii="Calibri" w:eastAsia="SimSun" w:hAnsi="Calibri" w:cs="SimSun"/>
          <w:noProof/>
          <w:sz w:val="22"/>
          <w:szCs w:val="22"/>
          <w:lang w:val="es-PY" w:eastAsia="es-PY"/>
        </w:rPr>
      </w:pPr>
      <w:hyperlink w:anchor="_Toc111221327" w:history="1">
        <w:r>
          <w:rPr>
            <w:rStyle w:val="Hipervnculo"/>
            <w:noProof/>
          </w:rPr>
          <w:t>3.4. Población/universo:</w:t>
        </w:r>
        <w:r>
          <w:rPr>
            <w:noProof/>
            <w:webHidden/>
          </w:rPr>
          <w:tab/>
        </w:r>
        <w:r>
          <w:rPr>
            <w:noProof/>
            <w:webHidden/>
          </w:rPr>
          <w:fldChar w:fldCharType="begin"/>
        </w:r>
        <w:r>
          <w:rPr>
            <w:noProof/>
            <w:webHidden/>
          </w:rPr>
          <w:instrText xml:space="preserve"> PAGEREF _Toc111221327 \h </w:instrText>
        </w:r>
        <w:r>
          <w:rPr>
            <w:noProof/>
            <w:webHidden/>
          </w:rPr>
        </w:r>
        <w:r>
          <w:rPr>
            <w:noProof/>
            <w:webHidden/>
          </w:rPr>
          <w:fldChar w:fldCharType="separate"/>
        </w:r>
        <w:r>
          <w:rPr>
            <w:noProof/>
            <w:webHidden/>
          </w:rPr>
          <w:t>38</w:t>
        </w:r>
        <w:r>
          <w:rPr>
            <w:noProof/>
            <w:webHidden/>
          </w:rPr>
          <w:fldChar w:fldCharType="end"/>
        </w:r>
      </w:hyperlink>
    </w:p>
    <w:p w14:paraId="56389FA6" w14:textId="77777777" w:rsidR="00223209" w:rsidRDefault="00614FFC">
      <w:pPr>
        <w:pStyle w:val="TDC2"/>
        <w:tabs>
          <w:tab w:val="right" w:leader="dot" w:pos="8210"/>
        </w:tabs>
        <w:rPr>
          <w:rFonts w:ascii="Calibri" w:eastAsia="SimSun" w:hAnsi="Calibri" w:cs="SimSun"/>
          <w:noProof/>
          <w:sz w:val="22"/>
          <w:szCs w:val="22"/>
          <w:lang w:val="es-PY" w:eastAsia="es-PY"/>
        </w:rPr>
      </w:pPr>
      <w:hyperlink w:anchor="_Toc111221328" w:history="1">
        <w:r>
          <w:rPr>
            <w:rStyle w:val="Hipervnculo"/>
            <w:noProof/>
          </w:rPr>
          <w:t>3.5. Muestra</w:t>
        </w:r>
        <w:r>
          <w:rPr>
            <w:noProof/>
            <w:webHidden/>
          </w:rPr>
          <w:tab/>
        </w:r>
        <w:r>
          <w:rPr>
            <w:noProof/>
            <w:webHidden/>
          </w:rPr>
          <w:fldChar w:fldCharType="begin"/>
        </w:r>
        <w:r>
          <w:rPr>
            <w:noProof/>
            <w:webHidden/>
          </w:rPr>
          <w:instrText xml:space="preserve"> PAGEREF _Toc111221328 \h </w:instrText>
        </w:r>
        <w:r>
          <w:rPr>
            <w:noProof/>
            <w:webHidden/>
          </w:rPr>
        </w:r>
        <w:r>
          <w:rPr>
            <w:noProof/>
            <w:webHidden/>
          </w:rPr>
          <w:fldChar w:fldCharType="separate"/>
        </w:r>
        <w:r>
          <w:rPr>
            <w:noProof/>
            <w:webHidden/>
          </w:rPr>
          <w:t>38</w:t>
        </w:r>
        <w:r>
          <w:rPr>
            <w:noProof/>
            <w:webHidden/>
          </w:rPr>
          <w:fldChar w:fldCharType="end"/>
        </w:r>
      </w:hyperlink>
    </w:p>
    <w:p w14:paraId="55518FE0" w14:textId="77777777" w:rsidR="00223209" w:rsidRDefault="00614FFC">
      <w:pPr>
        <w:pStyle w:val="TDC2"/>
        <w:tabs>
          <w:tab w:val="right" w:leader="dot" w:pos="8210"/>
        </w:tabs>
        <w:rPr>
          <w:rFonts w:ascii="Calibri" w:eastAsia="SimSun" w:hAnsi="Calibri" w:cs="SimSun"/>
          <w:noProof/>
          <w:sz w:val="22"/>
          <w:szCs w:val="22"/>
          <w:lang w:val="es-PY" w:eastAsia="es-PY"/>
        </w:rPr>
      </w:pPr>
      <w:hyperlink w:anchor="_Toc111221329" w:history="1">
        <w:r>
          <w:rPr>
            <w:rStyle w:val="Hipervnculo"/>
            <w:noProof/>
          </w:rPr>
          <w:t>3.6. Muestreo</w:t>
        </w:r>
        <w:r>
          <w:rPr>
            <w:noProof/>
            <w:webHidden/>
          </w:rPr>
          <w:tab/>
        </w:r>
        <w:r>
          <w:rPr>
            <w:noProof/>
            <w:webHidden/>
          </w:rPr>
          <w:fldChar w:fldCharType="begin"/>
        </w:r>
        <w:r>
          <w:rPr>
            <w:noProof/>
            <w:webHidden/>
          </w:rPr>
          <w:instrText xml:space="preserve"> PAGEREF _Toc111221329 \h </w:instrText>
        </w:r>
        <w:r>
          <w:rPr>
            <w:noProof/>
            <w:webHidden/>
          </w:rPr>
        </w:r>
        <w:r>
          <w:rPr>
            <w:noProof/>
            <w:webHidden/>
          </w:rPr>
          <w:fldChar w:fldCharType="separate"/>
        </w:r>
        <w:r>
          <w:rPr>
            <w:noProof/>
            <w:webHidden/>
          </w:rPr>
          <w:t>38</w:t>
        </w:r>
        <w:r>
          <w:rPr>
            <w:noProof/>
            <w:webHidden/>
          </w:rPr>
          <w:fldChar w:fldCharType="end"/>
        </w:r>
      </w:hyperlink>
    </w:p>
    <w:p w14:paraId="350965C8" w14:textId="77777777" w:rsidR="00223209" w:rsidRDefault="00614FFC">
      <w:pPr>
        <w:pStyle w:val="TDC2"/>
        <w:tabs>
          <w:tab w:val="right" w:leader="dot" w:pos="8210"/>
        </w:tabs>
        <w:rPr>
          <w:rFonts w:ascii="Calibri" w:eastAsia="SimSun" w:hAnsi="Calibri" w:cs="SimSun"/>
          <w:noProof/>
          <w:sz w:val="22"/>
          <w:szCs w:val="22"/>
          <w:lang w:val="es-PY" w:eastAsia="es-PY"/>
        </w:rPr>
      </w:pPr>
      <w:hyperlink w:anchor="_Toc111221330" w:history="1">
        <w:r>
          <w:rPr>
            <w:rStyle w:val="Hipervnculo"/>
            <w:noProof/>
          </w:rPr>
          <w:t>3.7. Criterios de inclusión</w:t>
        </w:r>
        <w:r>
          <w:rPr>
            <w:noProof/>
            <w:webHidden/>
          </w:rPr>
          <w:tab/>
        </w:r>
        <w:r>
          <w:rPr>
            <w:noProof/>
            <w:webHidden/>
          </w:rPr>
          <w:fldChar w:fldCharType="begin"/>
        </w:r>
        <w:r>
          <w:rPr>
            <w:noProof/>
            <w:webHidden/>
          </w:rPr>
          <w:instrText xml:space="preserve"> PAGEREF _Toc111221330 \h </w:instrText>
        </w:r>
        <w:r>
          <w:rPr>
            <w:noProof/>
            <w:webHidden/>
          </w:rPr>
        </w:r>
        <w:r>
          <w:rPr>
            <w:noProof/>
            <w:webHidden/>
          </w:rPr>
          <w:fldChar w:fldCharType="separate"/>
        </w:r>
        <w:r>
          <w:rPr>
            <w:noProof/>
            <w:webHidden/>
          </w:rPr>
          <w:t>39</w:t>
        </w:r>
        <w:r>
          <w:rPr>
            <w:noProof/>
            <w:webHidden/>
          </w:rPr>
          <w:fldChar w:fldCharType="end"/>
        </w:r>
      </w:hyperlink>
    </w:p>
    <w:p w14:paraId="44928897" w14:textId="77777777" w:rsidR="00223209" w:rsidRDefault="00614FFC">
      <w:pPr>
        <w:pStyle w:val="TDC2"/>
        <w:tabs>
          <w:tab w:val="right" w:leader="dot" w:pos="8210"/>
        </w:tabs>
        <w:rPr>
          <w:rFonts w:ascii="Calibri" w:eastAsia="SimSun" w:hAnsi="Calibri" w:cs="SimSun"/>
          <w:noProof/>
          <w:sz w:val="22"/>
          <w:szCs w:val="22"/>
          <w:lang w:val="es-PY" w:eastAsia="es-PY"/>
        </w:rPr>
      </w:pPr>
      <w:hyperlink w:anchor="_Toc111221331" w:history="1">
        <w:r>
          <w:rPr>
            <w:rStyle w:val="Hipervnculo"/>
            <w:noProof/>
          </w:rPr>
          <w:t>3.8. Criterios de exclusión</w:t>
        </w:r>
        <w:r>
          <w:rPr>
            <w:noProof/>
            <w:webHidden/>
          </w:rPr>
          <w:tab/>
        </w:r>
        <w:r>
          <w:rPr>
            <w:noProof/>
            <w:webHidden/>
          </w:rPr>
          <w:fldChar w:fldCharType="begin"/>
        </w:r>
        <w:r>
          <w:rPr>
            <w:noProof/>
            <w:webHidden/>
          </w:rPr>
          <w:instrText xml:space="preserve"> PAGEREF _Toc111221331 \h </w:instrText>
        </w:r>
        <w:r>
          <w:rPr>
            <w:noProof/>
            <w:webHidden/>
          </w:rPr>
        </w:r>
        <w:r>
          <w:rPr>
            <w:noProof/>
            <w:webHidden/>
          </w:rPr>
          <w:fldChar w:fldCharType="separate"/>
        </w:r>
        <w:r>
          <w:rPr>
            <w:noProof/>
            <w:webHidden/>
          </w:rPr>
          <w:t>39</w:t>
        </w:r>
        <w:r>
          <w:rPr>
            <w:noProof/>
            <w:webHidden/>
          </w:rPr>
          <w:fldChar w:fldCharType="end"/>
        </w:r>
      </w:hyperlink>
    </w:p>
    <w:p w14:paraId="448EE804" w14:textId="77777777" w:rsidR="00223209" w:rsidRDefault="00614FFC">
      <w:pPr>
        <w:pStyle w:val="TDC2"/>
        <w:tabs>
          <w:tab w:val="right" w:leader="dot" w:pos="8210"/>
        </w:tabs>
        <w:rPr>
          <w:rFonts w:ascii="Calibri" w:eastAsia="SimSun" w:hAnsi="Calibri" w:cs="SimSun"/>
          <w:noProof/>
          <w:sz w:val="22"/>
          <w:szCs w:val="22"/>
          <w:lang w:val="es-PY" w:eastAsia="es-PY"/>
        </w:rPr>
      </w:pPr>
      <w:hyperlink w:anchor="_Toc111221332" w:history="1">
        <w:r>
          <w:rPr>
            <w:rStyle w:val="Hipervnculo"/>
            <w:rFonts w:eastAsia="Calibri"/>
            <w:noProof/>
            <w:lang w:val="es-ES_tradnl"/>
          </w:rPr>
          <w:t>3.9.</w:t>
        </w:r>
        <w:r>
          <w:rPr>
            <w:rStyle w:val="Hipervnculo"/>
            <w:noProof/>
          </w:rPr>
          <w:t xml:space="preserve"> Técnicas e instrume</w:t>
        </w:r>
        <w:r>
          <w:rPr>
            <w:rStyle w:val="Hipervnculo"/>
            <w:noProof/>
          </w:rPr>
          <w:t>nto de recolección de datos</w:t>
        </w:r>
        <w:r>
          <w:rPr>
            <w:noProof/>
            <w:webHidden/>
          </w:rPr>
          <w:tab/>
        </w:r>
        <w:r>
          <w:rPr>
            <w:noProof/>
            <w:webHidden/>
          </w:rPr>
          <w:fldChar w:fldCharType="begin"/>
        </w:r>
        <w:r>
          <w:rPr>
            <w:noProof/>
            <w:webHidden/>
          </w:rPr>
          <w:instrText xml:space="preserve"> PAGEREF _Toc111221332 \h </w:instrText>
        </w:r>
        <w:r>
          <w:rPr>
            <w:noProof/>
            <w:webHidden/>
          </w:rPr>
        </w:r>
        <w:r>
          <w:rPr>
            <w:noProof/>
            <w:webHidden/>
          </w:rPr>
          <w:fldChar w:fldCharType="separate"/>
        </w:r>
        <w:r>
          <w:rPr>
            <w:noProof/>
            <w:webHidden/>
          </w:rPr>
          <w:t>39</w:t>
        </w:r>
        <w:r>
          <w:rPr>
            <w:noProof/>
            <w:webHidden/>
          </w:rPr>
          <w:fldChar w:fldCharType="end"/>
        </w:r>
      </w:hyperlink>
    </w:p>
    <w:p w14:paraId="3967AF28" w14:textId="77777777" w:rsidR="00223209" w:rsidRDefault="00614FFC">
      <w:pPr>
        <w:pStyle w:val="TDC2"/>
        <w:tabs>
          <w:tab w:val="right" w:leader="dot" w:pos="8210"/>
        </w:tabs>
        <w:rPr>
          <w:rFonts w:ascii="Calibri" w:eastAsia="SimSun" w:hAnsi="Calibri" w:cs="SimSun"/>
          <w:noProof/>
          <w:sz w:val="22"/>
          <w:szCs w:val="22"/>
          <w:lang w:val="es-PY" w:eastAsia="es-PY"/>
        </w:rPr>
      </w:pPr>
      <w:hyperlink w:anchor="_Toc111221333" w:history="1">
        <w:r>
          <w:rPr>
            <w:rStyle w:val="Hipervnculo"/>
            <w:noProof/>
          </w:rPr>
          <w:t>3.10. Plan de gestión y análisis de datos</w:t>
        </w:r>
        <w:r>
          <w:rPr>
            <w:noProof/>
            <w:webHidden/>
          </w:rPr>
          <w:tab/>
        </w:r>
        <w:r>
          <w:rPr>
            <w:noProof/>
            <w:webHidden/>
          </w:rPr>
          <w:fldChar w:fldCharType="begin"/>
        </w:r>
        <w:r>
          <w:rPr>
            <w:noProof/>
            <w:webHidden/>
          </w:rPr>
          <w:instrText xml:space="preserve"> PAGEREF _Toc111221333 \h </w:instrText>
        </w:r>
        <w:r>
          <w:rPr>
            <w:noProof/>
            <w:webHidden/>
          </w:rPr>
        </w:r>
        <w:r>
          <w:rPr>
            <w:noProof/>
            <w:webHidden/>
          </w:rPr>
          <w:fldChar w:fldCharType="separate"/>
        </w:r>
        <w:r>
          <w:rPr>
            <w:noProof/>
            <w:webHidden/>
          </w:rPr>
          <w:t>39</w:t>
        </w:r>
        <w:r>
          <w:rPr>
            <w:noProof/>
            <w:webHidden/>
          </w:rPr>
          <w:fldChar w:fldCharType="end"/>
        </w:r>
      </w:hyperlink>
    </w:p>
    <w:p w14:paraId="59B752DE" w14:textId="77777777" w:rsidR="00223209" w:rsidRDefault="00614FFC">
      <w:pPr>
        <w:pStyle w:val="TDC2"/>
        <w:tabs>
          <w:tab w:val="right" w:leader="dot" w:pos="8210"/>
        </w:tabs>
        <w:rPr>
          <w:rFonts w:ascii="Calibri" w:eastAsia="SimSun" w:hAnsi="Calibri" w:cs="SimSun"/>
          <w:noProof/>
          <w:sz w:val="22"/>
          <w:szCs w:val="22"/>
          <w:lang w:val="es-PY" w:eastAsia="es-PY"/>
        </w:rPr>
      </w:pPr>
      <w:hyperlink w:anchor="_Toc111221334" w:history="1">
        <w:r>
          <w:rPr>
            <w:rStyle w:val="Hipervnculo"/>
            <w:noProof/>
          </w:rPr>
          <w:t>3.11. Control de calidad:</w:t>
        </w:r>
        <w:r>
          <w:rPr>
            <w:noProof/>
            <w:webHidden/>
          </w:rPr>
          <w:tab/>
        </w:r>
        <w:r>
          <w:rPr>
            <w:noProof/>
            <w:webHidden/>
          </w:rPr>
          <w:fldChar w:fldCharType="begin"/>
        </w:r>
        <w:r>
          <w:rPr>
            <w:noProof/>
            <w:webHidden/>
          </w:rPr>
          <w:instrText xml:space="preserve"> PAGEREF _Toc111221334 \h </w:instrText>
        </w:r>
        <w:r>
          <w:rPr>
            <w:noProof/>
            <w:webHidden/>
          </w:rPr>
        </w:r>
        <w:r>
          <w:rPr>
            <w:noProof/>
            <w:webHidden/>
          </w:rPr>
          <w:fldChar w:fldCharType="separate"/>
        </w:r>
        <w:r>
          <w:rPr>
            <w:noProof/>
            <w:webHidden/>
          </w:rPr>
          <w:t>40</w:t>
        </w:r>
        <w:r>
          <w:rPr>
            <w:noProof/>
            <w:webHidden/>
          </w:rPr>
          <w:fldChar w:fldCharType="end"/>
        </w:r>
      </w:hyperlink>
    </w:p>
    <w:p w14:paraId="68F2F779" w14:textId="77777777" w:rsidR="00223209" w:rsidRDefault="00614FFC">
      <w:pPr>
        <w:pStyle w:val="TDC1"/>
        <w:rPr>
          <w:rFonts w:ascii="Calibri" w:eastAsia="SimSun" w:hAnsi="Calibri" w:cs="SimSun"/>
          <w:noProof/>
          <w:sz w:val="22"/>
          <w:szCs w:val="22"/>
          <w:lang w:val="es-PY" w:eastAsia="es-PY"/>
        </w:rPr>
      </w:pPr>
      <w:hyperlink w:anchor="_Toc111221335" w:history="1">
        <w:r>
          <w:rPr>
            <w:rStyle w:val="Hipervnculo"/>
            <w:noProof/>
          </w:rPr>
          <w:t>4. ASUNTOS ÉTICOS</w:t>
        </w:r>
        <w:r>
          <w:rPr>
            <w:noProof/>
            <w:webHidden/>
          </w:rPr>
          <w:tab/>
        </w:r>
        <w:r>
          <w:rPr>
            <w:noProof/>
            <w:webHidden/>
          </w:rPr>
          <w:fldChar w:fldCharType="begin"/>
        </w:r>
        <w:r>
          <w:rPr>
            <w:noProof/>
            <w:webHidden/>
          </w:rPr>
          <w:instrText xml:space="preserve"> PAGEREF _Toc111221335 \h </w:instrText>
        </w:r>
        <w:r>
          <w:rPr>
            <w:noProof/>
            <w:webHidden/>
          </w:rPr>
        </w:r>
        <w:r>
          <w:rPr>
            <w:noProof/>
            <w:webHidden/>
          </w:rPr>
          <w:fldChar w:fldCharType="separate"/>
        </w:r>
        <w:r>
          <w:rPr>
            <w:noProof/>
            <w:webHidden/>
          </w:rPr>
          <w:t>41</w:t>
        </w:r>
        <w:r>
          <w:rPr>
            <w:noProof/>
            <w:webHidden/>
          </w:rPr>
          <w:fldChar w:fldCharType="end"/>
        </w:r>
      </w:hyperlink>
    </w:p>
    <w:p w14:paraId="4C0CBB37" w14:textId="77777777" w:rsidR="00223209" w:rsidRDefault="00614FFC">
      <w:pPr>
        <w:pStyle w:val="TDC1"/>
        <w:rPr>
          <w:rFonts w:ascii="Calibri" w:eastAsia="SimSun" w:hAnsi="Calibri" w:cs="SimSun"/>
          <w:noProof/>
          <w:sz w:val="22"/>
          <w:szCs w:val="22"/>
          <w:lang w:val="es-PY" w:eastAsia="es-PY"/>
        </w:rPr>
      </w:pPr>
      <w:hyperlink w:anchor="_Toc111221336" w:history="1">
        <w:r>
          <w:rPr>
            <w:rStyle w:val="Hipervnculo"/>
            <w:noProof/>
          </w:rPr>
          <w:t>7. REFERENCIAS BIBLIOGRAFICAS</w:t>
        </w:r>
        <w:r>
          <w:rPr>
            <w:noProof/>
            <w:webHidden/>
          </w:rPr>
          <w:tab/>
        </w:r>
        <w:r>
          <w:rPr>
            <w:noProof/>
            <w:webHidden/>
          </w:rPr>
          <w:fldChar w:fldCharType="begin"/>
        </w:r>
        <w:r>
          <w:rPr>
            <w:noProof/>
            <w:webHidden/>
          </w:rPr>
          <w:instrText xml:space="preserve"> PAGEREF _Toc111221336 \h </w:instrText>
        </w:r>
        <w:r>
          <w:rPr>
            <w:noProof/>
            <w:webHidden/>
          </w:rPr>
        </w:r>
        <w:r>
          <w:rPr>
            <w:noProof/>
            <w:webHidden/>
          </w:rPr>
          <w:fldChar w:fldCharType="separate"/>
        </w:r>
        <w:r>
          <w:rPr>
            <w:noProof/>
            <w:webHidden/>
          </w:rPr>
          <w:t>63</w:t>
        </w:r>
        <w:r>
          <w:rPr>
            <w:noProof/>
            <w:webHidden/>
          </w:rPr>
          <w:fldChar w:fldCharType="end"/>
        </w:r>
      </w:hyperlink>
    </w:p>
    <w:p w14:paraId="1F771A27" w14:textId="77777777" w:rsidR="00223209" w:rsidRDefault="00614FFC">
      <w:pPr>
        <w:pStyle w:val="TDC1"/>
        <w:rPr>
          <w:rFonts w:ascii="Calibri" w:eastAsia="SimSun" w:hAnsi="Calibri" w:cs="SimSun"/>
          <w:noProof/>
          <w:sz w:val="22"/>
          <w:szCs w:val="22"/>
          <w:lang w:val="es-PY" w:eastAsia="es-PY"/>
        </w:rPr>
      </w:pPr>
      <w:hyperlink w:anchor="_Toc111221337" w:history="1">
        <w:r>
          <w:rPr>
            <w:rStyle w:val="Hipervnculo"/>
            <w:noProof/>
          </w:rPr>
          <w:t>ANEXOS</w:t>
        </w:r>
        <w:r>
          <w:rPr>
            <w:noProof/>
            <w:webHidden/>
          </w:rPr>
          <w:tab/>
        </w:r>
        <w:r>
          <w:rPr>
            <w:noProof/>
            <w:webHidden/>
          </w:rPr>
          <w:fldChar w:fldCharType="begin"/>
        </w:r>
        <w:r>
          <w:rPr>
            <w:noProof/>
            <w:webHidden/>
          </w:rPr>
          <w:instrText xml:space="preserve"> PAGEREF _Toc111221337 \h </w:instrText>
        </w:r>
        <w:r>
          <w:rPr>
            <w:noProof/>
            <w:webHidden/>
          </w:rPr>
        </w:r>
        <w:r>
          <w:rPr>
            <w:noProof/>
            <w:webHidden/>
          </w:rPr>
          <w:fldChar w:fldCharType="separate"/>
        </w:r>
        <w:r>
          <w:rPr>
            <w:noProof/>
            <w:webHidden/>
          </w:rPr>
          <w:t>67</w:t>
        </w:r>
        <w:r>
          <w:rPr>
            <w:noProof/>
            <w:webHidden/>
          </w:rPr>
          <w:fldChar w:fldCharType="end"/>
        </w:r>
      </w:hyperlink>
    </w:p>
    <w:p w14:paraId="37331698" w14:textId="77777777" w:rsidR="00223209" w:rsidRDefault="00614FFC">
      <w:pPr>
        <w:pStyle w:val="TDC2"/>
        <w:tabs>
          <w:tab w:val="right" w:leader="dot" w:pos="8210"/>
        </w:tabs>
        <w:rPr>
          <w:rFonts w:ascii="Calibri" w:eastAsia="SimSun" w:hAnsi="Calibri" w:cs="SimSun"/>
          <w:noProof/>
          <w:sz w:val="22"/>
          <w:szCs w:val="22"/>
          <w:lang w:val="es-PY" w:eastAsia="es-PY"/>
        </w:rPr>
      </w:pPr>
      <w:hyperlink w:anchor="_Toc111221338" w:history="1">
        <w:r>
          <w:rPr>
            <w:rStyle w:val="Hipervnculo"/>
            <w:noProof/>
          </w:rPr>
          <w:t>Anexo 1. Cronograma de actividades</w:t>
        </w:r>
        <w:r>
          <w:rPr>
            <w:noProof/>
            <w:webHidden/>
          </w:rPr>
          <w:tab/>
        </w:r>
        <w:r>
          <w:rPr>
            <w:noProof/>
            <w:webHidden/>
          </w:rPr>
          <w:fldChar w:fldCharType="begin"/>
        </w:r>
        <w:r>
          <w:rPr>
            <w:noProof/>
            <w:webHidden/>
          </w:rPr>
          <w:instrText xml:space="preserve"> PAGEREF _Toc111221338 \h </w:instrText>
        </w:r>
        <w:r>
          <w:rPr>
            <w:noProof/>
            <w:webHidden/>
          </w:rPr>
        </w:r>
        <w:r>
          <w:rPr>
            <w:noProof/>
            <w:webHidden/>
          </w:rPr>
          <w:fldChar w:fldCharType="separate"/>
        </w:r>
        <w:r>
          <w:rPr>
            <w:noProof/>
            <w:webHidden/>
          </w:rPr>
          <w:t>67</w:t>
        </w:r>
        <w:r>
          <w:rPr>
            <w:noProof/>
            <w:webHidden/>
          </w:rPr>
          <w:fldChar w:fldCharType="end"/>
        </w:r>
      </w:hyperlink>
    </w:p>
    <w:p w14:paraId="3DF6A98C" w14:textId="77777777" w:rsidR="00223209" w:rsidRDefault="00614FFC">
      <w:pPr>
        <w:pStyle w:val="TDC2"/>
        <w:tabs>
          <w:tab w:val="right" w:leader="dot" w:pos="8210"/>
        </w:tabs>
        <w:rPr>
          <w:rFonts w:ascii="Calibri" w:eastAsia="SimSun" w:hAnsi="Calibri" w:cs="SimSun"/>
          <w:noProof/>
          <w:sz w:val="22"/>
          <w:szCs w:val="22"/>
          <w:lang w:val="es-PY" w:eastAsia="es-PY"/>
        </w:rPr>
      </w:pPr>
      <w:hyperlink w:anchor="_Toc111221339" w:history="1">
        <w:r>
          <w:rPr>
            <w:rStyle w:val="Hipervnculo"/>
            <w:noProof/>
          </w:rPr>
          <w:t>Anexo 2. Recursos</w:t>
        </w:r>
        <w:r>
          <w:rPr>
            <w:noProof/>
            <w:webHidden/>
          </w:rPr>
          <w:tab/>
        </w:r>
        <w:r>
          <w:rPr>
            <w:noProof/>
            <w:webHidden/>
          </w:rPr>
          <w:fldChar w:fldCharType="begin"/>
        </w:r>
        <w:r>
          <w:rPr>
            <w:noProof/>
            <w:webHidden/>
          </w:rPr>
          <w:instrText xml:space="preserve"> PAGEREF _Toc111221339 \h </w:instrText>
        </w:r>
        <w:r>
          <w:rPr>
            <w:noProof/>
            <w:webHidden/>
          </w:rPr>
        </w:r>
        <w:r>
          <w:rPr>
            <w:noProof/>
            <w:webHidden/>
          </w:rPr>
          <w:fldChar w:fldCharType="separate"/>
        </w:r>
        <w:r>
          <w:rPr>
            <w:noProof/>
            <w:webHidden/>
          </w:rPr>
          <w:t>68</w:t>
        </w:r>
        <w:r>
          <w:rPr>
            <w:noProof/>
            <w:webHidden/>
          </w:rPr>
          <w:fldChar w:fldCharType="end"/>
        </w:r>
      </w:hyperlink>
    </w:p>
    <w:p w14:paraId="3AD34204" w14:textId="77777777" w:rsidR="00223209" w:rsidRDefault="00614FFC">
      <w:pPr>
        <w:pStyle w:val="TDC2"/>
        <w:tabs>
          <w:tab w:val="right" w:leader="dot" w:pos="8210"/>
        </w:tabs>
        <w:rPr>
          <w:rFonts w:ascii="Calibri" w:eastAsia="SimSun" w:hAnsi="Calibri" w:cs="SimSun"/>
          <w:noProof/>
          <w:sz w:val="22"/>
          <w:szCs w:val="22"/>
          <w:lang w:val="es-PY" w:eastAsia="es-PY"/>
        </w:rPr>
      </w:pPr>
      <w:hyperlink w:anchor="_Toc111221340" w:history="1">
        <w:r>
          <w:rPr>
            <w:rStyle w:val="Hipervnculo"/>
            <w:noProof/>
          </w:rPr>
          <w:t>Anexo 3. Análisis de problema</w:t>
        </w:r>
        <w:r>
          <w:rPr>
            <w:noProof/>
            <w:webHidden/>
          </w:rPr>
          <w:tab/>
        </w:r>
        <w:r>
          <w:rPr>
            <w:noProof/>
            <w:webHidden/>
          </w:rPr>
          <w:fldChar w:fldCharType="begin"/>
        </w:r>
        <w:r>
          <w:rPr>
            <w:noProof/>
            <w:webHidden/>
          </w:rPr>
          <w:instrText xml:space="preserve"> PAGEREF _Toc111221340 \h </w:instrText>
        </w:r>
        <w:r>
          <w:rPr>
            <w:noProof/>
            <w:webHidden/>
          </w:rPr>
        </w:r>
        <w:r>
          <w:rPr>
            <w:noProof/>
            <w:webHidden/>
          </w:rPr>
          <w:fldChar w:fldCharType="separate"/>
        </w:r>
        <w:r>
          <w:rPr>
            <w:noProof/>
            <w:webHidden/>
          </w:rPr>
          <w:t>69</w:t>
        </w:r>
        <w:r>
          <w:rPr>
            <w:noProof/>
            <w:webHidden/>
          </w:rPr>
          <w:fldChar w:fldCharType="end"/>
        </w:r>
      </w:hyperlink>
    </w:p>
    <w:p w14:paraId="55986B58" w14:textId="77777777" w:rsidR="00223209" w:rsidRDefault="00614FFC">
      <w:pPr>
        <w:pStyle w:val="TDC2"/>
        <w:tabs>
          <w:tab w:val="right" w:leader="dot" w:pos="8210"/>
        </w:tabs>
        <w:rPr>
          <w:rFonts w:ascii="Calibri" w:eastAsia="SimSun" w:hAnsi="Calibri" w:cs="SimSun"/>
          <w:noProof/>
          <w:sz w:val="22"/>
          <w:szCs w:val="22"/>
          <w:lang w:val="es-PY" w:eastAsia="es-PY"/>
        </w:rPr>
      </w:pPr>
      <w:hyperlink w:anchor="_Toc111221341" w:history="1">
        <w:r>
          <w:rPr>
            <w:rStyle w:val="Hipervnculo"/>
            <w:noProof/>
            <w:lang w:eastAsia="es-PY"/>
          </w:rPr>
          <w:t>Anexo 4. Operacionalización de variable</w:t>
        </w:r>
        <w:r>
          <w:rPr>
            <w:noProof/>
            <w:webHidden/>
          </w:rPr>
          <w:tab/>
        </w:r>
        <w:r>
          <w:rPr>
            <w:noProof/>
            <w:webHidden/>
          </w:rPr>
          <w:fldChar w:fldCharType="begin"/>
        </w:r>
        <w:r>
          <w:rPr>
            <w:noProof/>
            <w:webHidden/>
          </w:rPr>
          <w:instrText xml:space="preserve"> PAGEREF _Toc111221341 \h </w:instrText>
        </w:r>
        <w:r>
          <w:rPr>
            <w:noProof/>
            <w:webHidden/>
          </w:rPr>
        </w:r>
        <w:r>
          <w:rPr>
            <w:noProof/>
            <w:webHidden/>
          </w:rPr>
          <w:fldChar w:fldCharType="separate"/>
        </w:r>
        <w:r>
          <w:rPr>
            <w:noProof/>
            <w:webHidden/>
          </w:rPr>
          <w:t>70</w:t>
        </w:r>
        <w:r>
          <w:rPr>
            <w:noProof/>
            <w:webHidden/>
          </w:rPr>
          <w:fldChar w:fldCharType="end"/>
        </w:r>
      </w:hyperlink>
    </w:p>
    <w:p w14:paraId="535AEB48" w14:textId="77777777" w:rsidR="00223209" w:rsidRDefault="00614FFC">
      <w:pPr>
        <w:pStyle w:val="TDC2"/>
        <w:tabs>
          <w:tab w:val="right" w:leader="dot" w:pos="8210"/>
        </w:tabs>
        <w:rPr>
          <w:rFonts w:ascii="Calibri" w:eastAsia="SimSun" w:hAnsi="Calibri" w:cs="SimSun"/>
          <w:noProof/>
          <w:sz w:val="22"/>
          <w:szCs w:val="22"/>
          <w:lang w:val="es-PY" w:eastAsia="es-PY"/>
        </w:rPr>
      </w:pPr>
      <w:hyperlink w:anchor="_Toc111221342" w:history="1">
        <w:r>
          <w:rPr>
            <w:rStyle w:val="Hipervnculo"/>
            <w:noProof/>
          </w:rPr>
          <w:t>Anexo 5. Encuesta</w:t>
        </w:r>
        <w:r>
          <w:rPr>
            <w:noProof/>
            <w:webHidden/>
          </w:rPr>
          <w:tab/>
        </w:r>
        <w:r>
          <w:rPr>
            <w:noProof/>
            <w:webHidden/>
          </w:rPr>
          <w:fldChar w:fldCharType="begin"/>
        </w:r>
        <w:r>
          <w:rPr>
            <w:noProof/>
            <w:webHidden/>
          </w:rPr>
          <w:instrText xml:space="preserve"> PAGEREF _Toc111221342 \h </w:instrText>
        </w:r>
        <w:r>
          <w:rPr>
            <w:noProof/>
            <w:webHidden/>
          </w:rPr>
        </w:r>
        <w:r>
          <w:rPr>
            <w:noProof/>
            <w:webHidden/>
          </w:rPr>
          <w:fldChar w:fldCharType="separate"/>
        </w:r>
        <w:r>
          <w:rPr>
            <w:noProof/>
            <w:webHidden/>
          </w:rPr>
          <w:t>71</w:t>
        </w:r>
        <w:r>
          <w:rPr>
            <w:noProof/>
            <w:webHidden/>
          </w:rPr>
          <w:fldChar w:fldCharType="end"/>
        </w:r>
      </w:hyperlink>
    </w:p>
    <w:p w14:paraId="6200FA9A" w14:textId="77777777" w:rsidR="00223209" w:rsidRDefault="00614FFC">
      <w:pPr>
        <w:spacing w:line="360" w:lineRule="auto"/>
      </w:pPr>
      <w:r>
        <w:rPr>
          <w:b/>
          <w:bCs/>
        </w:rPr>
        <w:fldChar w:fldCharType="end"/>
      </w:r>
    </w:p>
    <w:p w14:paraId="5A9AD0CB" w14:textId="77777777" w:rsidR="00223209" w:rsidRDefault="00223209">
      <w:pPr>
        <w:spacing w:after="200" w:line="276" w:lineRule="auto"/>
        <w:rPr>
          <w:rFonts w:eastAsia="SimSun" w:cs="SimSun"/>
          <w:b/>
          <w:bCs/>
          <w:szCs w:val="28"/>
        </w:rPr>
      </w:pPr>
    </w:p>
    <w:tbl>
      <w:tblPr>
        <w:tblStyle w:val="Tablaconcuadrculaclara1"/>
        <w:tblpPr w:leftFromText="141" w:rightFromText="141" w:vertAnchor="text" w:horzAnchor="margin" w:tblpY="-283"/>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99"/>
        <w:gridCol w:w="663"/>
      </w:tblGrid>
      <w:tr w:rsidR="00223209" w14:paraId="53BCCEFA" w14:textId="77777777">
        <w:tc>
          <w:tcPr>
            <w:tcW w:w="8399" w:type="dxa"/>
          </w:tcPr>
          <w:p w14:paraId="0048D657" w14:textId="77777777" w:rsidR="00223209" w:rsidRDefault="00614FFC">
            <w:pPr>
              <w:widowControl w:val="0"/>
              <w:autoSpaceDE w:val="0"/>
              <w:autoSpaceDN w:val="0"/>
              <w:spacing w:line="360" w:lineRule="auto"/>
              <w:jc w:val="center"/>
              <w:rPr>
                <w:b/>
                <w:color w:val="000000"/>
              </w:rPr>
            </w:pPr>
            <w:r>
              <w:rPr>
                <w:b/>
                <w:color w:val="000000"/>
              </w:rPr>
              <w:t>LISTA DE TABLA</w:t>
            </w:r>
          </w:p>
          <w:p w14:paraId="05536BE0" w14:textId="77777777" w:rsidR="00223209" w:rsidRDefault="00614FFC">
            <w:pPr>
              <w:widowControl w:val="0"/>
              <w:autoSpaceDE w:val="0"/>
              <w:autoSpaceDN w:val="0"/>
              <w:spacing w:line="360" w:lineRule="auto"/>
              <w:jc w:val="both"/>
              <w:rPr>
                <w:bCs/>
              </w:rPr>
            </w:pPr>
            <w:r>
              <w:rPr>
                <w:b/>
                <w:color w:val="000000"/>
              </w:rPr>
              <w:t>Tabla 1</w:t>
            </w:r>
            <w:r>
              <w:rPr>
                <w:rFonts w:eastAsia="Calibri"/>
              </w:rPr>
              <w:t>.</w:t>
            </w:r>
            <w:r>
              <w:rPr>
                <w:bCs/>
                <w:color w:val="000000"/>
              </w:rPr>
              <w:t xml:space="preserve"> Distribución del personal de enfermería según</w:t>
            </w:r>
            <w:r>
              <w:rPr>
                <w:bCs/>
              </w:rPr>
              <w:t xml:space="preserve"> datos sociodemográficos. Catedra de urología. Hospital de clínicas. San Lorenzo paraguay.2022…………………………</w:t>
            </w:r>
          </w:p>
        </w:tc>
        <w:tc>
          <w:tcPr>
            <w:tcW w:w="663" w:type="dxa"/>
          </w:tcPr>
          <w:p w14:paraId="6C5E208E" w14:textId="77777777" w:rsidR="00223209" w:rsidRDefault="00614FFC">
            <w:pPr>
              <w:widowControl w:val="0"/>
              <w:autoSpaceDE w:val="0"/>
              <w:autoSpaceDN w:val="0"/>
              <w:jc w:val="center"/>
              <w:rPr>
                <w:bCs/>
                <w:color w:val="000000"/>
              </w:rPr>
            </w:pPr>
            <w:r>
              <w:rPr>
                <w:bCs/>
                <w:color w:val="000000"/>
              </w:rPr>
              <w:t>Pag.</w:t>
            </w:r>
          </w:p>
          <w:p w14:paraId="7213C7ED" w14:textId="77777777" w:rsidR="00223209" w:rsidRDefault="00223209">
            <w:pPr>
              <w:widowControl w:val="0"/>
              <w:autoSpaceDE w:val="0"/>
              <w:autoSpaceDN w:val="0"/>
              <w:jc w:val="center"/>
              <w:rPr>
                <w:bCs/>
                <w:color w:val="000000"/>
              </w:rPr>
            </w:pPr>
          </w:p>
          <w:p w14:paraId="7BE9CF26" w14:textId="77777777" w:rsidR="00223209" w:rsidRDefault="00614FFC">
            <w:pPr>
              <w:widowControl w:val="0"/>
              <w:autoSpaceDE w:val="0"/>
              <w:autoSpaceDN w:val="0"/>
              <w:jc w:val="center"/>
              <w:rPr>
                <w:bCs/>
                <w:color w:val="000000"/>
              </w:rPr>
            </w:pPr>
            <w:r>
              <w:rPr>
                <w:bCs/>
                <w:color w:val="000000"/>
              </w:rPr>
              <w:t>42</w:t>
            </w:r>
          </w:p>
        </w:tc>
      </w:tr>
      <w:tr w:rsidR="00223209" w14:paraId="53F29AF0" w14:textId="77777777">
        <w:trPr>
          <w:trHeight w:val="817"/>
        </w:trPr>
        <w:tc>
          <w:tcPr>
            <w:tcW w:w="8399" w:type="dxa"/>
          </w:tcPr>
          <w:p w14:paraId="0D5D3580" w14:textId="77777777" w:rsidR="00223209" w:rsidRDefault="00614FFC">
            <w:pPr>
              <w:widowControl w:val="0"/>
              <w:autoSpaceDE w:val="0"/>
              <w:autoSpaceDN w:val="0"/>
              <w:spacing w:line="360" w:lineRule="auto"/>
              <w:jc w:val="both"/>
              <w:rPr>
                <w:bCs/>
              </w:rPr>
            </w:pPr>
            <w:r>
              <w:rPr>
                <w:b/>
                <w:color w:val="000000"/>
              </w:rPr>
              <w:t>Tabla 2.</w:t>
            </w:r>
            <w:r>
              <w:rPr>
                <w:bCs/>
                <w:color w:val="000000"/>
              </w:rPr>
              <w:t xml:space="preserve">  Distribución del personal de enfermería según percepción </w:t>
            </w:r>
            <w:r>
              <w:rPr>
                <w:bCs/>
              </w:rPr>
              <w:t xml:space="preserve"> toma de decisión. Catedra de urología. Hospital de clínicas. San Lorenzo paraguay.2022………………………</w:t>
            </w:r>
          </w:p>
        </w:tc>
        <w:tc>
          <w:tcPr>
            <w:tcW w:w="663" w:type="dxa"/>
          </w:tcPr>
          <w:p w14:paraId="4BDA1976" w14:textId="77777777" w:rsidR="00223209" w:rsidRDefault="00223209">
            <w:pPr>
              <w:widowControl w:val="0"/>
              <w:autoSpaceDE w:val="0"/>
              <w:autoSpaceDN w:val="0"/>
              <w:jc w:val="center"/>
              <w:rPr>
                <w:bCs/>
                <w:color w:val="000000"/>
              </w:rPr>
            </w:pPr>
          </w:p>
          <w:p w14:paraId="090F92EC" w14:textId="77777777" w:rsidR="00223209" w:rsidRDefault="00223209">
            <w:pPr>
              <w:widowControl w:val="0"/>
              <w:autoSpaceDE w:val="0"/>
              <w:autoSpaceDN w:val="0"/>
              <w:jc w:val="center"/>
              <w:rPr>
                <w:bCs/>
                <w:color w:val="000000"/>
              </w:rPr>
            </w:pPr>
          </w:p>
          <w:p w14:paraId="35840D0D" w14:textId="77777777" w:rsidR="00223209" w:rsidRDefault="00614FFC">
            <w:pPr>
              <w:widowControl w:val="0"/>
              <w:autoSpaceDE w:val="0"/>
              <w:autoSpaceDN w:val="0"/>
              <w:jc w:val="center"/>
              <w:rPr>
                <w:bCs/>
                <w:color w:val="000000"/>
              </w:rPr>
            </w:pPr>
            <w:r>
              <w:rPr>
                <w:bCs/>
                <w:color w:val="000000"/>
              </w:rPr>
              <w:t>43</w:t>
            </w:r>
          </w:p>
          <w:p w14:paraId="25F570BC" w14:textId="77777777" w:rsidR="00223209" w:rsidRDefault="00223209">
            <w:pPr>
              <w:widowControl w:val="0"/>
              <w:autoSpaceDE w:val="0"/>
              <w:autoSpaceDN w:val="0"/>
              <w:jc w:val="center"/>
              <w:rPr>
                <w:bCs/>
                <w:color w:val="000000"/>
              </w:rPr>
            </w:pPr>
          </w:p>
        </w:tc>
      </w:tr>
      <w:tr w:rsidR="00223209" w14:paraId="5899685E" w14:textId="77777777">
        <w:trPr>
          <w:trHeight w:val="789"/>
        </w:trPr>
        <w:tc>
          <w:tcPr>
            <w:tcW w:w="8399" w:type="dxa"/>
          </w:tcPr>
          <w:p w14:paraId="1D2EBD56" w14:textId="77777777" w:rsidR="00223209" w:rsidRDefault="00614FFC">
            <w:pPr>
              <w:widowControl w:val="0"/>
              <w:autoSpaceDE w:val="0"/>
              <w:autoSpaceDN w:val="0"/>
              <w:spacing w:line="360" w:lineRule="auto"/>
              <w:jc w:val="both"/>
              <w:rPr>
                <w:bCs/>
              </w:rPr>
            </w:pPr>
            <w:r>
              <w:rPr>
                <w:b/>
                <w:color w:val="000000"/>
              </w:rPr>
              <w:t>Tabla 3.</w:t>
            </w:r>
            <w:r>
              <w:rPr>
                <w:bCs/>
                <w:color w:val="000000"/>
              </w:rPr>
              <w:t xml:space="preserve">  Distribución del personal de enfermería según percepción de trabajo en equipo</w:t>
            </w:r>
            <w:r>
              <w:rPr>
                <w:bCs/>
              </w:rPr>
              <w:t xml:space="preserve">. Catedra de urología. Hospital de clínicas. San Lorenzo paraguay.2022………………….    </w:t>
            </w:r>
          </w:p>
        </w:tc>
        <w:tc>
          <w:tcPr>
            <w:tcW w:w="663" w:type="dxa"/>
          </w:tcPr>
          <w:p w14:paraId="25223F0C" w14:textId="77777777" w:rsidR="00223209" w:rsidRDefault="00223209">
            <w:pPr>
              <w:widowControl w:val="0"/>
              <w:autoSpaceDE w:val="0"/>
              <w:autoSpaceDN w:val="0"/>
              <w:jc w:val="center"/>
              <w:rPr>
                <w:bCs/>
                <w:color w:val="000000"/>
              </w:rPr>
            </w:pPr>
          </w:p>
          <w:p w14:paraId="2DD968AE" w14:textId="77777777" w:rsidR="00223209" w:rsidRDefault="00223209">
            <w:pPr>
              <w:widowControl w:val="0"/>
              <w:autoSpaceDE w:val="0"/>
              <w:autoSpaceDN w:val="0"/>
              <w:jc w:val="center"/>
              <w:rPr>
                <w:bCs/>
                <w:color w:val="000000"/>
              </w:rPr>
            </w:pPr>
          </w:p>
          <w:p w14:paraId="0891B355" w14:textId="77777777" w:rsidR="00223209" w:rsidRDefault="00614FFC">
            <w:pPr>
              <w:widowControl w:val="0"/>
              <w:autoSpaceDE w:val="0"/>
              <w:autoSpaceDN w:val="0"/>
              <w:jc w:val="center"/>
              <w:rPr>
                <w:bCs/>
                <w:color w:val="000000"/>
              </w:rPr>
            </w:pPr>
            <w:r>
              <w:rPr>
                <w:bCs/>
                <w:color w:val="000000"/>
              </w:rPr>
              <w:t>44</w:t>
            </w:r>
          </w:p>
        </w:tc>
      </w:tr>
      <w:tr w:rsidR="00223209" w14:paraId="420C02F6" w14:textId="77777777">
        <w:trPr>
          <w:trHeight w:val="840"/>
        </w:trPr>
        <w:tc>
          <w:tcPr>
            <w:tcW w:w="8399" w:type="dxa"/>
          </w:tcPr>
          <w:p w14:paraId="1045C999" w14:textId="77777777" w:rsidR="00223209" w:rsidRDefault="00614FFC">
            <w:pPr>
              <w:widowControl w:val="0"/>
              <w:autoSpaceDE w:val="0"/>
              <w:autoSpaceDN w:val="0"/>
              <w:spacing w:line="360" w:lineRule="auto"/>
              <w:jc w:val="both"/>
              <w:rPr>
                <w:bCs/>
              </w:rPr>
            </w:pPr>
            <w:r>
              <w:rPr>
                <w:b/>
                <w:color w:val="000000"/>
              </w:rPr>
              <w:t>Tabla 4</w:t>
            </w:r>
            <w:r>
              <w:rPr>
                <w:bCs/>
                <w:color w:val="000000"/>
              </w:rPr>
              <w:t>.  Distribución del personal de enfermería según percepción al desarrollo de capa</w:t>
            </w:r>
            <w:r>
              <w:rPr>
                <w:bCs/>
                <w:color w:val="000000"/>
              </w:rPr>
              <w:t>cidades</w:t>
            </w:r>
            <w:r>
              <w:rPr>
                <w:bCs/>
              </w:rPr>
              <w:t>. Catedra de urología. Hospital de clínicas. San Lorenzo paraguay.2022</w:t>
            </w:r>
          </w:p>
        </w:tc>
        <w:tc>
          <w:tcPr>
            <w:tcW w:w="663" w:type="dxa"/>
          </w:tcPr>
          <w:p w14:paraId="6053B830" w14:textId="77777777" w:rsidR="00223209" w:rsidRDefault="00223209">
            <w:pPr>
              <w:widowControl w:val="0"/>
              <w:autoSpaceDE w:val="0"/>
              <w:autoSpaceDN w:val="0"/>
              <w:jc w:val="center"/>
              <w:rPr>
                <w:bCs/>
                <w:color w:val="000000"/>
              </w:rPr>
            </w:pPr>
          </w:p>
          <w:p w14:paraId="06CDFFD4" w14:textId="77777777" w:rsidR="00223209" w:rsidRDefault="00223209">
            <w:pPr>
              <w:widowControl w:val="0"/>
              <w:autoSpaceDE w:val="0"/>
              <w:autoSpaceDN w:val="0"/>
              <w:jc w:val="center"/>
              <w:rPr>
                <w:bCs/>
                <w:color w:val="000000"/>
              </w:rPr>
            </w:pPr>
          </w:p>
          <w:p w14:paraId="27DC1B32" w14:textId="77777777" w:rsidR="00223209" w:rsidRDefault="00614FFC">
            <w:pPr>
              <w:widowControl w:val="0"/>
              <w:autoSpaceDE w:val="0"/>
              <w:autoSpaceDN w:val="0"/>
              <w:jc w:val="center"/>
              <w:rPr>
                <w:bCs/>
                <w:color w:val="000000"/>
              </w:rPr>
            </w:pPr>
            <w:r>
              <w:rPr>
                <w:bCs/>
                <w:color w:val="000000"/>
              </w:rPr>
              <w:t>45</w:t>
            </w:r>
          </w:p>
        </w:tc>
      </w:tr>
      <w:tr w:rsidR="00223209" w14:paraId="1384D326" w14:textId="77777777">
        <w:tc>
          <w:tcPr>
            <w:tcW w:w="8399" w:type="dxa"/>
          </w:tcPr>
          <w:p w14:paraId="61DA813D" w14:textId="77777777" w:rsidR="00223209" w:rsidRDefault="00614FFC">
            <w:pPr>
              <w:widowControl w:val="0"/>
              <w:autoSpaceDE w:val="0"/>
              <w:autoSpaceDN w:val="0"/>
              <w:spacing w:line="360" w:lineRule="auto"/>
              <w:rPr>
                <w:rFonts w:eastAsia="Calibri"/>
              </w:rPr>
            </w:pPr>
            <w:r>
              <w:rPr>
                <w:b/>
                <w:color w:val="000000"/>
              </w:rPr>
              <w:t>Tabla 5.</w:t>
            </w:r>
            <w:r>
              <w:rPr>
                <w:bCs/>
                <w:color w:val="000000"/>
              </w:rPr>
              <w:t xml:space="preserve"> </w:t>
            </w:r>
            <w:r>
              <w:rPr>
                <w:b/>
              </w:rPr>
              <w:t>7.</w:t>
            </w:r>
            <w:r>
              <w:rPr>
                <w:bCs/>
                <w:color w:val="000000"/>
              </w:rPr>
              <w:t xml:space="preserve"> Distribución del personal de enfermería según percepción de los valores</w:t>
            </w:r>
            <w:r>
              <w:rPr>
                <w:bCs/>
              </w:rPr>
              <w:t xml:space="preserve">. Catedra de urología. Hospital de clínicas. San Lorenzo </w:t>
            </w:r>
            <w:r>
              <w:rPr>
                <w:bCs/>
              </w:rPr>
              <w:t>paraguay.2022……………….</w:t>
            </w:r>
          </w:p>
          <w:p w14:paraId="169CF441" w14:textId="77777777" w:rsidR="00223209" w:rsidRDefault="00614FFC">
            <w:pPr>
              <w:widowControl w:val="0"/>
              <w:autoSpaceDE w:val="0"/>
              <w:autoSpaceDN w:val="0"/>
              <w:spacing w:line="360" w:lineRule="auto"/>
              <w:rPr>
                <w:rFonts w:eastAsia="Calibri"/>
              </w:rPr>
            </w:pPr>
            <w:r>
              <w:rPr>
                <w:b/>
                <w:color w:val="000000"/>
              </w:rPr>
              <w:t>Tabla 6.</w:t>
            </w:r>
            <w:r>
              <w:rPr>
                <w:rFonts w:eastAsia="Calibri"/>
              </w:rPr>
              <w:t xml:space="preserve"> </w:t>
            </w:r>
            <w:r>
              <w:rPr>
                <w:bCs/>
                <w:color w:val="000000"/>
              </w:rPr>
              <w:t xml:space="preserve"> Distribución del personal de enfermería según percepción de Acuerdos</w:t>
            </w:r>
            <w:r>
              <w:rPr>
                <w:bCs/>
              </w:rPr>
              <w:t>. Catedra de urología. Hospital de clínicas. San Lorenzo paraguay.2022…………………………….</w:t>
            </w:r>
          </w:p>
          <w:p w14:paraId="1E531517" w14:textId="77777777" w:rsidR="00223209" w:rsidRDefault="00614FFC">
            <w:pPr>
              <w:widowControl w:val="0"/>
              <w:autoSpaceDE w:val="0"/>
              <w:autoSpaceDN w:val="0"/>
              <w:spacing w:line="360" w:lineRule="auto"/>
              <w:rPr>
                <w:rFonts w:eastAsia="Calibri"/>
              </w:rPr>
            </w:pPr>
            <w:r>
              <w:rPr>
                <w:rFonts w:eastAsia="Calibri"/>
                <w:b/>
                <w:bCs/>
              </w:rPr>
              <w:t>Tabla 7.</w:t>
            </w:r>
            <w:r>
              <w:rPr>
                <w:bCs/>
                <w:color w:val="000000"/>
              </w:rPr>
              <w:t xml:space="preserve"> Distribución del personal de enfermería según percepción de coordinación e integración</w:t>
            </w:r>
            <w:r>
              <w:rPr>
                <w:bCs/>
              </w:rPr>
              <w:t>. Catedra de urología. Hospital de clínicas. San Lorenzo paraguay.2022….</w:t>
            </w:r>
            <w:r>
              <w:rPr>
                <w:rFonts w:eastAsia="Calibri"/>
              </w:rPr>
              <w:t xml:space="preserve"> </w:t>
            </w:r>
          </w:p>
          <w:p w14:paraId="745CE506" w14:textId="77777777" w:rsidR="00223209" w:rsidRDefault="00614FFC">
            <w:pPr>
              <w:widowControl w:val="0"/>
              <w:autoSpaceDE w:val="0"/>
              <w:autoSpaceDN w:val="0"/>
              <w:spacing w:line="360" w:lineRule="auto"/>
              <w:rPr>
                <w:b/>
                <w:bCs/>
                <w:color w:val="000000"/>
              </w:rPr>
            </w:pPr>
            <w:r>
              <w:rPr>
                <w:rFonts w:eastAsia="Calibri"/>
                <w:b/>
                <w:bCs/>
              </w:rPr>
              <w:t>Tabla 8.</w:t>
            </w:r>
            <w:r>
              <w:rPr>
                <w:rFonts w:eastAsia="Calibri"/>
              </w:rPr>
              <w:t xml:space="preserve"> </w:t>
            </w:r>
            <w:r>
              <w:rPr>
                <w:bCs/>
                <w:color w:val="000000"/>
              </w:rPr>
              <w:t xml:space="preserve"> Distribución del personal de enfermería según percepción a orientación de cambio</w:t>
            </w:r>
            <w:r>
              <w:rPr>
                <w:bCs/>
              </w:rPr>
              <w:t>. Cat</w:t>
            </w:r>
            <w:r>
              <w:rPr>
                <w:bCs/>
              </w:rPr>
              <w:t xml:space="preserve">edra de urología. Hospital de clínicas. San Lorenzo paraguay.2022. ….   </w:t>
            </w:r>
          </w:p>
          <w:p w14:paraId="2ACB16EF" w14:textId="77777777" w:rsidR="00223209" w:rsidRDefault="00614FFC">
            <w:pPr>
              <w:widowControl w:val="0"/>
              <w:autoSpaceDE w:val="0"/>
              <w:autoSpaceDN w:val="0"/>
              <w:rPr>
                <w:b/>
                <w:color w:val="000000"/>
              </w:rPr>
            </w:pPr>
            <w:r>
              <w:rPr>
                <w:b/>
                <w:color w:val="000000"/>
              </w:rPr>
              <w:t>Tabla 9.</w:t>
            </w:r>
            <w:r>
              <w:rPr>
                <w:rFonts w:eastAsia="Calibri"/>
              </w:rPr>
              <w:t xml:space="preserve"> </w:t>
            </w:r>
            <w:r>
              <w:rPr>
                <w:bCs/>
                <w:color w:val="000000"/>
              </w:rPr>
              <w:t xml:space="preserve"> Distribución del personal de enfermería según percepción de orientación al cliente</w:t>
            </w:r>
            <w:r>
              <w:rPr>
                <w:bCs/>
              </w:rPr>
              <w:t>. Catedra de urología. Hospital de clínicas. San Lorenzo paraguay.2022……………</w:t>
            </w:r>
          </w:p>
          <w:p w14:paraId="4C3B9D20" w14:textId="77777777" w:rsidR="00223209" w:rsidRDefault="00223209">
            <w:pPr>
              <w:widowControl w:val="0"/>
              <w:autoSpaceDE w:val="0"/>
              <w:autoSpaceDN w:val="0"/>
              <w:rPr>
                <w:bCs/>
                <w:color w:val="000000"/>
              </w:rPr>
            </w:pPr>
          </w:p>
          <w:p w14:paraId="2607A759" w14:textId="77777777" w:rsidR="00223209" w:rsidRDefault="00614FFC">
            <w:pPr>
              <w:widowControl w:val="0"/>
              <w:autoSpaceDE w:val="0"/>
              <w:autoSpaceDN w:val="0"/>
              <w:jc w:val="both"/>
              <w:rPr>
                <w:bCs/>
              </w:rPr>
            </w:pPr>
            <w:r>
              <w:rPr>
                <w:b/>
                <w:color w:val="000000"/>
              </w:rPr>
              <w:t>Tabla10.</w:t>
            </w:r>
            <w:r>
              <w:rPr>
                <w:rFonts w:eastAsia="Calibri"/>
              </w:rPr>
              <w:t xml:space="preserve"> </w:t>
            </w:r>
            <w:r>
              <w:rPr>
                <w:bCs/>
                <w:color w:val="000000"/>
              </w:rPr>
              <w:t xml:space="preserve"> Dist</w:t>
            </w:r>
            <w:r>
              <w:rPr>
                <w:bCs/>
                <w:color w:val="000000"/>
              </w:rPr>
              <w:t>ribución del personal de enfermería según percepción de aprendizaje organizativo</w:t>
            </w:r>
            <w:r>
              <w:rPr>
                <w:bCs/>
              </w:rPr>
              <w:t xml:space="preserve">. Catedra de urología. Hospital de clínicas. San Lorenzo paraguay.2021………. </w:t>
            </w:r>
          </w:p>
          <w:p w14:paraId="0EABC931" w14:textId="77777777" w:rsidR="00223209" w:rsidRDefault="00223209">
            <w:pPr>
              <w:widowControl w:val="0"/>
              <w:autoSpaceDE w:val="0"/>
              <w:autoSpaceDN w:val="0"/>
              <w:jc w:val="both"/>
              <w:rPr>
                <w:bCs/>
                <w:color w:val="000000"/>
              </w:rPr>
            </w:pPr>
          </w:p>
          <w:p w14:paraId="6F5217B1" w14:textId="77777777" w:rsidR="00223209" w:rsidRDefault="00614FFC">
            <w:pPr>
              <w:widowControl w:val="0"/>
              <w:autoSpaceDE w:val="0"/>
              <w:autoSpaceDN w:val="0"/>
              <w:spacing w:line="360" w:lineRule="auto"/>
              <w:jc w:val="both"/>
              <w:rPr>
                <w:rFonts w:eastAsia="Calibri"/>
              </w:rPr>
            </w:pPr>
            <w:r>
              <w:rPr>
                <w:rFonts w:eastAsia="Calibri"/>
                <w:b/>
                <w:bCs/>
              </w:rPr>
              <w:t>Tabla 11.</w:t>
            </w:r>
            <w:r>
              <w:rPr>
                <w:rFonts w:eastAsia="Calibri"/>
              </w:rPr>
              <w:t xml:space="preserve"> </w:t>
            </w:r>
            <w:r>
              <w:rPr>
                <w:bCs/>
                <w:color w:val="000000"/>
              </w:rPr>
              <w:t xml:space="preserve"> Distribución del personal de enfermería según percepción de dirección y propósitos estratégicos</w:t>
            </w:r>
            <w:r>
              <w:rPr>
                <w:bCs/>
              </w:rPr>
              <w:t xml:space="preserve">. Catedra de urología. Hospital de clínicas. San Lorenzo paraguay.2022……….    </w:t>
            </w:r>
          </w:p>
          <w:p w14:paraId="3B63D8AA" w14:textId="77777777" w:rsidR="00223209" w:rsidRDefault="00614FFC">
            <w:pPr>
              <w:widowControl w:val="0"/>
              <w:autoSpaceDE w:val="0"/>
              <w:autoSpaceDN w:val="0"/>
              <w:spacing w:line="360" w:lineRule="auto"/>
              <w:rPr>
                <w:rFonts w:eastAsia="Calibri"/>
                <w:b/>
                <w:bCs/>
              </w:rPr>
            </w:pPr>
            <w:r>
              <w:rPr>
                <w:rFonts w:eastAsia="Calibri"/>
                <w:b/>
                <w:bCs/>
              </w:rPr>
              <w:t>Tabla 12.</w:t>
            </w:r>
            <w:r>
              <w:rPr>
                <w:bCs/>
                <w:color w:val="000000"/>
              </w:rPr>
              <w:t xml:space="preserve"> Distribución del personal de enfermería según percepción de la misión</w:t>
            </w:r>
            <w:r>
              <w:rPr>
                <w:bCs/>
              </w:rPr>
              <w:t xml:space="preserve">. </w:t>
            </w:r>
            <w:r>
              <w:rPr>
                <w:bCs/>
              </w:rPr>
              <w:t>Catedra de urología. Hospital de clínicas. San Lorenzo paraguay.2022……………………………..</w:t>
            </w:r>
          </w:p>
          <w:p w14:paraId="007BB2E0" w14:textId="77777777" w:rsidR="00223209" w:rsidRDefault="00614FFC">
            <w:pPr>
              <w:widowControl w:val="0"/>
              <w:autoSpaceDE w:val="0"/>
              <w:autoSpaceDN w:val="0"/>
              <w:spacing w:line="360" w:lineRule="auto"/>
              <w:rPr>
                <w:rFonts w:eastAsia="Calibri"/>
                <w:b/>
                <w:bCs/>
              </w:rPr>
            </w:pPr>
            <w:r>
              <w:rPr>
                <w:rFonts w:eastAsia="Calibri"/>
                <w:b/>
                <w:bCs/>
              </w:rPr>
              <w:t>Tabla 13.</w:t>
            </w:r>
            <w:r>
              <w:rPr>
                <w:bCs/>
                <w:color w:val="000000"/>
              </w:rPr>
              <w:t xml:space="preserve"> Distribución del personal de enfermería según percepción de la visión</w:t>
            </w:r>
            <w:r>
              <w:rPr>
                <w:bCs/>
              </w:rPr>
              <w:t xml:space="preserve">. Catedra de urología. Hospital de clínicas. San Lorenzo paraguay.2022……………………………….  </w:t>
            </w:r>
          </w:p>
          <w:p w14:paraId="2489E8EF" w14:textId="77777777" w:rsidR="00223209" w:rsidRDefault="00223209">
            <w:pPr>
              <w:widowControl w:val="0"/>
              <w:autoSpaceDE w:val="0"/>
              <w:autoSpaceDN w:val="0"/>
              <w:spacing w:line="360" w:lineRule="auto"/>
              <w:jc w:val="center"/>
              <w:rPr>
                <w:rFonts w:eastAsia="Calibri"/>
                <w:b/>
                <w:bCs/>
              </w:rPr>
            </w:pPr>
          </w:p>
          <w:p w14:paraId="59B9DD15" w14:textId="77777777" w:rsidR="00223209" w:rsidRDefault="00223209">
            <w:pPr>
              <w:widowControl w:val="0"/>
              <w:autoSpaceDE w:val="0"/>
              <w:autoSpaceDN w:val="0"/>
              <w:spacing w:line="360" w:lineRule="auto"/>
              <w:jc w:val="center"/>
              <w:rPr>
                <w:ins w:id="28" w:author="Cesar Benitez Torres" w:date="2022-08-23T18:41:00Z"/>
                <w:rFonts w:eastAsia="Calibri"/>
                <w:b/>
                <w:bCs/>
              </w:rPr>
            </w:pPr>
          </w:p>
          <w:p w14:paraId="4A63662D" w14:textId="77777777" w:rsidR="00223209" w:rsidRDefault="00614FFC">
            <w:pPr>
              <w:widowControl w:val="0"/>
              <w:autoSpaceDE w:val="0"/>
              <w:autoSpaceDN w:val="0"/>
              <w:spacing w:line="360" w:lineRule="auto"/>
              <w:jc w:val="center"/>
              <w:rPr>
                <w:rFonts w:eastAsia="Calibri"/>
                <w:b/>
                <w:bCs/>
              </w:rPr>
            </w:pPr>
            <w:r>
              <w:rPr>
                <w:rFonts w:eastAsia="Calibri"/>
                <w:b/>
                <w:bCs/>
              </w:rPr>
              <w:t>LISTA D</w:t>
            </w:r>
            <w:r>
              <w:rPr>
                <w:rFonts w:eastAsia="Calibri"/>
                <w:b/>
                <w:bCs/>
              </w:rPr>
              <w:t>E  FIGURAS</w:t>
            </w:r>
          </w:p>
          <w:p w14:paraId="6253B1F3" w14:textId="77777777" w:rsidR="00223209" w:rsidRDefault="00614FFC">
            <w:pPr>
              <w:widowControl w:val="0"/>
              <w:autoSpaceDE w:val="0"/>
              <w:autoSpaceDN w:val="0"/>
              <w:spacing w:line="360" w:lineRule="auto"/>
              <w:jc w:val="both"/>
              <w:rPr>
                <w:rFonts w:eastAsia="Calibri"/>
                <w:b/>
                <w:bCs/>
              </w:rPr>
            </w:pPr>
            <w:r>
              <w:rPr>
                <w:rFonts w:eastAsia="Calibri"/>
                <w:b/>
                <w:bCs/>
              </w:rPr>
              <w:t xml:space="preserve">Figura 1. </w:t>
            </w:r>
            <w:r>
              <w:rPr>
                <w:bCs/>
                <w:color w:val="000000"/>
              </w:rPr>
              <w:t xml:space="preserve"> Distribución porcentual del personal de enfermería según percepción de la dimensión de la cultura organizacional</w:t>
            </w:r>
            <w:r>
              <w:rPr>
                <w:bCs/>
              </w:rPr>
              <w:t>. Catedra de urología. Hospital de clínicas………</w:t>
            </w:r>
            <w:del w:id="29" w:author="Antonia Beatriz Arellano de Filippini" w:date="2022-08-23T20:12:00Z">
              <w:r w:rsidDel="6001A4F3">
                <w:rPr>
                  <w:bCs/>
                </w:rPr>
                <w:delText>.</w:delText>
              </w:r>
            </w:del>
            <w:r>
              <w:rPr>
                <w:bCs/>
              </w:rPr>
              <w:t>……………………………………………………………………...56</w:t>
            </w:r>
          </w:p>
          <w:p w14:paraId="3FDE9CCE" w14:textId="77777777" w:rsidR="00223209" w:rsidRDefault="00223209">
            <w:pPr>
              <w:widowControl w:val="0"/>
              <w:autoSpaceDE w:val="0"/>
              <w:autoSpaceDN w:val="0"/>
              <w:spacing w:line="360" w:lineRule="auto"/>
              <w:rPr>
                <w:bCs/>
                <w:color w:val="000000"/>
              </w:rPr>
            </w:pPr>
          </w:p>
          <w:p w14:paraId="5A326965" w14:textId="77777777" w:rsidR="00223209" w:rsidRDefault="00614FFC">
            <w:pPr>
              <w:widowControl w:val="0"/>
              <w:autoSpaceDE w:val="0"/>
              <w:autoSpaceDN w:val="0"/>
              <w:spacing w:line="360" w:lineRule="auto"/>
              <w:jc w:val="both"/>
              <w:rPr>
                <w:bCs/>
              </w:rPr>
            </w:pPr>
            <w:r>
              <w:rPr>
                <w:rFonts w:eastAsia="Calibri"/>
                <w:b/>
                <w:bCs/>
              </w:rPr>
              <w:t xml:space="preserve">Figura 2. </w:t>
            </w:r>
            <w:r>
              <w:rPr>
                <w:rFonts w:eastAsia="Calibri"/>
              </w:rPr>
              <w:t xml:space="preserve"> Distribución porcentual del pro</w:t>
            </w:r>
            <w:r>
              <w:rPr>
                <w:rFonts w:eastAsia="Calibri"/>
              </w:rPr>
              <w:t>fesional de enfermería, según percepción sobre la cultura organizacional. San Lorenzo - Paraguay.2022……………………………………</w:t>
            </w:r>
            <w:del w:id="30" w:author="Antonia Beatriz Arellano de Filippini" w:date="2022-08-23T20:13:00Z">
              <w:r w:rsidDel="58598741">
                <w:rPr>
                  <w:rFonts w:eastAsia="Calibri"/>
                </w:rPr>
                <w:delText>.</w:delText>
              </w:r>
            </w:del>
            <w:r>
              <w:rPr>
                <w:rFonts w:eastAsia="Calibri"/>
              </w:rPr>
              <w:t xml:space="preserve">………………………………..57            </w:t>
            </w:r>
          </w:p>
        </w:tc>
        <w:tc>
          <w:tcPr>
            <w:tcW w:w="663" w:type="dxa"/>
          </w:tcPr>
          <w:p w14:paraId="5B022A5F" w14:textId="77777777" w:rsidR="00223209" w:rsidRDefault="00223209">
            <w:pPr>
              <w:widowControl w:val="0"/>
              <w:autoSpaceDE w:val="0"/>
              <w:autoSpaceDN w:val="0"/>
              <w:jc w:val="center"/>
              <w:rPr>
                <w:bCs/>
                <w:color w:val="000000"/>
              </w:rPr>
            </w:pPr>
          </w:p>
          <w:p w14:paraId="7D2060D0" w14:textId="77777777" w:rsidR="00223209" w:rsidRDefault="00223209">
            <w:pPr>
              <w:widowControl w:val="0"/>
              <w:autoSpaceDE w:val="0"/>
              <w:autoSpaceDN w:val="0"/>
              <w:jc w:val="center"/>
              <w:rPr>
                <w:bCs/>
                <w:color w:val="000000"/>
              </w:rPr>
            </w:pPr>
          </w:p>
          <w:p w14:paraId="5E2F17C0" w14:textId="77777777" w:rsidR="00223209" w:rsidRDefault="00614FFC">
            <w:pPr>
              <w:widowControl w:val="0"/>
              <w:autoSpaceDE w:val="0"/>
              <w:autoSpaceDN w:val="0"/>
              <w:rPr>
                <w:bCs/>
                <w:color w:val="000000"/>
              </w:rPr>
            </w:pPr>
            <w:r>
              <w:rPr>
                <w:bCs/>
                <w:color w:val="000000"/>
              </w:rPr>
              <w:t xml:space="preserve">  46</w:t>
            </w:r>
          </w:p>
          <w:p w14:paraId="4FAF1B42" w14:textId="77777777" w:rsidR="00223209" w:rsidRDefault="00223209">
            <w:pPr>
              <w:widowControl w:val="0"/>
              <w:autoSpaceDE w:val="0"/>
              <w:autoSpaceDN w:val="0"/>
              <w:jc w:val="center"/>
              <w:rPr>
                <w:bCs/>
                <w:color w:val="000000"/>
              </w:rPr>
            </w:pPr>
          </w:p>
          <w:p w14:paraId="0BB58C25" w14:textId="77777777" w:rsidR="00223209" w:rsidRDefault="00614FFC">
            <w:pPr>
              <w:widowControl w:val="0"/>
              <w:autoSpaceDE w:val="0"/>
              <w:autoSpaceDN w:val="0"/>
              <w:rPr>
                <w:bCs/>
                <w:color w:val="000000"/>
              </w:rPr>
            </w:pPr>
            <w:r>
              <w:rPr>
                <w:bCs/>
                <w:color w:val="000000"/>
              </w:rPr>
              <w:t xml:space="preserve">       </w:t>
            </w:r>
          </w:p>
          <w:p w14:paraId="4ECE20C3" w14:textId="77777777" w:rsidR="00223209" w:rsidRDefault="00614FFC">
            <w:pPr>
              <w:widowControl w:val="0"/>
              <w:autoSpaceDE w:val="0"/>
              <w:autoSpaceDN w:val="0"/>
              <w:rPr>
                <w:bCs/>
                <w:color w:val="000000"/>
              </w:rPr>
            </w:pPr>
            <w:r>
              <w:rPr>
                <w:bCs/>
                <w:color w:val="000000"/>
              </w:rPr>
              <w:t xml:space="preserve"> 47</w:t>
            </w:r>
          </w:p>
          <w:p w14:paraId="54CBB0F4" w14:textId="77777777" w:rsidR="00223209" w:rsidRDefault="00223209">
            <w:pPr>
              <w:widowControl w:val="0"/>
              <w:autoSpaceDE w:val="0"/>
              <w:autoSpaceDN w:val="0"/>
              <w:rPr>
                <w:bCs/>
                <w:color w:val="000000"/>
              </w:rPr>
            </w:pPr>
          </w:p>
          <w:p w14:paraId="255071DC" w14:textId="77777777" w:rsidR="00223209" w:rsidRDefault="00223209">
            <w:pPr>
              <w:widowControl w:val="0"/>
              <w:autoSpaceDE w:val="0"/>
              <w:autoSpaceDN w:val="0"/>
              <w:rPr>
                <w:bCs/>
                <w:color w:val="000000"/>
              </w:rPr>
            </w:pPr>
          </w:p>
          <w:p w14:paraId="1A2CCA02" w14:textId="77777777" w:rsidR="00223209" w:rsidRDefault="00223209">
            <w:pPr>
              <w:widowControl w:val="0"/>
              <w:autoSpaceDE w:val="0"/>
              <w:autoSpaceDN w:val="0"/>
              <w:rPr>
                <w:bCs/>
                <w:color w:val="000000"/>
              </w:rPr>
            </w:pPr>
          </w:p>
          <w:p w14:paraId="434E7456" w14:textId="77777777" w:rsidR="00223209" w:rsidRDefault="00614FFC">
            <w:pPr>
              <w:widowControl w:val="0"/>
              <w:autoSpaceDE w:val="0"/>
              <w:autoSpaceDN w:val="0"/>
              <w:rPr>
                <w:bCs/>
                <w:color w:val="000000"/>
              </w:rPr>
            </w:pPr>
            <w:r>
              <w:rPr>
                <w:bCs/>
                <w:color w:val="000000"/>
              </w:rPr>
              <w:t>48</w:t>
            </w:r>
          </w:p>
          <w:p w14:paraId="33D1D744" w14:textId="77777777" w:rsidR="00223209" w:rsidRDefault="00223209">
            <w:pPr>
              <w:widowControl w:val="0"/>
              <w:autoSpaceDE w:val="0"/>
              <w:autoSpaceDN w:val="0"/>
              <w:rPr>
                <w:bCs/>
                <w:color w:val="000000"/>
              </w:rPr>
            </w:pPr>
          </w:p>
          <w:p w14:paraId="143C253F" w14:textId="77777777" w:rsidR="00223209" w:rsidRDefault="00223209">
            <w:pPr>
              <w:widowControl w:val="0"/>
              <w:autoSpaceDE w:val="0"/>
              <w:autoSpaceDN w:val="0"/>
              <w:rPr>
                <w:bCs/>
                <w:color w:val="000000"/>
              </w:rPr>
            </w:pPr>
          </w:p>
          <w:p w14:paraId="626D97AF" w14:textId="77777777" w:rsidR="00223209" w:rsidRDefault="00614FFC">
            <w:pPr>
              <w:widowControl w:val="0"/>
              <w:autoSpaceDE w:val="0"/>
              <w:autoSpaceDN w:val="0"/>
              <w:rPr>
                <w:bCs/>
                <w:color w:val="000000"/>
              </w:rPr>
            </w:pPr>
            <w:r>
              <w:rPr>
                <w:bCs/>
                <w:color w:val="000000"/>
              </w:rPr>
              <w:t>49</w:t>
            </w:r>
          </w:p>
          <w:p w14:paraId="2160FE73" w14:textId="77777777" w:rsidR="00223209" w:rsidRDefault="00223209">
            <w:pPr>
              <w:widowControl w:val="0"/>
              <w:autoSpaceDE w:val="0"/>
              <w:autoSpaceDN w:val="0"/>
              <w:rPr>
                <w:bCs/>
                <w:color w:val="000000"/>
              </w:rPr>
            </w:pPr>
          </w:p>
          <w:p w14:paraId="210E4E82" w14:textId="77777777" w:rsidR="00223209" w:rsidRDefault="00614FFC">
            <w:pPr>
              <w:widowControl w:val="0"/>
              <w:autoSpaceDE w:val="0"/>
              <w:autoSpaceDN w:val="0"/>
              <w:rPr>
                <w:bCs/>
                <w:color w:val="000000"/>
              </w:rPr>
            </w:pPr>
            <w:r>
              <w:rPr>
                <w:bCs/>
                <w:color w:val="000000"/>
              </w:rPr>
              <w:t>50</w:t>
            </w:r>
          </w:p>
          <w:p w14:paraId="3CE684B4" w14:textId="77777777" w:rsidR="00223209" w:rsidRDefault="00223209">
            <w:pPr>
              <w:widowControl w:val="0"/>
              <w:autoSpaceDE w:val="0"/>
              <w:autoSpaceDN w:val="0"/>
              <w:rPr>
                <w:bCs/>
                <w:color w:val="000000"/>
              </w:rPr>
            </w:pPr>
          </w:p>
          <w:p w14:paraId="727DBF0F" w14:textId="77777777" w:rsidR="00223209" w:rsidRDefault="00614FFC">
            <w:pPr>
              <w:widowControl w:val="0"/>
              <w:autoSpaceDE w:val="0"/>
              <w:autoSpaceDN w:val="0"/>
              <w:rPr>
                <w:bCs/>
                <w:color w:val="000000"/>
              </w:rPr>
            </w:pPr>
            <w:r>
              <w:rPr>
                <w:bCs/>
                <w:color w:val="000000"/>
              </w:rPr>
              <w:t>51</w:t>
            </w:r>
          </w:p>
          <w:p w14:paraId="5D17A233" w14:textId="77777777" w:rsidR="00223209" w:rsidRDefault="00223209">
            <w:pPr>
              <w:widowControl w:val="0"/>
              <w:autoSpaceDE w:val="0"/>
              <w:autoSpaceDN w:val="0"/>
              <w:rPr>
                <w:bCs/>
                <w:color w:val="000000"/>
              </w:rPr>
            </w:pPr>
          </w:p>
          <w:p w14:paraId="6EB67330" w14:textId="77777777" w:rsidR="00223209" w:rsidRDefault="00223209">
            <w:pPr>
              <w:widowControl w:val="0"/>
              <w:autoSpaceDE w:val="0"/>
              <w:autoSpaceDN w:val="0"/>
              <w:rPr>
                <w:bCs/>
                <w:color w:val="000000"/>
              </w:rPr>
            </w:pPr>
          </w:p>
          <w:p w14:paraId="686DF185" w14:textId="77777777" w:rsidR="00223209" w:rsidRDefault="00614FFC">
            <w:pPr>
              <w:widowControl w:val="0"/>
              <w:autoSpaceDE w:val="0"/>
              <w:autoSpaceDN w:val="0"/>
              <w:rPr>
                <w:bCs/>
                <w:color w:val="000000"/>
              </w:rPr>
            </w:pPr>
            <w:r>
              <w:rPr>
                <w:bCs/>
                <w:color w:val="000000"/>
              </w:rPr>
              <w:t>52</w:t>
            </w:r>
          </w:p>
          <w:p w14:paraId="5CD76989" w14:textId="77777777" w:rsidR="00223209" w:rsidRDefault="00223209">
            <w:pPr>
              <w:widowControl w:val="0"/>
              <w:autoSpaceDE w:val="0"/>
              <w:autoSpaceDN w:val="0"/>
              <w:rPr>
                <w:bCs/>
                <w:color w:val="000000"/>
              </w:rPr>
            </w:pPr>
          </w:p>
          <w:p w14:paraId="4EF88E07" w14:textId="77777777" w:rsidR="00223209" w:rsidRDefault="00223209">
            <w:pPr>
              <w:widowControl w:val="0"/>
              <w:autoSpaceDE w:val="0"/>
              <w:autoSpaceDN w:val="0"/>
              <w:rPr>
                <w:bCs/>
                <w:color w:val="000000"/>
              </w:rPr>
            </w:pPr>
          </w:p>
          <w:p w14:paraId="306D738B" w14:textId="77777777" w:rsidR="00223209" w:rsidRDefault="00614FFC">
            <w:pPr>
              <w:widowControl w:val="0"/>
              <w:autoSpaceDE w:val="0"/>
              <w:autoSpaceDN w:val="0"/>
              <w:rPr>
                <w:bCs/>
                <w:color w:val="000000"/>
              </w:rPr>
            </w:pPr>
            <w:r>
              <w:rPr>
                <w:bCs/>
                <w:color w:val="000000"/>
              </w:rPr>
              <w:t>53</w:t>
            </w:r>
          </w:p>
          <w:p w14:paraId="71F65C88" w14:textId="77777777" w:rsidR="00223209" w:rsidRDefault="00223209">
            <w:pPr>
              <w:widowControl w:val="0"/>
              <w:autoSpaceDE w:val="0"/>
              <w:autoSpaceDN w:val="0"/>
              <w:rPr>
                <w:bCs/>
                <w:color w:val="000000"/>
              </w:rPr>
            </w:pPr>
          </w:p>
          <w:p w14:paraId="1348C0B9" w14:textId="77777777" w:rsidR="00223209" w:rsidRDefault="00223209">
            <w:pPr>
              <w:widowControl w:val="0"/>
              <w:autoSpaceDE w:val="0"/>
              <w:autoSpaceDN w:val="0"/>
              <w:rPr>
                <w:bCs/>
                <w:color w:val="000000"/>
              </w:rPr>
            </w:pPr>
          </w:p>
          <w:p w14:paraId="691641A9" w14:textId="77777777" w:rsidR="00223209" w:rsidRDefault="00614FFC">
            <w:pPr>
              <w:widowControl w:val="0"/>
              <w:autoSpaceDE w:val="0"/>
              <w:autoSpaceDN w:val="0"/>
              <w:rPr>
                <w:bCs/>
                <w:color w:val="000000"/>
              </w:rPr>
            </w:pPr>
            <w:r>
              <w:rPr>
                <w:bCs/>
                <w:color w:val="000000"/>
              </w:rPr>
              <w:t>54</w:t>
            </w:r>
          </w:p>
          <w:p w14:paraId="15E1E30A" w14:textId="77777777" w:rsidR="00223209" w:rsidRDefault="00223209">
            <w:pPr>
              <w:widowControl w:val="0"/>
              <w:autoSpaceDE w:val="0"/>
              <w:autoSpaceDN w:val="0"/>
              <w:rPr>
                <w:bCs/>
                <w:color w:val="000000"/>
              </w:rPr>
            </w:pPr>
          </w:p>
          <w:p w14:paraId="15CFA6AA" w14:textId="77777777" w:rsidR="00223209" w:rsidRDefault="00223209">
            <w:pPr>
              <w:widowControl w:val="0"/>
              <w:autoSpaceDE w:val="0"/>
              <w:autoSpaceDN w:val="0"/>
              <w:rPr>
                <w:bCs/>
                <w:color w:val="000000"/>
              </w:rPr>
            </w:pPr>
          </w:p>
          <w:p w14:paraId="5A398BCB" w14:textId="77777777" w:rsidR="00223209" w:rsidRDefault="00223209">
            <w:pPr>
              <w:widowControl w:val="0"/>
              <w:autoSpaceDE w:val="0"/>
              <w:autoSpaceDN w:val="0"/>
              <w:rPr>
                <w:bCs/>
                <w:color w:val="000000"/>
              </w:rPr>
            </w:pPr>
          </w:p>
          <w:p w14:paraId="6CB4C1E3" w14:textId="77777777" w:rsidR="00223209" w:rsidRDefault="00614FFC">
            <w:pPr>
              <w:widowControl w:val="0"/>
              <w:autoSpaceDE w:val="0"/>
              <w:autoSpaceDN w:val="0"/>
              <w:rPr>
                <w:bCs/>
                <w:color w:val="000000"/>
              </w:rPr>
            </w:pPr>
            <w:r>
              <w:rPr>
                <w:bCs/>
                <w:color w:val="000000"/>
              </w:rPr>
              <w:t>55</w:t>
            </w:r>
          </w:p>
          <w:p w14:paraId="6D7F04D1" w14:textId="77777777" w:rsidR="00223209" w:rsidRDefault="00223209">
            <w:pPr>
              <w:widowControl w:val="0"/>
              <w:autoSpaceDE w:val="0"/>
              <w:autoSpaceDN w:val="0"/>
              <w:rPr>
                <w:bCs/>
                <w:color w:val="000000"/>
              </w:rPr>
            </w:pPr>
          </w:p>
          <w:p w14:paraId="3CE8C0BC" w14:textId="77777777" w:rsidR="00223209" w:rsidRDefault="00223209">
            <w:pPr>
              <w:widowControl w:val="0"/>
              <w:autoSpaceDE w:val="0"/>
              <w:autoSpaceDN w:val="0"/>
              <w:rPr>
                <w:bCs/>
                <w:color w:val="000000"/>
              </w:rPr>
            </w:pPr>
          </w:p>
          <w:p w14:paraId="4836BB0C" w14:textId="77777777" w:rsidR="00223209" w:rsidRDefault="00614FFC">
            <w:pPr>
              <w:widowControl w:val="0"/>
              <w:autoSpaceDE w:val="0"/>
              <w:autoSpaceDN w:val="0"/>
              <w:rPr>
                <w:bCs/>
                <w:color w:val="000000"/>
              </w:rPr>
            </w:pPr>
            <w:r>
              <w:rPr>
                <w:bCs/>
                <w:color w:val="000000"/>
              </w:rPr>
              <w:t>56</w:t>
            </w:r>
          </w:p>
          <w:p w14:paraId="76B29186" w14:textId="77777777" w:rsidR="00223209" w:rsidRDefault="00223209">
            <w:pPr>
              <w:widowControl w:val="0"/>
              <w:autoSpaceDE w:val="0"/>
              <w:autoSpaceDN w:val="0"/>
              <w:rPr>
                <w:bCs/>
                <w:color w:val="000000"/>
              </w:rPr>
            </w:pPr>
          </w:p>
          <w:p w14:paraId="3B85BD89" w14:textId="77777777" w:rsidR="00223209" w:rsidRDefault="00223209">
            <w:pPr>
              <w:widowControl w:val="0"/>
              <w:autoSpaceDE w:val="0"/>
              <w:autoSpaceDN w:val="0"/>
              <w:rPr>
                <w:bCs/>
                <w:color w:val="000000"/>
              </w:rPr>
            </w:pPr>
          </w:p>
          <w:p w14:paraId="14C5145A" w14:textId="77777777" w:rsidR="00223209" w:rsidRDefault="00223209">
            <w:pPr>
              <w:widowControl w:val="0"/>
              <w:autoSpaceDE w:val="0"/>
              <w:autoSpaceDN w:val="0"/>
              <w:rPr>
                <w:bCs/>
                <w:color w:val="000000"/>
              </w:rPr>
            </w:pPr>
          </w:p>
          <w:p w14:paraId="67AA8387" w14:textId="77777777" w:rsidR="00223209" w:rsidRDefault="00614FFC">
            <w:pPr>
              <w:widowControl w:val="0"/>
              <w:autoSpaceDE w:val="0"/>
              <w:autoSpaceDN w:val="0"/>
              <w:rPr>
                <w:bCs/>
                <w:color w:val="000000"/>
              </w:rPr>
            </w:pPr>
            <w:r>
              <w:rPr>
                <w:bCs/>
                <w:color w:val="000000"/>
              </w:rPr>
              <w:t>57</w:t>
            </w:r>
          </w:p>
        </w:tc>
      </w:tr>
    </w:tbl>
    <w:p w14:paraId="69A50B01" w14:textId="77777777" w:rsidR="00223209" w:rsidRDefault="00223209">
      <w:pPr>
        <w:spacing w:after="200" w:line="276" w:lineRule="auto"/>
        <w:rPr>
          <w:ins w:id="31" w:author="Antonia Beatriz Arellano de Filippini" w:date="2022-08-23T20:14:00Z"/>
          <w:rFonts w:eastAsia="SimSun" w:cs="SimSun"/>
          <w:b/>
          <w:bCs/>
        </w:rPr>
      </w:pPr>
    </w:p>
    <w:p w14:paraId="7BA41A06" w14:textId="77777777" w:rsidR="00223209" w:rsidRDefault="00223209">
      <w:pPr>
        <w:spacing w:after="200" w:line="276" w:lineRule="auto"/>
        <w:rPr>
          <w:ins w:id="32" w:author="Antonia Beatriz Arellano de Filippini" w:date="2022-08-23T20:14:00Z"/>
          <w:rFonts w:eastAsia="SimSun" w:cs="SimSun"/>
          <w:b/>
          <w:bCs/>
        </w:rPr>
      </w:pPr>
    </w:p>
    <w:p w14:paraId="61875143" w14:textId="77777777" w:rsidR="00223209" w:rsidRDefault="00223209">
      <w:pPr>
        <w:spacing w:after="200" w:line="276" w:lineRule="auto"/>
        <w:rPr>
          <w:ins w:id="33" w:author="Antonia Beatriz Arellano de Filippini" w:date="2022-08-23T20:14:00Z"/>
          <w:rFonts w:eastAsia="SimSun" w:cs="SimSun"/>
          <w:b/>
          <w:bCs/>
        </w:rPr>
      </w:pPr>
    </w:p>
    <w:p w14:paraId="1F456590" w14:textId="77777777" w:rsidR="00223209" w:rsidRDefault="00223209">
      <w:pPr>
        <w:spacing w:after="200" w:line="276" w:lineRule="auto"/>
        <w:rPr>
          <w:ins w:id="34" w:author="Antonia Beatriz Arellano de Filippini" w:date="2022-08-23T20:14:00Z"/>
          <w:rFonts w:eastAsia="SimSun" w:cs="SimSun"/>
          <w:b/>
          <w:bCs/>
        </w:rPr>
      </w:pPr>
    </w:p>
    <w:p w14:paraId="44560035" w14:textId="77777777" w:rsidR="00223209" w:rsidRDefault="00223209">
      <w:pPr>
        <w:spacing w:after="200" w:line="276" w:lineRule="auto"/>
        <w:rPr>
          <w:ins w:id="35" w:author="Antonia Beatriz Arellano de Filippini" w:date="2022-08-23T20:14:00Z"/>
          <w:rFonts w:eastAsia="SimSun" w:cs="SimSun"/>
          <w:b/>
          <w:bCs/>
        </w:rPr>
      </w:pPr>
    </w:p>
    <w:p w14:paraId="3252C241" w14:textId="77777777" w:rsidR="00223209" w:rsidRDefault="00223209">
      <w:pPr>
        <w:spacing w:after="200" w:line="276" w:lineRule="auto"/>
        <w:rPr>
          <w:ins w:id="36" w:author="Antonia Beatriz Arellano de Filippini" w:date="2022-08-23T20:14:00Z"/>
          <w:rFonts w:eastAsia="SimSun" w:cs="SimSun"/>
          <w:b/>
          <w:bCs/>
        </w:rPr>
      </w:pPr>
    </w:p>
    <w:p w14:paraId="2BF2F8A7" w14:textId="77777777" w:rsidR="00223209" w:rsidRDefault="00223209">
      <w:pPr>
        <w:spacing w:after="200" w:line="276" w:lineRule="auto"/>
        <w:rPr>
          <w:ins w:id="37" w:author="Antonia Beatriz Arellano de Filippini" w:date="2022-08-23T20:14:00Z"/>
          <w:rFonts w:eastAsia="SimSun" w:cs="SimSun"/>
          <w:b/>
          <w:bCs/>
        </w:rPr>
      </w:pPr>
    </w:p>
    <w:p w14:paraId="2339EB9F" w14:textId="77777777" w:rsidR="00223209" w:rsidRDefault="00223209">
      <w:pPr>
        <w:spacing w:after="200" w:line="276" w:lineRule="auto"/>
        <w:rPr>
          <w:ins w:id="38" w:author="Antonia Beatriz Arellano de Filippini" w:date="2022-08-23T20:14:00Z"/>
          <w:rFonts w:eastAsia="SimSun" w:cs="SimSun"/>
          <w:b/>
          <w:bCs/>
        </w:rPr>
      </w:pPr>
    </w:p>
    <w:p w14:paraId="0010FB26" w14:textId="77777777" w:rsidR="00223209" w:rsidRDefault="00223209">
      <w:pPr>
        <w:spacing w:after="200" w:line="276" w:lineRule="auto"/>
        <w:rPr>
          <w:ins w:id="39" w:author="Antonia Beatriz Arellano de Filippini" w:date="2022-08-23T20:14:00Z"/>
          <w:rFonts w:eastAsia="SimSun" w:cs="SimSun"/>
          <w:b/>
          <w:bCs/>
        </w:rPr>
      </w:pPr>
    </w:p>
    <w:p w14:paraId="267F7FC1" w14:textId="77777777" w:rsidR="00223209" w:rsidRDefault="00223209">
      <w:pPr>
        <w:spacing w:after="200" w:line="276" w:lineRule="auto"/>
        <w:rPr>
          <w:ins w:id="40" w:author="Antonia Beatriz Arellano de Filippini" w:date="2022-08-23T20:14:00Z"/>
          <w:rFonts w:eastAsia="SimSun" w:cs="SimSun"/>
          <w:b/>
          <w:bCs/>
        </w:rPr>
      </w:pPr>
    </w:p>
    <w:p w14:paraId="0454C345" w14:textId="77777777" w:rsidR="00223209" w:rsidRDefault="00223209">
      <w:pPr>
        <w:spacing w:after="200" w:line="276" w:lineRule="auto"/>
        <w:rPr>
          <w:ins w:id="41" w:author="Antonia Beatriz Arellano de Filippini" w:date="2022-08-23T20:14:00Z"/>
          <w:rFonts w:eastAsia="SimSun" w:cs="SimSun"/>
          <w:b/>
          <w:bCs/>
        </w:rPr>
      </w:pPr>
    </w:p>
    <w:p w14:paraId="42D3D900" w14:textId="77777777" w:rsidR="00223209" w:rsidRDefault="00223209">
      <w:pPr>
        <w:spacing w:after="200" w:line="276" w:lineRule="auto"/>
        <w:rPr>
          <w:rFonts w:eastAsia="SimSun" w:cs="SimSun"/>
          <w:b/>
          <w:bCs/>
        </w:rPr>
      </w:pPr>
    </w:p>
    <w:p w14:paraId="5438B1E9" w14:textId="77777777" w:rsidR="00223209" w:rsidRDefault="00223209">
      <w:pPr>
        <w:spacing w:after="200" w:line="276" w:lineRule="auto"/>
        <w:rPr>
          <w:rFonts w:eastAsia="SimSun" w:cs="SimSun"/>
          <w:b/>
          <w:bCs/>
          <w:szCs w:val="28"/>
        </w:rPr>
      </w:pPr>
    </w:p>
    <w:p w14:paraId="1E0E1A7A" w14:textId="77777777" w:rsidR="00223209" w:rsidRDefault="00614FFC">
      <w:pPr>
        <w:spacing w:after="200" w:line="276" w:lineRule="auto"/>
        <w:jc w:val="center"/>
        <w:rPr>
          <w:rFonts w:eastAsia="Lucida Sans Unicode" w:cs="Mangal"/>
          <w:b/>
          <w:kern w:val="1"/>
          <w:lang w:eastAsia="hi-IN" w:bidi="hi-IN"/>
        </w:rPr>
      </w:pPr>
      <w:bookmarkStart w:id="42" w:name="_Hlk31811329"/>
      <w:r>
        <w:rPr>
          <w:b/>
        </w:rPr>
        <w:t>PERCEPCIÓN</w:t>
      </w:r>
      <w:r>
        <w:rPr>
          <w:b/>
        </w:rPr>
        <w:t xml:space="preserve"> DEL PERSONAL DE ENFERMERÍA ACERCA DE LA CULTURA ORGANIZACIONAL EN LA CATEDRA DE UROLOGÍA. HOSPITAL DE CLÍNICAS. SAN LORENZO-PARAGUAY.2022</w:t>
      </w:r>
    </w:p>
    <w:p w14:paraId="1E1A8434" w14:textId="77777777" w:rsidR="00223209" w:rsidRDefault="00223209">
      <w:pPr>
        <w:spacing w:before="5"/>
        <w:ind w:left="759"/>
        <w:jc w:val="right"/>
        <w:rPr>
          <w:b/>
          <w:bCs/>
          <w:color w:val="202124"/>
          <w:lang w:eastAsia="es-PY"/>
        </w:rPr>
      </w:pPr>
    </w:p>
    <w:p w14:paraId="7A4E761C" w14:textId="77777777" w:rsidR="00223209" w:rsidRDefault="00614FFC">
      <w:pPr>
        <w:spacing w:before="5"/>
        <w:ind w:left="759"/>
        <w:jc w:val="right"/>
        <w:rPr>
          <w:b/>
          <w:bCs/>
        </w:rPr>
      </w:pPr>
      <w:r>
        <w:rPr>
          <w:b/>
          <w:bCs/>
          <w:color w:val="202124"/>
          <w:lang w:eastAsia="es-PY"/>
        </w:rPr>
        <w:t xml:space="preserve">                 </w:t>
      </w:r>
      <w:r>
        <w:rPr>
          <w:rFonts w:eastAsia="Calibri"/>
          <w:b/>
        </w:rPr>
        <w:t xml:space="preserve"> Autor:</w:t>
      </w:r>
      <w:r>
        <w:rPr>
          <w:bCs/>
        </w:rPr>
        <w:t xml:space="preserve"> </w:t>
      </w:r>
      <w:bookmarkStart w:id="43" w:name="_Hlk80722964"/>
      <w:bookmarkStart w:id="44" w:name="_Hlk92795924"/>
      <w:r>
        <w:rPr>
          <w:b/>
          <w:bCs/>
        </w:rPr>
        <w:t>FÁTIMA MARÍA CONCEPCIÓN REVOLERO</w:t>
      </w:r>
    </w:p>
    <w:bookmarkEnd w:id="43"/>
    <w:bookmarkEnd w:id="44"/>
    <w:p w14:paraId="2F160B5B" w14:textId="77777777" w:rsidR="00223209" w:rsidRDefault="00223209">
      <w:pPr>
        <w:spacing w:after="200" w:line="276" w:lineRule="auto"/>
        <w:jc w:val="right"/>
        <w:rPr>
          <w:rFonts w:eastAsia="Calibri"/>
          <w:b/>
        </w:rPr>
      </w:pPr>
    </w:p>
    <w:p w14:paraId="7BBE6D35" w14:textId="77777777" w:rsidR="00223209" w:rsidRDefault="00614FFC">
      <w:pPr>
        <w:spacing w:after="200" w:line="276" w:lineRule="auto"/>
        <w:jc w:val="right"/>
        <w:rPr>
          <w:rFonts w:eastAsia="Calibri"/>
          <w:b/>
          <w:sz w:val="22"/>
          <w:szCs w:val="22"/>
        </w:rPr>
      </w:pPr>
      <w:r>
        <w:rPr>
          <w:rFonts w:eastAsia="Calibri"/>
          <w:b/>
        </w:rPr>
        <w:t xml:space="preserve">Orientadora: </w:t>
      </w:r>
      <w:r>
        <w:rPr>
          <w:rFonts w:eastAsia="Batang"/>
          <w:b/>
          <w:bCs/>
          <w:lang w:val="es-PY"/>
        </w:rPr>
        <w:t>MG. ANTONIA BEATRIZ ARELLANO</w:t>
      </w:r>
    </w:p>
    <w:p w14:paraId="53709193" w14:textId="77777777" w:rsidR="00223209" w:rsidRDefault="0022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202124"/>
          <w:lang w:eastAsia="es-PY"/>
        </w:rPr>
      </w:pPr>
    </w:p>
    <w:p w14:paraId="208D900B" w14:textId="77777777" w:rsidR="00223209" w:rsidRDefault="00614FFC">
      <w:pPr>
        <w:pStyle w:val="Ttulo1"/>
        <w:spacing w:before="0"/>
        <w:jc w:val="left"/>
        <w:rPr>
          <w:lang w:val="es-PY" w:eastAsia="es-PY"/>
        </w:rPr>
      </w:pPr>
      <w:bookmarkStart w:id="45" w:name="_Toc111221296"/>
      <w:r>
        <w:rPr>
          <w:lang w:eastAsia="es-PY"/>
        </w:rPr>
        <w:t>RESUMEN</w:t>
      </w:r>
      <w:bookmarkEnd w:id="45"/>
    </w:p>
    <w:p w14:paraId="71DBAF17" w14:textId="77777777" w:rsidR="00223209" w:rsidRDefault="00614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202124"/>
          <w:lang w:eastAsia="es-PY"/>
        </w:rPr>
      </w:pPr>
      <w:r>
        <w:t>La cultura organizacional es considerada como una ventaja competitiva, impulsa las actitudes de los empleados, su efectividad y por consecuencia el rendimiento organizacional, es por ello, que, para el logro de los objetivos organizacionales, la relación e</w:t>
      </w:r>
      <w:r>
        <w:t>xistente entre las instituciones y los trabajadores, deberán permitir que los aportes individuales sean significativos, de tal forma que la cultura organizacional pueda ayudar a las instituciones a mejorar su rendimiento, convirtiéndolas  en alto desempeño</w:t>
      </w:r>
      <w:r>
        <w:t>. El trabajo de investigación tiene como objetivo; Describir la percepción</w:t>
      </w:r>
      <w:r>
        <w:rPr>
          <w:bCs/>
        </w:rPr>
        <w:t xml:space="preserve"> del personal de enfermería acerca de la cultura organizacional en la catedra de urología. Hospital de Clínicas. San Lorenzo-Paraguay.2022. el estudio fue observacional, descriptivo </w:t>
      </w:r>
      <w:r>
        <w:rPr>
          <w:bCs/>
        </w:rPr>
        <w:t>de corte transversal con enfoque cuantitativo. El muestreo fue no probalistico. El instrumento que se utilizo fue un cuestionario preelaborado de Daniel Denison 1995, con pregunta cerradas conforme a las variables de estudio.</w:t>
      </w:r>
      <w:r>
        <w:t xml:space="preserve"> Los datos fueron almacenados e</w:t>
      </w:r>
      <w:r>
        <w:t>n planilla electrónica elaborado en Microsoft Excel y analizados en el programa de EPIINFO. Los resultados fueron presentados en tablas y gráficos. Se concluye que la percepción del profesional de enfermería de la catedra de urología está muy de acuerdo so</w:t>
      </w:r>
      <w:r>
        <w:t>bre la cultura organizacional.</w:t>
      </w:r>
    </w:p>
    <w:p w14:paraId="13D8EEEF" w14:textId="77777777" w:rsidR="00223209" w:rsidRDefault="0022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202124"/>
          <w:lang w:eastAsia="es-PY"/>
        </w:rPr>
      </w:pPr>
    </w:p>
    <w:p w14:paraId="0452F7C2" w14:textId="77777777" w:rsidR="00223209" w:rsidRDefault="00614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202124"/>
          <w:lang w:val="es-PY" w:eastAsia="es-PY"/>
        </w:rPr>
      </w:pPr>
      <w:r>
        <w:rPr>
          <w:b/>
          <w:bCs/>
          <w:color w:val="202124"/>
          <w:lang w:eastAsia="es-PY"/>
        </w:rPr>
        <w:t>Palabras clave</w:t>
      </w:r>
      <w:bookmarkStart w:id="46" w:name="_Hlk89150100"/>
      <w:r>
        <w:rPr>
          <w:color w:val="202124"/>
          <w:lang w:eastAsia="es-PY"/>
        </w:rPr>
        <w:t>: Cultura Organizacional – Cultura – Organización - Enfermería</w:t>
      </w:r>
    </w:p>
    <w:bookmarkEnd w:id="42"/>
    <w:bookmarkEnd w:id="46"/>
    <w:p w14:paraId="7DF7720A" w14:textId="77777777" w:rsidR="00223209" w:rsidRDefault="00614FFC">
      <w:pPr>
        <w:spacing w:after="200" w:line="276" w:lineRule="auto"/>
        <w:rPr>
          <w:rStyle w:val="y2iqfc"/>
          <w:color w:val="202124"/>
          <w:lang w:val="es-PY" w:eastAsia="es-PY"/>
        </w:rPr>
      </w:pPr>
      <w:r>
        <w:rPr>
          <w:rStyle w:val="y2iqfc"/>
          <w:color w:val="202124"/>
          <w:lang w:val="es-PY"/>
        </w:rPr>
        <w:br w:type="page"/>
      </w:r>
    </w:p>
    <w:p w14:paraId="18DEDC0D" w14:textId="77777777" w:rsidR="00223209" w:rsidRDefault="00614FFC">
      <w:pPr>
        <w:pStyle w:val="Textoindependiente"/>
        <w:spacing w:line="276" w:lineRule="auto"/>
        <w:jc w:val="both"/>
        <w:rPr>
          <w:b/>
        </w:rPr>
      </w:pPr>
      <w:r>
        <w:rPr>
          <w:b/>
          <w:lang w:val="en-US"/>
        </w:rPr>
        <w:t xml:space="preserve">PERCEPTION OF NURSING STAFF ABOUT ORGANIZATIONAL CULTURE IN THE CHAIR OF UROLOGY. </w:t>
      </w:r>
      <w:r>
        <w:rPr>
          <w:b/>
        </w:rPr>
        <w:t>HOSPITAL OF CLINICS. SAN LORENZO-PARAGUAY.2021</w:t>
      </w:r>
    </w:p>
    <w:p w14:paraId="38ACA049" w14:textId="77777777" w:rsidR="00223209" w:rsidRDefault="00223209">
      <w:pPr>
        <w:spacing w:before="5"/>
        <w:ind w:left="759"/>
        <w:jc w:val="right"/>
        <w:rPr>
          <w:b/>
          <w:bCs/>
          <w:color w:val="202124"/>
          <w:lang w:eastAsia="es-PY"/>
        </w:rPr>
      </w:pPr>
      <w:bookmarkStart w:id="47" w:name="_Hlk86990112"/>
    </w:p>
    <w:p w14:paraId="518DE7E3" w14:textId="77777777" w:rsidR="00223209" w:rsidRDefault="00614FFC">
      <w:pPr>
        <w:spacing w:before="5"/>
        <w:ind w:left="759" w:hanging="475"/>
        <w:jc w:val="right"/>
        <w:rPr>
          <w:b/>
          <w:bCs/>
          <w:color w:val="202124"/>
          <w:lang w:eastAsia="es-PY"/>
        </w:rPr>
      </w:pPr>
      <w:r>
        <w:rPr>
          <w:b/>
          <w:bCs/>
          <w:color w:val="202124"/>
          <w:lang w:eastAsia="es-PY"/>
        </w:rPr>
        <w:t xml:space="preserve">               </w:t>
      </w:r>
      <w:r>
        <w:rPr>
          <w:b/>
          <w:bCs/>
          <w:color w:val="202124"/>
          <w:lang w:eastAsia="es-PY"/>
        </w:rPr>
        <w:t xml:space="preserve">          Author: FÁTIMA MARÍA CONCEPCIÓN REVOLERO</w:t>
      </w:r>
    </w:p>
    <w:p w14:paraId="4C05C15C" w14:textId="77777777" w:rsidR="00223209" w:rsidRDefault="00614FFC">
      <w:pPr>
        <w:spacing w:before="5"/>
        <w:ind w:left="759"/>
        <w:jc w:val="right"/>
        <w:rPr>
          <w:b/>
          <w:bCs/>
          <w:color w:val="202124"/>
          <w:lang w:eastAsia="es-PY"/>
        </w:rPr>
      </w:pPr>
      <w:r>
        <w:rPr>
          <w:b/>
          <w:bCs/>
          <w:color w:val="202124"/>
          <w:lang w:eastAsia="es-PY"/>
        </w:rPr>
        <w:t xml:space="preserve">                                  </w:t>
      </w:r>
    </w:p>
    <w:p w14:paraId="13D7D4B8" w14:textId="77777777" w:rsidR="00223209" w:rsidRPr="00223209" w:rsidRDefault="00614FFC">
      <w:pPr>
        <w:spacing w:before="5"/>
        <w:ind w:left="759"/>
        <w:jc w:val="right"/>
        <w:rPr>
          <w:b/>
          <w:bCs/>
          <w:color w:val="202124"/>
          <w:lang w:val="en-US" w:eastAsia="es-PY"/>
          <w:rPrChange w:id="48" w:author="Antonia Beatriz Arellano de Filippini" w:date="2022-08-23T19:52:00Z">
            <w:rPr>
              <w:b/>
              <w:bCs/>
              <w:color w:val="202124"/>
              <w:lang w:eastAsia="es-PY"/>
            </w:rPr>
          </w:rPrChange>
        </w:rPr>
      </w:pPr>
      <w:r>
        <w:rPr>
          <w:b/>
          <w:bCs/>
          <w:color w:val="202124"/>
          <w:lang w:eastAsia="es-PY"/>
        </w:rPr>
        <w:t xml:space="preserve"> </w:t>
      </w:r>
      <w:r w:rsidRPr="77242E89">
        <w:rPr>
          <w:b/>
          <w:bCs/>
          <w:color w:val="202124"/>
          <w:lang w:val="en-US" w:eastAsia="es-PY"/>
          <w:rPrChange w:id="49" w:author="Antonia Beatriz Arellano de Filippini" w:date="2022-08-23T19:52:00Z">
            <w:rPr>
              <w:b/>
              <w:bCs/>
              <w:color w:val="202124"/>
              <w:lang w:eastAsia="es-PY"/>
            </w:rPr>
          </w:rPrChange>
        </w:rPr>
        <w:t>Advisor</w:t>
      </w:r>
      <w:r w:rsidRPr="F3BD8383">
        <w:rPr>
          <w:b/>
          <w:bCs/>
          <w:color w:val="202124"/>
          <w:lang w:val="en-US" w:eastAsia="es-PY"/>
          <w:rPrChange w:id="50" w:author="Antonia Beatriz Arellano de Filippini" w:date="2022-08-23T19:52:00Z">
            <w:rPr>
              <w:b/>
              <w:bCs/>
              <w:color w:val="202124"/>
              <w:lang w:eastAsia="es-PY"/>
            </w:rPr>
          </w:rPrChange>
        </w:rPr>
        <w:t xml:space="preserve">: </w:t>
      </w:r>
      <w:r w:rsidRPr="17CB14C2">
        <w:rPr>
          <w:b/>
          <w:bCs/>
          <w:color w:val="202124"/>
          <w:lang w:val="en-US" w:eastAsia="es-PY"/>
          <w:rPrChange w:id="51" w:author="Antonia Beatriz Arellano de Filippini" w:date="2022-08-23T19:52:00Z">
            <w:rPr>
              <w:b/>
              <w:bCs/>
              <w:color w:val="202124"/>
              <w:lang w:eastAsia="es-PY"/>
            </w:rPr>
          </w:rPrChange>
        </w:rPr>
        <w:t>ANTONIA BEATRIZ ARELLANO</w:t>
      </w:r>
    </w:p>
    <w:p w14:paraId="5A0858B4" w14:textId="77777777" w:rsidR="00223209" w:rsidRPr="00223209" w:rsidRDefault="00223209">
      <w:pPr>
        <w:spacing w:before="5"/>
        <w:rPr>
          <w:b/>
          <w:bCs/>
          <w:color w:val="202124"/>
          <w:lang w:val="en-US" w:eastAsia="es-PY"/>
          <w:rPrChange w:id="52" w:author="Antonia Beatriz Arellano de Filippini" w:date="2022-08-23T19:52:00Z">
            <w:rPr>
              <w:b/>
              <w:bCs/>
              <w:color w:val="202124"/>
              <w:lang w:eastAsia="es-PY"/>
            </w:rPr>
          </w:rPrChange>
        </w:rPr>
      </w:pPr>
    </w:p>
    <w:p w14:paraId="0D3FE4A2" w14:textId="77777777" w:rsidR="00223209" w:rsidRDefault="00614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both"/>
        <w:rPr>
          <w:color w:val="202124"/>
          <w:lang w:val="en-US" w:eastAsia="es-PY"/>
        </w:rPr>
      </w:pPr>
      <w:r>
        <w:rPr>
          <w:color w:val="202124"/>
          <w:lang w:val="en-US" w:eastAsia="es-PY"/>
        </w:rPr>
        <w:t>ABSTRACT</w:t>
      </w:r>
    </w:p>
    <w:p w14:paraId="6732DC43" w14:textId="77777777" w:rsidR="00223209" w:rsidRDefault="00614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both"/>
        <w:rPr>
          <w:color w:val="202124"/>
          <w:lang w:val="en-US" w:eastAsia="es-PY"/>
        </w:rPr>
      </w:pPr>
      <w:r>
        <w:rPr>
          <w:color w:val="202124"/>
          <w:lang w:val="en-US" w:eastAsia="es-PY"/>
        </w:rPr>
        <w:t>The organizational culture is considered as a competitive advantage, it promotes the attitudes of the employees, their effectiveness and consequently the organizational performance, that is why, for the achievement of the organizational objectives, the rel</w:t>
      </w:r>
      <w:r>
        <w:rPr>
          <w:color w:val="202124"/>
          <w:lang w:val="en-US" w:eastAsia="es-PY"/>
        </w:rPr>
        <w:t>ationship between the institutions and the workers, It should allow individual contributions to be significant, so that the organizational culture can help institutions improve their performance, turning them into high performers. The research work aims to</w:t>
      </w:r>
      <w:r>
        <w:rPr>
          <w:color w:val="202124"/>
          <w:lang w:val="en-US" w:eastAsia="es-PY"/>
        </w:rPr>
        <w:t>; To describe the perception of the nursing staff about the organizational culture in the department of urology. Hospital of Clinics. San Lorenzo-Paraguay.2022. The study was observational, descriptive, cross-sectional with a quantitative approach. The tes</w:t>
      </w:r>
      <w:r>
        <w:rPr>
          <w:color w:val="202124"/>
          <w:lang w:val="en-US" w:eastAsia="es-PY"/>
        </w:rPr>
        <w:t xml:space="preserve">t was non-probalistic. The instrument used was a pre-prepared questionnaire from Daniel Denison 1995, with a closed question according to the study variables. The data was stored in an electronic spreadsheet prepared in Microsoft Excel and analyzed in the </w:t>
      </w:r>
      <w:r>
        <w:rPr>
          <w:color w:val="202124"/>
          <w:lang w:val="en-US" w:eastAsia="es-PY"/>
        </w:rPr>
        <w:t>EPIINFO program. The results were presented in tables and graphs. It is concluded that the perception of the nursing professional of the urology department is very much in agreement about the organizational culture.</w:t>
      </w:r>
    </w:p>
    <w:p w14:paraId="2538E623" w14:textId="77777777" w:rsidR="00223209" w:rsidRDefault="00614FFC">
      <w:pPr>
        <w:pStyle w:val="HTMLconformatoprevio"/>
        <w:spacing w:line="540" w:lineRule="atLeast"/>
        <w:jc w:val="both"/>
        <w:rPr>
          <w:rFonts w:ascii="Times New Roman" w:hAnsi="Times New Roman" w:cs="Times New Roman"/>
          <w:color w:val="202124"/>
          <w:sz w:val="24"/>
          <w:szCs w:val="24"/>
          <w:lang w:val="en-US"/>
        </w:rPr>
      </w:pPr>
      <w:r>
        <w:rPr>
          <w:rFonts w:ascii="Times New Roman" w:hAnsi="Times New Roman" w:cs="Times New Roman"/>
          <w:color w:val="202124"/>
          <w:sz w:val="24"/>
          <w:szCs w:val="24"/>
          <w:lang w:val="en-US"/>
        </w:rPr>
        <w:t>Keywords: Organizational Culture - Cultu</w:t>
      </w:r>
      <w:r>
        <w:rPr>
          <w:rFonts w:ascii="Times New Roman" w:hAnsi="Times New Roman" w:cs="Times New Roman"/>
          <w:color w:val="202124"/>
          <w:sz w:val="24"/>
          <w:szCs w:val="24"/>
          <w:lang w:val="en-US"/>
        </w:rPr>
        <w:t>re - Organization - Nursing</w:t>
      </w:r>
    </w:p>
    <w:p w14:paraId="12E1807E" w14:textId="77777777" w:rsidR="00223209" w:rsidRDefault="0022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both"/>
        <w:rPr>
          <w:color w:val="202124"/>
          <w:lang w:val="en-US" w:eastAsia="es-PY"/>
        </w:rPr>
      </w:pPr>
    </w:p>
    <w:p w14:paraId="700B28F4" w14:textId="77777777" w:rsidR="00223209" w:rsidRDefault="00223209">
      <w:pPr>
        <w:jc w:val="both"/>
        <w:rPr>
          <w:lang w:val="en-US"/>
        </w:rPr>
      </w:pPr>
    </w:p>
    <w:p w14:paraId="772F07E8" w14:textId="77777777" w:rsidR="00223209" w:rsidRDefault="00223209">
      <w:pPr>
        <w:spacing w:before="5"/>
        <w:rPr>
          <w:b/>
          <w:bCs/>
          <w:color w:val="202124"/>
          <w:lang w:val="en-US" w:eastAsia="es-PY"/>
        </w:rPr>
      </w:pPr>
    </w:p>
    <w:bookmarkEnd w:id="47"/>
    <w:p w14:paraId="624F4571" w14:textId="77777777" w:rsidR="00223209" w:rsidRDefault="00223209">
      <w:pPr>
        <w:spacing w:after="200" w:line="276" w:lineRule="auto"/>
        <w:rPr>
          <w:rFonts w:eastAsia="SimSun"/>
          <w:b/>
          <w:bCs/>
          <w:szCs w:val="28"/>
          <w:lang w:val="en-US"/>
        </w:rPr>
        <w:sectPr w:rsidR="00223209">
          <w:pgSz w:w="11906" w:h="16838"/>
          <w:pgMar w:top="1985" w:right="1418" w:bottom="1418" w:left="2268" w:header="1134" w:footer="709" w:gutter="0"/>
          <w:pgNumType w:fmt="lowerRoman" w:start="5"/>
          <w:cols w:space="708"/>
          <w:docGrid w:linePitch="360"/>
        </w:sectPr>
      </w:pPr>
    </w:p>
    <w:p w14:paraId="1627EB20" w14:textId="77777777" w:rsidR="00223209" w:rsidRDefault="00614FFC">
      <w:pPr>
        <w:pStyle w:val="Ttulo1"/>
        <w:numPr>
          <w:ilvl w:val="0"/>
          <w:numId w:val="11"/>
        </w:numPr>
      </w:pPr>
      <w:bookmarkStart w:id="53" w:name="_Toc53502362"/>
      <w:bookmarkStart w:id="54" w:name="_Toc111221298"/>
      <w:r>
        <w:t>INTRODUCCIÓN</w:t>
      </w:r>
      <w:bookmarkEnd w:id="53"/>
      <w:bookmarkEnd w:id="54"/>
    </w:p>
    <w:p w14:paraId="1473F3C2" w14:textId="77777777" w:rsidR="00223209" w:rsidRDefault="00223209">
      <w:pPr>
        <w:spacing w:after="240" w:line="360" w:lineRule="auto"/>
        <w:jc w:val="both"/>
      </w:pPr>
    </w:p>
    <w:p w14:paraId="3F5B17BE" w14:textId="77777777" w:rsidR="00223209" w:rsidRDefault="00614FFC">
      <w:pPr>
        <w:spacing w:after="240" w:line="360" w:lineRule="auto"/>
        <w:ind w:firstLine="708"/>
        <w:jc w:val="both"/>
      </w:pPr>
      <w:r>
        <w:t>La cultura organizacional es un tema de interés desde los años ochenta y en su evolución ha dejado de ser sólo un elemento en las organizaciones para convertirse en un componente de</w:t>
      </w:r>
      <w:r>
        <w:t xml:space="preserve"> relevante importancia estratégica y diferenciadora para aquellas empresas que buscan una ventaja competitiva.</w:t>
      </w:r>
    </w:p>
    <w:p w14:paraId="24AAABB1" w14:textId="77777777" w:rsidR="00223209" w:rsidRDefault="00614FFC">
      <w:pPr>
        <w:spacing w:after="240" w:line="360" w:lineRule="auto"/>
        <w:ind w:firstLine="708"/>
        <w:jc w:val="both"/>
      </w:pPr>
      <w:r>
        <w:t>Toda Organización que se mantenga proclive a cambios permanentes, en los procesos de mejoramientos continuos y en la consolidación de una filosof</w:t>
      </w:r>
      <w:r>
        <w:t xml:space="preserve">ía de gestión que apunte hacia la excelencia, debe plantearse como una cuestión de primer orden, la revisión de lo que se llama la “cultura organizacional </w:t>
      </w:r>
      <w:r>
        <w:fldChar w:fldCharType="begin"/>
      </w:r>
      <w:r>
        <w:instrText>ADDIN CSL_CITATION {"citationItems":[{"id":"ITEM-1","itemData":{"ISSN":"1315-9984","abstract":"Este t</w:instrText>
      </w:r>
      <w:r>
        <w:instrText>rabajo tiene como finalidad identificar los factores de la cultura organizacional que facili-tan la implantación del sistema de gestión de la calidad en una empresa básica del Estado venezola-no. Para ello se realizó una investigación de campo, con el prop</w:instrText>
      </w:r>
      <w:r>
        <w:instrText>ósito de analizar las percepciones de los directivos que conforman el nivel gerencial, en torno a tres variables a saber: La Filosofía de Ges-tión, el Estilo Gerencial y la Cultura Organizacional. En la Filosofía de Gestión se exploró el nivel de identific</w:instrText>
      </w:r>
      <w:r>
        <w:instrText>ación de los gerentes con la misión, la estructura organizativa y los objetivos de la empresa. En el estilo gerencial se determinó el comportamiento de sus indicadores más relevantes como son; el liderazgo, la toma de decisiones, la solución de problemas y</w:instrText>
      </w:r>
      <w:r>
        <w:instrText xml:space="preserve"> la asignación de tareas. Y en el abor-daje de la cultura como tal, se trabajaron las representaciones axiológicas en torno a los valores, los principios y antivalores del nivel estratégico de la organización. Como resultado de esta investiga-ción, se dete</w:instrText>
      </w:r>
      <w:r>
        <w:instrText>rminaron las cualidades humanas que deben internalizar los principales actores de la cultura organizacional, para alcanzar las exigencias que plantea el camino hacia la calidad, en los tér-minos en que ha sido normada por estándares internacionales que def</w:instrText>
      </w:r>
      <w:r>
        <w:instrText>inen las características ópti-mas del proceso productivo. En este sentido, se concluye que el trabajo en equipo, el aplanamiento de estructura, la reducción de los niveles jerárquicos y el mejoramiento de la comunicación interna, son cualidades que requier</w:instrText>
      </w:r>
      <w:r>
        <w:instrText>e una acción gerencial orientada a la gestión de la calidad de la empresa estudiada.","author":[{"dropping-particle":"","family":"Salcedo","given":"Irma","non-dropping-particle":"","parse-names":false,"suffix":""},{"dropping-particle":"","family":"Romero",</w:instrText>
      </w:r>
      <w:r>
        <w:instrText>"given":"Juan José","non-dropping-particle":"","parse-names":false,"suffix":""}],"container-title":"Revista Venezolana de Gerencia (RVG) Año","id":"ITEM-1","issue":"33","issued":{"date-parts":[["2006"]]},"page":"83-104","title":"Cultura Organizacional y Ge</w:instrText>
      </w:r>
      <w:r>
        <w:instrText>stión de la Calidad en una Empresa del Estado venezolano","type":"article-journal","volume":"11"},"uris":["http://www.mendeley.com/documents/?uuid=e31bc520-ee98-4af2-a39e-4d4525d380a0"]}],"mendeley":{"formattedCitation":"(1)","plainTextFormattedCitation":"</w:instrText>
      </w:r>
      <w:r>
        <w:instrText>(1)","previouslyFormattedCitation":"(1)"},"properties":{"noteIndex":0},"schema":"https://github.com/citation-style-language/schema/raw/master/csl-citation.json"}</w:instrText>
      </w:r>
      <w:r>
        <w:fldChar w:fldCharType="separate"/>
      </w:r>
      <w:r>
        <w:rPr>
          <w:noProof/>
        </w:rPr>
        <w:t>(1)</w:t>
      </w:r>
      <w:r>
        <w:fldChar w:fldCharType="end"/>
      </w:r>
      <w:r>
        <w:t>.</w:t>
      </w:r>
    </w:p>
    <w:p w14:paraId="42896CB5" w14:textId="77777777" w:rsidR="00223209" w:rsidRDefault="00614FFC">
      <w:pPr>
        <w:spacing w:after="240" w:line="360" w:lineRule="auto"/>
        <w:ind w:firstLine="708"/>
        <w:jc w:val="both"/>
      </w:pPr>
      <w:r>
        <w:t>La cultura organizacional es un concepto algo abstracto, si se quiere ver de forma comp</w:t>
      </w:r>
      <w:r>
        <w:t>rensiva, en el campo de los estudios de las empresas y de gestión, el mismo que nos da una idea de las actitudes, experiencias, creencias y valores (personales y culturales) de una organización .Generalmente se define como el conjunto de normas y valores q</w:t>
      </w:r>
      <w:r>
        <w:t xml:space="preserve">ue son compartidos por personas y grupos en una organización y que controlan la forma en que interactúan entre sí dentro de la organización y con el exterior </w:t>
      </w:r>
      <w:r>
        <w:fldChar w:fldCharType="begin"/>
      </w:r>
      <w:r>
        <w:instrText>ADDIN CSL_CITATION {"citationItems":[{"id":"ITEM-1","itemData":{"author":[{"dropping-particle":"",</w:instrText>
      </w:r>
      <w:r>
        <w:instrText>"family":"Lacherre-calderón","given":"Enrique","non-dropping-particle":"","parse-names":false,"suffix":""}],"id":"ITEM-1","issued":{"date-parts":[["2017"]]},"number-of-pages":"108","publisher":"Universidad de Piura","title":"CULTURA ORGANIZACIONAL EN DOCEN</w:instrText>
      </w:r>
      <w:r>
        <w:instrText>TES DEL ZEGEL-IPAE PIURA 2016","type":"thesis"},"uris":["http://www.mendeley.com/documents/?uuid=a4152864-709e-41ff-bba4-21262bfe7765"]}],"mendeley":{"formattedCitation":"(2)","plainTextFormattedCitation":"(2)","previouslyFormattedCitation":"(2)"},"propert</w:instrText>
      </w:r>
      <w:r>
        <w:instrText>ies":{"noteIndex":0},"schema":"https://github.com/citation-style-language/schema/raw/master/csl-citation.json"}</w:instrText>
      </w:r>
      <w:r>
        <w:fldChar w:fldCharType="separate"/>
      </w:r>
      <w:r>
        <w:rPr>
          <w:noProof/>
        </w:rPr>
        <w:t>(2)</w:t>
      </w:r>
      <w:r>
        <w:fldChar w:fldCharType="end"/>
      </w:r>
      <w:r>
        <w:t>.</w:t>
      </w:r>
    </w:p>
    <w:p w14:paraId="2D1C3991" w14:textId="77777777" w:rsidR="00223209" w:rsidRDefault="00614FFC">
      <w:pPr>
        <w:spacing w:after="240" w:line="360" w:lineRule="auto"/>
        <w:ind w:firstLine="708"/>
        <w:jc w:val="both"/>
      </w:pPr>
      <w:bookmarkStart w:id="55" w:name="_Hlk92794706"/>
      <w:r>
        <w:t>La cultura organizacional es considerada como una ventaja competitiva, impulsa las actitudes de los empleados, su efectividad y por conse</w:t>
      </w:r>
      <w:r>
        <w:t xml:space="preserve">cuencia el rendimiento organizacional, es por ello, que, para el logro de los objetivos organizacionales, la relación existente entre las instituciones y los trabajadores, deberán permitir que los aportes individuales sean significativos, de tal forma que </w:t>
      </w:r>
      <w:r>
        <w:t xml:space="preserve">la cultura organizacional pueda ayudar a las compañías a mejorar su rendimiento, convirtiéndolas  en alto desempeño </w:t>
      </w:r>
      <w:bookmarkEnd w:id="55"/>
      <w:r>
        <w:fldChar w:fldCharType="begin"/>
      </w:r>
      <w:r>
        <w:instrText>ADDIN CSL_CITATION {"citationItems":[{"id":"ITEM-1","itemData":{"ISSN":"2631-2603","author":[{"dropping-particle":"","family":"Contreras","g</w:instrText>
      </w:r>
      <w:r>
        <w:instrText>iven":"A","non-dropping-particle":"","parse-names":false,"suffix":""},{"dropping-particle":"","family":"Gómez","given":"A","non-dropping-particle":"","parse-names":false,"suffix":""}],"container-title":"Revista de Investigación Sigma","id":"ITEM-1","issue"</w:instrText>
      </w:r>
      <w:r>
        <w:instrText>:"01","issued":{"date-parts":[["2018"]]},"page":"59-86","title":"Aplicación de los Cuestionarios de Denison para determinar las características de la Cultura Organizacional","type":"article-journal","volume":"5"},"uris":["http://www.mendeley.com/documents/</w:instrText>
      </w:r>
      <w:r>
        <w:instrText>?uuid=aa84191a-c1b0-4adb-9745-ced5809b7e6c"]}],"mendeley":{"formattedCitation":"(3)","plainTextFormattedCitation":"(3)","previouslyFormattedCitation":"(3)"},"properties":{"noteIndex":0},"schema":"https://github.com/citation-style-language/schema/raw/master</w:instrText>
      </w:r>
      <w:r>
        <w:instrText>/csl-citation.json"}</w:instrText>
      </w:r>
      <w:r>
        <w:fldChar w:fldCharType="separate"/>
      </w:r>
      <w:r>
        <w:rPr>
          <w:noProof/>
        </w:rPr>
        <w:t>(3)</w:t>
      </w:r>
      <w:r>
        <w:fldChar w:fldCharType="end"/>
      </w:r>
      <w:r>
        <w:t xml:space="preserve">.   </w:t>
      </w:r>
    </w:p>
    <w:p w14:paraId="3CADA251" w14:textId="77777777" w:rsidR="00223209" w:rsidRDefault="00223209">
      <w:pPr>
        <w:spacing w:after="240" w:line="360" w:lineRule="auto"/>
        <w:ind w:firstLine="708"/>
        <w:jc w:val="both"/>
        <w:sectPr w:rsidR="00223209">
          <w:headerReference w:type="default" r:id="rId15"/>
          <w:pgSz w:w="11906" w:h="16838"/>
          <w:pgMar w:top="3969" w:right="1418" w:bottom="1418" w:left="2268" w:header="1134" w:footer="709" w:gutter="0"/>
          <w:cols w:space="708"/>
          <w:titlePg/>
          <w:docGrid w:linePitch="360"/>
        </w:sectPr>
      </w:pPr>
    </w:p>
    <w:p w14:paraId="6C38CE59" w14:textId="77777777" w:rsidR="00223209" w:rsidRDefault="00614FFC">
      <w:pPr>
        <w:spacing w:after="240" w:line="360" w:lineRule="auto"/>
        <w:ind w:firstLine="708"/>
        <w:jc w:val="both"/>
      </w:pPr>
      <w:r>
        <w:t>La cultura constituye la base del funcionamiento organizacional, es la fuente invisible donde la estrategia, estructura y sistemas adquieren su energía. El éxito de los proy</w:t>
      </w:r>
      <w:r>
        <w:t xml:space="preserve">ectos de transformación depende del talento y de la aptitud de la gerencia para producir el cambio en la cultura motriz de la empresa, a tiempo, y en concordancia con las estrategias, las estructuras y los sistemas formales de gerencia  </w:t>
      </w:r>
      <w:r>
        <w:fldChar w:fldCharType="begin"/>
      </w:r>
      <w:r>
        <w:instrText xml:space="preserve">ADDIN CSL_CITATION </w:instrText>
      </w:r>
      <w:r>
        <w:instrText>{"citationItems":[{"id":"ITEM-1","itemData":{"abstract":"El objetivo del presente estudio, fue Analizar la cultura organizacional y su relación con el desempeño laboral del personal adscrito al C.C.Q. Divino Niño, C.A.: se realizó una investigación de camp</w:instrText>
      </w:r>
      <w:r>
        <w:instrText>o de nivel descriptivo, con una población de 164 personas aplicándose un muestreo intencional quedando conformado por 30 personas. Los resultados fueron presentados en cuadros estadísticos con números absolutos y porcentuales, los cuales aportaron distinta</w:instrText>
      </w:r>
      <w:r>
        <w:instrText xml:space="preserve">s conclusiones entre las que destacan: que el C.C.Q. Divino Niño, C.A. posee un tipo de cultura burocrática, pero débil, existe un alto nivel de rotación de personal lo cual no les permite tener conocimiento pleno de la cultura existente, se determinó que </w:instrText>
      </w:r>
      <w:r>
        <w:instrText>si existe relación entre la cultura organizacional y el desempeño laboral, ellas son dos variables que van de la mano para lograr que el personal forme parte fundamental de la organización, que exista competitividad empresarial y para alcanzar los objetivo</w:instrText>
      </w:r>
      <w:r>
        <w:instrText>s y metas organizacionales ya planteados. Tomando en cuenta algunos factores que tendrían que ser reforzados los investigadores señalaron una serie de recomendaciones con la finalidad de que el recinto de salud mejore el desempeño laboral y la cultura exis</w:instrText>
      </w:r>
      <w:r>
        <w:instrText>tente.","author":[{"dropping-particle":"","family":"Samra","given":"Rivas y","non-dropping-particle":"","parse-names":false,"suffix":""}],"container-title":"Tesis","id":"ITEM-1","issued":{"date-parts":[["2006"]]},"page":"93","title":"La cultura organizacio</w:instrText>
      </w:r>
      <w:r>
        <w:instrText>nal y su relacion con el desempeño laboral del personal adscrito al centro clínico quirurgico Divino Niño C.A.","type":"article-journal"},"uris":["http://www.mendeley.com/documents/?uuid=11a975cd-ab23-46b4-9b32-691230b9cd65"]}],"mendeley":{"formattedCitati</w:instrText>
      </w:r>
      <w:r>
        <w:instrText>on":"(4)","plainTextFormattedCitation":"(4)","previouslyFormattedCitation":"(4)"},"properties":{"noteIndex":0},"schema":"https://github.com/citation-style-language/schema/raw/master/csl-citation.json"}</w:instrText>
      </w:r>
      <w:r>
        <w:fldChar w:fldCharType="separate"/>
      </w:r>
      <w:r>
        <w:rPr>
          <w:noProof/>
        </w:rPr>
        <w:t>(4)</w:t>
      </w:r>
      <w:r>
        <w:fldChar w:fldCharType="end"/>
      </w:r>
      <w:r>
        <w:t>.</w:t>
      </w:r>
    </w:p>
    <w:p w14:paraId="5A510CC3" w14:textId="77777777" w:rsidR="00223209" w:rsidRDefault="00614FFC">
      <w:pPr>
        <w:spacing w:after="240" w:line="360" w:lineRule="auto"/>
        <w:ind w:firstLine="708"/>
        <w:jc w:val="both"/>
      </w:pPr>
      <w:r>
        <w:t>Hoy en día, los hospitales incorporaran un patr</w:t>
      </w:r>
      <w:r>
        <w:t>ón de comportamiento general, a través de la transmisión de creencias y valores comunes a sus miembros, de alguna manera contemplados en su misión institucional. Lo que explícitamente se busca es incorporar un espíritu de cuerpo, que contribuya a elevar la</w:t>
      </w:r>
      <w:r>
        <w:t xml:space="preserve"> cohesión interna y a profundizar el sentido de pertenencia</w:t>
      </w:r>
      <w:r>
        <w:fldChar w:fldCharType="begin"/>
      </w:r>
      <w:r>
        <w:instrText>ADDIN CSL_CITATION {"citationItems":[{"id":"ITEM-1","itemData":{"ISSN":"1315-9984","abstract":"Este trabajo tiene como finalidad identificar los factores de la cultura organizacional que facili-tan</w:instrText>
      </w:r>
      <w:r>
        <w:instrText xml:space="preserve"> la implantación del sistema de gestión de la calidad en una empresa básica del Estado venezola-no. Para ello se realizó una investigación de campo, con el propósito de analizar las percepciones de los directivos que conforman el nivel gerencial, en torno </w:instrText>
      </w:r>
      <w:r>
        <w:instrText>a tres variables a saber: La Filosofía de Ges-tión, el Estilo Gerencial y la Cultura Organizacional. En la Filosofía de Gestión se exploró el nivel de identificación de los gerentes con la misión, la estructura organizativa y los objetivos de la empresa. E</w:instrText>
      </w:r>
      <w:r>
        <w:instrText>n el estilo gerencial se determinó el comportamiento de sus indicadores más relevantes como son; el liderazgo, la toma de decisiones, la solución de problemas y la asignación de tareas. Y en el abor-daje de la cultura como tal, se trabajaron las representa</w:instrText>
      </w:r>
      <w:r>
        <w:instrText>ciones axiológicas en torno a los valores, los principios y antivalores del nivel estratégico de la organización. Como resultado de esta investiga-ción, se determinaron las cualidades humanas que deben internalizar los principales actores de la cultura org</w:instrText>
      </w:r>
      <w:r>
        <w:instrText>anizacional, para alcanzar las exigencias que plantea el camino hacia la calidad, en los tér-minos en que ha sido normada por estándares internacionales que definen las características ópti-mas del proceso productivo. En este sentido, se concluye que el tr</w:instrText>
      </w:r>
      <w:r>
        <w:instrText>abajo en equipo, el aplanamiento de estructura, la reducción de los niveles jerárquicos y el mejoramiento de la comunicación interna, son cualidades que requiere una acción gerencial orientada a la gestión de la calidad de la empresa estudiada.","author":[</w:instrText>
      </w:r>
      <w:r>
        <w:instrText>{"dropping-particle":"","family":"Salcedo","given":"Irma","non-dropping-particle":"","parse-names":false,"suffix":""},{"dropping-particle":"","family":"Romero","given":"Juan José","non-dropping-particle":"","parse-names":false,"suffix":""}],"container-titl</w:instrText>
      </w:r>
      <w:r>
        <w:instrText>e":"Revista Venezolana de Gerencia (RVG) Año","id":"ITEM-1","issue":"33","issued":{"date-parts":[["2006"]]},"page":"83-104","title":"Cultura Organizacional y Gestión de la Calidad en una Empresa del Estado venezolano","type":"article-journal","volume":"11"</w:instrText>
      </w:r>
      <w:r>
        <w:instrText>},"uris":["http://www.mendeley.com/documents/?uuid=e31bc520-ee98-4af2-a39e-4d4525d380a0"]}],"mendeley":{"formattedCitation":"(1)","plainTextFormattedCitation":"(1)","previouslyFormattedCitation":"(1)"},"properties":{"noteIndex":0},"schema":"https://github.</w:instrText>
      </w:r>
      <w:r>
        <w:instrText>com/citation-style-language/schema/raw/master/csl-citation.json"}</w:instrText>
      </w:r>
      <w:r>
        <w:fldChar w:fldCharType="separate"/>
      </w:r>
      <w:r>
        <w:rPr>
          <w:noProof/>
        </w:rPr>
        <w:t>(1)</w:t>
      </w:r>
      <w:r>
        <w:fldChar w:fldCharType="end"/>
      </w:r>
      <w:r>
        <w:t>.</w:t>
      </w:r>
    </w:p>
    <w:p w14:paraId="72638C59" w14:textId="77777777" w:rsidR="00223209" w:rsidRDefault="00614FFC">
      <w:pPr>
        <w:spacing w:after="240" w:line="360" w:lineRule="auto"/>
        <w:ind w:firstLine="708"/>
        <w:jc w:val="both"/>
        <w:rPr>
          <w:color w:val="000000"/>
          <w:shd w:val="clear" w:color="auto" w:fill="FFFFFF"/>
        </w:rPr>
      </w:pPr>
      <w:r>
        <w:rPr>
          <w:color w:val="000000"/>
          <w:shd w:val="clear" w:color="auto" w:fill="FFFFFF"/>
        </w:rPr>
        <w:t xml:space="preserve">Los rasgos de la cultura organizacional en el ámbito hospitalario se identifican a través de los procesos internos de toma de decisiones, las formas de comunicación, de los </w:t>
      </w:r>
      <w:r>
        <w:rPr>
          <w:color w:val="000000"/>
          <w:shd w:val="clear" w:color="auto" w:fill="FFFFFF"/>
        </w:rPr>
        <w:t>criterios de avance de los profesionales y satisfacción laboral del personal. También se identifica por los valores, creencias y actitudes que rigen el desempeño y el logro de los resultados de la organización. Así  también</w:t>
      </w:r>
      <w:r>
        <w:rPr>
          <w:rFonts w:ascii="Verdana" w:hAnsi="Verdana"/>
          <w:color w:val="000000"/>
          <w:shd w:val="clear" w:color="auto" w:fill="FFFFFF"/>
        </w:rPr>
        <w:t xml:space="preserve"> </w:t>
      </w:r>
      <w:r>
        <w:rPr>
          <w:color w:val="000000"/>
          <w:shd w:val="clear" w:color="auto" w:fill="FFFFFF"/>
        </w:rPr>
        <w:t xml:space="preserve">la cultura </w:t>
      </w:r>
      <w:r>
        <w:rPr>
          <w:color w:val="000000"/>
          <w:shd w:val="clear" w:color="auto" w:fill="FFFFFF"/>
        </w:rPr>
        <w:t>organizacional en los hospitales está condicionada por múltiples aspectos como el marco jurídico que soporta las condiciones laborales y contractuales del personal; la misión y la visión de la organización, la estructura organizacional vigente, así como la</w:t>
      </w:r>
      <w:r>
        <w:rPr>
          <w:color w:val="000000"/>
          <w:shd w:val="clear" w:color="auto" w:fill="FFFFFF"/>
        </w:rPr>
        <w:t xml:space="preserve">s políticas y las formas de financiamiento y la cultura predominante en el contexto social </w:t>
      </w:r>
      <w:r>
        <w:rPr>
          <w:color w:val="000000"/>
          <w:shd w:val="clear" w:color="auto" w:fill="FFFFFF"/>
        </w:rPr>
        <w:fldChar w:fldCharType="begin"/>
      </w:r>
      <w:r>
        <w:rPr>
          <w:color w:val="000000"/>
          <w:shd w:val="clear" w:color="auto" w:fill="FFFFFF"/>
        </w:rPr>
        <w:instrText>ADDIN CSL_CITATION {"citationItems":[{"id":"ITEM-1","itemData":{"abstract":"Ante un mundo globalizado y competitivo es común ver a las empresas implementar tecnologí</w:instrText>
      </w:r>
      <w:r>
        <w:rPr>
          <w:color w:val="000000"/>
          <w:shd w:val="clear" w:color="auto" w:fill="FFFFFF"/>
        </w:rPr>
        <w:instrText>as de gestión para lograr que los procesos operativos y administrativos sean más eficientes. Para aplicar las tecnologías de gestión es importante realizar un diagnostico y saber en sí cuales son los requerimientos o cambios que necesita la organización pa</w:instrText>
      </w:r>
      <w:r>
        <w:rPr>
          <w:color w:val="000000"/>
          <w:shd w:val="clear" w:color="auto" w:fill="FFFFFF"/>
        </w:rPr>
        <w:instrText>ra planear, construir, desarrollar y evaluar cual es el mejor método para la empresa de aplicar la tecnología de gestión necesaria ya que la metodología que requiere una empresa es diferente a la metodología de las demás.","author":[{"dropping-particle":""</w:instrText>
      </w:r>
      <w:r>
        <w:rPr>
          <w:color w:val="000000"/>
          <w:shd w:val="clear" w:color="auto" w:fill="FFFFFF"/>
        </w:rPr>
        <w:instrText>,"family":"Morales Aguirre","given":"Sandra Lilian","non-dropping-particle":"","parse-names":false,"suffix":""}],"container-title":"Chemistry &amp; …","id":"ITEM-1","issued":{"date-parts":[["2004"]]},"page":"178","title":"Caracterización De La Cultura Organiza</w:instrText>
      </w:r>
      <w:r>
        <w:rPr>
          <w:color w:val="000000"/>
          <w:shd w:val="clear" w:color="auto" w:fill="FFFFFF"/>
        </w:rPr>
        <w:instrText>cional En Empresas Colombianas","type":"article-journal"},"uris":["http://www.mendeley.com/documents/?uuid=86112e04-c350-4f26-8cb8-f1a86cb6ac1d"]}],"mendeley":{"formattedCitation":"(5)","plainTextFormattedCitation":"(5)","previouslyFormattedCitation":"(5)"</w:instrText>
      </w:r>
      <w:r>
        <w:rPr>
          <w:color w:val="000000"/>
          <w:shd w:val="clear" w:color="auto" w:fill="FFFFFF"/>
        </w:rPr>
        <w:instrText>},"properties":{"noteIndex":0},"schema":"https://github.com/citation-style-language/schema/raw/master/csl-citation.json"}</w:instrText>
      </w:r>
      <w:r>
        <w:rPr>
          <w:color w:val="000000"/>
          <w:shd w:val="clear" w:color="auto" w:fill="FFFFFF"/>
        </w:rPr>
        <w:fldChar w:fldCharType="separate"/>
      </w:r>
      <w:r>
        <w:rPr>
          <w:noProof/>
          <w:color w:val="000000"/>
          <w:shd w:val="clear" w:color="auto" w:fill="FFFFFF"/>
        </w:rPr>
        <w:t>(5)</w:t>
      </w:r>
      <w:r>
        <w:rPr>
          <w:color w:val="000000"/>
          <w:shd w:val="clear" w:color="auto" w:fill="FFFFFF"/>
        </w:rPr>
        <w:fldChar w:fldCharType="end"/>
      </w:r>
      <w:r>
        <w:rPr>
          <w:color w:val="000000"/>
          <w:shd w:val="clear" w:color="auto" w:fill="FFFFFF"/>
        </w:rPr>
        <w:t>.</w:t>
      </w:r>
    </w:p>
    <w:p w14:paraId="700C27AB" w14:textId="77777777" w:rsidR="00223209" w:rsidRDefault="00614FFC">
      <w:pPr>
        <w:spacing w:after="240" w:line="360" w:lineRule="auto"/>
        <w:ind w:firstLine="708"/>
        <w:jc w:val="both"/>
      </w:pPr>
      <w:r>
        <w:t>La Cultura Organizacional es una nueva óptica que permite comprender y mejorar las organizaciones. Es implícita, invisible e in</w:t>
      </w:r>
      <w:r>
        <w:t xml:space="preserve">formal, existe a un alto nivel de abstracción, condiciona el comportamiento de la organización, haciendo racional muchas actitudes que unen a las personas, condicionando su modo de pensar, sentir y actuar </w:t>
      </w:r>
      <w:r>
        <w:fldChar w:fldCharType="begin"/>
      </w:r>
      <w:r>
        <w:instrText>ADDIN CSL_CITATION {"citationItems":[{"id":"ITEM-1"</w:instrText>
      </w:r>
      <w:r>
        <w:instrText>,"itemData":{"author":[{"dropping-particle":"","family":"Ines Dominguez silva","given":"","non-dropping-particle":"","parse-names":false,"suffix":""}],"container-title":"Revista Médica Electrónica 2009;31(6)","id":"ITEM-1","issue":"57","issued":{"date-part</w:instrText>
      </w:r>
      <w:r>
        <w:instrText>s":[["2009"]]},"page":"3","title":"La cultura organizacional para los sistemas organizacionales de salud","type":"article-journal","volume":"31"},"uris":["http://www.mendeley.com/documents/?uuid=0ecf5172-e3b7-422c-84cd-3fe17e0cfa88"]}],"mendeley":{"formatt</w:instrText>
      </w:r>
      <w:r>
        <w:instrText>edCitation":"(6)","plainTextFormattedCitation":"(6)","previouslyFormattedCitation":"(6)"},"properties":{"noteIndex":0},"schema":"https://github.com/citation-style-language/schema/raw/master/csl-citation.json"}</w:instrText>
      </w:r>
      <w:r>
        <w:fldChar w:fldCharType="separate"/>
      </w:r>
      <w:r>
        <w:rPr>
          <w:noProof/>
        </w:rPr>
        <w:t>(6)</w:t>
      </w:r>
      <w:r>
        <w:fldChar w:fldCharType="end"/>
      </w:r>
      <w:r>
        <w:t>.</w:t>
      </w:r>
    </w:p>
    <w:p w14:paraId="1D5AB659" w14:textId="77777777" w:rsidR="00223209" w:rsidRDefault="00614FFC">
      <w:pPr>
        <w:pStyle w:val="Ttulo2"/>
        <w:numPr>
          <w:ilvl w:val="1"/>
          <w:numId w:val="23"/>
        </w:numPr>
      </w:pPr>
      <w:r>
        <w:t xml:space="preserve"> </w:t>
      </w:r>
      <w:bookmarkStart w:id="56" w:name="_Toc111221299"/>
      <w:r>
        <w:t>Justificación</w:t>
      </w:r>
      <w:bookmarkEnd w:id="56"/>
    </w:p>
    <w:p w14:paraId="3C12251C" w14:textId="77777777" w:rsidR="00223209" w:rsidRDefault="00614FFC">
      <w:pPr>
        <w:autoSpaceDE w:val="0"/>
        <w:autoSpaceDN w:val="0"/>
        <w:adjustRightInd w:val="0"/>
        <w:spacing w:after="240" w:line="360" w:lineRule="auto"/>
        <w:ind w:firstLine="708"/>
        <w:jc w:val="both"/>
      </w:pPr>
      <w:r>
        <w:t>La presente investigació</w:t>
      </w:r>
      <w:r>
        <w:t>n se realiza porque la cultura organizacional es uno de los pilares fundamentales para apoyar a todas aquellas instituciones de salud que quieran hacerse competitivas; es justamente lo que hace única a una organización, el lograr que todos se puedan sentir</w:t>
      </w:r>
      <w:r>
        <w:t xml:space="preserve"> parte de esas tradiciones, sentimientos, creencias, valores y actitudes.</w:t>
      </w:r>
    </w:p>
    <w:p w14:paraId="1F268687" w14:textId="77777777" w:rsidR="00223209" w:rsidRDefault="00614FFC">
      <w:pPr>
        <w:autoSpaceDE w:val="0"/>
        <w:autoSpaceDN w:val="0"/>
        <w:adjustRightInd w:val="0"/>
        <w:spacing w:after="240" w:line="360" w:lineRule="auto"/>
        <w:ind w:firstLine="708"/>
        <w:jc w:val="both"/>
      </w:pPr>
      <w:r>
        <w:t>El interés por la cultura es un tema que también en otras disciplinas como la sociología, la historia, la etnografía y la antropología se trata de ocupar y da origen a diferentes con</w:t>
      </w:r>
      <w:r>
        <w:t>ceptos y metodologías sobre cómo se debe determinar la misma o como se debe de medir, es decir, existen diferentes conceptos sobre cultura organizacional y del mismo modo diferentes estudios con diferentes técnicas que tratan de medir la misma en las organ</w:t>
      </w:r>
      <w:r>
        <w:t xml:space="preserve">izaciones </w:t>
      </w:r>
      <w:r>
        <w:fldChar w:fldCharType="begin"/>
      </w:r>
      <w:r>
        <w:instrText>ADDIN CSL_CITATION {"citationItems":[{"id":"ITEM-1","itemData":{"author":[{"dropping-particle":"","family":"Lacherre-calderón","given":"Enrique","non-dropping-particle":"","parse-names":false,"suffix":""}],"id":"ITEM-1","issued":{"date-parts":[["</w:instrText>
      </w:r>
      <w:r>
        <w:instrText>2017"]]},"number-of-pages":"108","publisher":"Universidad de Piura","title":"CULTURA ORGANIZACIONAL EN DOCENTES DEL ZEGEL-IPAE PIURA 2016","type":"thesis"},"uris":["http://www.mendeley.com/documents/?uuid=a4152864-709e-41ff-bba4-21262bfe7765"]}],"mendeley"</w:instrText>
      </w:r>
      <w:r>
        <w:instrText>:{"formattedCitation":"(2)","plainTextFormattedCitation":"(2)","previouslyFormattedCitation":"(2)"},"properties":{"noteIndex":0},"schema":"https://github.com/citation-style-language/schema/raw/master/csl-citation.json"}</w:instrText>
      </w:r>
      <w:r>
        <w:fldChar w:fldCharType="separate"/>
      </w:r>
      <w:r>
        <w:rPr>
          <w:noProof/>
        </w:rPr>
        <w:t>(2)</w:t>
      </w:r>
      <w:r>
        <w:fldChar w:fldCharType="end"/>
      </w:r>
      <w:r>
        <w:t>.</w:t>
      </w:r>
    </w:p>
    <w:p w14:paraId="2403BD57" w14:textId="77777777" w:rsidR="00223209" w:rsidRDefault="00614FFC">
      <w:pPr>
        <w:autoSpaceDE w:val="0"/>
        <w:autoSpaceDN w:val="0"/>
        <w:adjustRightInd w:val="0"/>
        <w:spacing w:after="240" w:line="360" w:lineRule="auto"/>
        <w:ind w:firstLine="708"/>
        <w:jc w:val="both"/>
      </w:pPr>
      <w:r>
        <w:t>La Cultura Organizacional sir</w:t>
      </w:r>
      <w:r>
        <w:t>ve de marco de referencia a los miembros de una organización y da pautas acerca de cómo las personas deben conducirse en ellas. En muchas ocasiones la cultura es tan evidente que puede verse la conducta de las personas cambiar en el momento que traspasa la</w:t>
      </w:r>
      <w:r>
        <w:t xml:space="preserve"> puerta de la organización. Es importante, mostrar el desarrollo que tienen las empresas en cuanto a la calidad de las relaciones interpersonales frente a los cambios tecnológicos, administrativos y operativos que existen hoy en día </w:t>
      </w:r>
      <w:r>
        <w:fldChar w:fldCharType="begin"/>
      </w:r>
      <w:r>
        <w:instrText>ADDIN CSL_CITATION {"ci</w:instrText>
      </w:r>
      <w:r>
        <w:instrText>tationItems":[{"id":"ITEM-1","itemData":{"abstract":"Tesis","author":[{"dropping-particle":"","family":"Patricia","given":"Br","non-dropping-particle":"","parse-names":false,"suffix":""},{"dropping-particle":"","family":"Alcántara","given":"Lucila","non-dr</w:instrText>
      </w:r>
      <w:r>
        <w:instrText>opping-particle":"","parse-names":false,"suffix":""},{"dropping-particle":"","family":"Asesora","given":"Silva","non-dropping-particle":"","parse-names":false,"suffix":""},{"dropping-particle":"","family":"Jessica","given":"Dra","non-dropping-particle":"",</w:instrText>
      </w:r>
      <w:r>
        <w:instrText>"parse-names":false,"suffix":""},{"dropping-particle":"","family":"Garay","given":"Palacios","non-dropping-particle":"","parse-names":false,"suffix":""}],"container-title":"Repositorio Institucional - UCV","id":"ITEM-1","issued":{"date-parts":[["2017"]]},"</w:instrText>
      </w:r>
      <w:r>
        <w:instrText>title":"Cultura organizacional y motivación laboral en un","type":"article-journal"},"uris":["http://www.mendeley.com/documents/?uuid=59c7be46-44be-4802-a60a-6ce06f4e2d07"]}],"mendeley":{"formattedCitation":"(7)","plainTextFormattedCitation":"(7)","previou</w:instrText>
      </w:r>
      <w:r>
        <w:instrText>slyFormattedCitation":"(7)"},"properties":{"noteIndex":0},"schema":"https://github.com/citation-style-language/schema/raw/master/csl-citation.json"}</w:instrText>
      </w:r>
      <w:r>
        <w:fldChar w:fldCharType="separate"/>
      </w:r>
      <w:r>
        <w:rPr>
          <w:noProof/>
        </w:rPr>
        <w:t>(7)</w:t>
      </w:r>
      <w:r>
        <w:fldChar w:fldCharType="end"/>
      </w:r>
      <w:r>
        <w:t>.</w:t>
      </w:r>
    </w:p>
    <w:p w14:paraId="3E837358" w14:textId="77777777" w:rsidR="00223209" w:rsidRDefault="00614FFC">
      <w:pPr>
        <w:autoSpaceDE w:val="0"/>
        <w:autoSpaceDN w:val="0"/>
        <w:adjustRightInd w:val="0"/>
        <w:spacing w:after="240" w:line="360" w:lineRule="auto"/>
        <w:ind w:firstLine="708"/>
        <w:jc w:val="both"/>
      </w:pPr>
      <w:r>
        <w:t>Por lo expuesto, aunado con el deseo de investigar y aportar conocimiento en sala de cátedras de uro</w:t>
      </w:r>
      <w:r>
        <w:t>logía Hospital de clínicas, es unas áreas poco abordadas, y el contribuir con un estudio sobre los temas comentados es motivador, y constituye un reto.</w:t>
      </w:r>
    </w:p>
    <w:p w14:paraId="53ECCE69" w14:textId="77777777" w:rsidR="00223209" w:rsidRDefault="00614FFC">
      <w:pPr>
        <w:pStyle w:val="Ttulo2"/>
      </w:pPr>
      <w:bookmarkStart w:id="57" w:name="_Toc111221300"/>
      <w:r>
        <w:t>1.2. Pregunta de la investigación</w:t>
      </w:r>
      <w:bookmarkEnd w:id="57"/>
      <w:r>
        <w:t xml:space="preserve"> </w:t>
      </w:r>
    </w:p>
    <w:p w14:paraId="3EB76B03" w14:textId="77777777" w:rsidR="00223209" w:rsidRDefault="00614FFC">
      <w:pPr>
        <w:pStyle w:val="Textoindependiente"/>
        <w:spacing w:line="360" w:lineRule="auto"/>
        <w:jc w:val="both"/>
        <w:rPr>
          <w:bCs/>
        </w:rPr>
      </w:pPr>
      <w:r>
        <w:rPr>
          <w:bCs/>
        </w:rPr>
        <w:t>¿Cuál es la percepción del personal de enfermería acerca de la cultur</w:t>
      </w:r>
      <w:r>
        <w:rPr>
          <w:bCs/>
        </w:rPr>
        <w:t>a organizacional en la Catedra de Urología? Hospital de Clínicas. San Lorenzo-Paraguay.2021?</w:t>
      </w:r>
    </w:p>
    <w:p w14:paraId="1D9115E7" w14:textId="77777777" w:rsidR="00223209" w:rsidRDefault="00223209">
      <w:pPr>
        <w:autoSpaceDE w:val="0"/>
        <w:autoSpaceDN w:val="0"/>
        <w:adjustRightInd w:val="0"/>
        <w:spacing w:line="360" w:lineRule="auto"/>
        <w:jc w:val="both"/>
        <w:rPr>
          <w:b/>
          <w:bCs/>
        </w:rPr>
      </w:pPr>
    </w:p>
    <w:p w14:paraId="62020127" w14:textId="77777777" w:rsidR="00223209" w:rsidRDefault="00223209"/>
    <w:p w14:paraId="01F324E4" w14:textId="77777777" w:rsidR="00223209" w:rsidRDefault="00223209"/>
    <w:p w14:paraId="67DAEBA2" w14:textId="77777777" w:rsidR="00223209" w:rsidRDefault="00223209"/>
    <w:p w14:paraId="548E9785" w14:textId="77777777" w:rsidR="00223209" w:rsidRDefault="00223209"/>
    <w:p w14:paraId="7D57A8D9" w14:textId="77777777" w:rsidR="00223209" w:rsidRDefault="00223209"/>
    <w:p w14:paraId="26F57D60" w14:textId="77777777" w:rsidR="00223209" w:rsidRDefault="00223209"/>
    <w:p w14:paraId="32D79F1F" w14:textId="77777777" w:rsidR="00223209" w:rsidRDefault="00223209"/>
    <w:p w14:paraId="15003A89" w14:textId="77777777" w:rsidR="00223209" w:rsidRDefault="00223209"/>
    <w:p w14:paraId="44D25E2E" w14:textId="77777777" w:rsidR="00223209" w:rsidRDefault="00223209"/>
    <w:p w14:paraId="5573DE54" w14:textId="77777777" w:rsidR="00223209" w:rsidRDefault="00223209"/>
    <w:p w14:paraId="592531A1" w14:textId="77777777" w:rsidR="00223209" w:rsidRDefault="00614FFC">
      <w:pPr>
        <w:pStyle w:val="Ttulo2"/>
        <w:spacing w:after="240"/>
      </w:pPr>
      <w:bookmarkStart w:id="58" w:name="_Toc82110433"/>
      <w:bookmarkStart w:id="59" w:name="_Toc111221301"/>
      <w:r>
        <w:t>1.3. Objetivos</w:t>
      </w:r>
      <w:bookmarkEnd w:id="58"/>
      <w:bookmarkEnd w:id="59"/>
    </w:p>
    <w:p w14:paraId="02EDC3A9" w14:textId="77777777" w:rsidR="00223209" w:rsidRDefault="00614FFC">
      <w:pPr>
        <w:pStyle w:val="Ttulo3"/>
        <w:rPr>
          <w:rFonts w:cs="Times New Roman"/>
          <w:b w:val="0"/>
          <w:bCs/>
        </w:rPr>
      </w:pPr>
      <w:bookmarkStart w:id="60" w:name="_Toc82110434"/>
      <w:bookmarkStart w:id="61" w:name="_Toc111221302"/>
      <w:r>
        <w:rPr>
          <w:rFonts w:cs="Times New Roman"/>
          <w:bCs/>
        </w:rPr>
        <w:t>1.3.1. Objetivos General</w:t>
      </w:r>
      <w:bookmarkEnd w:id="60"/>
      <w:bookmarkEnd w:id="61"/>
      <w:r>
        <w:rPr>
          <w:rFonts w:cs="Times New Roman"/>
          <w:bCs/>
        </w:rPr>
        <w:t xml:space="preserve"> </w:t>
      </w:r>
    </w:p>
    <w:p w14:paraId="7677D985" w14:textId="77777777" w:rsidR="00223209" w:rsidRDefault="00223209"/>
    <w:p w14:paraId="6EE0CD2F" w14:textId="77777777" w:rsidR="00223209" w:rsidRDefault="00614FFC">
      <w:pPr>
        <w:pStyle w:val="Textoindependiente"/>
        <w:spacing w:line="360" w:lineRule="auto"/>
        <w:jc w:val="both"/>
        <w:rPr>
          <w:rFonts w:cs="Times New Roman"/>
          <w:bCs/>
        </w:rPr>
      </w:pPr>
      <w:bookmarkStart w:id="62" w:name="_Hlk92795203"/>
      <w:r>
        <w:rPr>
          <w:rFonts w:cs="Times New Roman"/>
          <w:bCs/>
        </w:rPr>
        <w:t xml:space="preserve">Describir </w:t>
      </w:r>
      <w:bookmarkStart w:id="63" w:name="_Hlk91347561"/>
      <w:r>
        <w:rPr>
          <w:rFonts w:cs="Times New Roman"/>
          <w:bCs/>
        </w:rPr>
        <w:t>la percepción del personal enfermería acerca de la cultura organizacional</w:t>
      </w:r>
      <w:bookmarkEnd w:id="63"/>
      <w:r>
        <w:rPr>
          <w:rFonts w:cs="Times New Roman"/>
          <w:bCs/>
        </w:rPr>
        <w:t>.</w:t>
      </w:r>
      <w:r>
        <w:rPr>
          <w:rFonts w:cs="Times New Roman"/>
          <w:bCs/>
        </w:rPr>
        <w:t xml:space="preserve"> Catedra de Urología. Hospital de Clínicas. San Lorenzo-Paraguay.2021</w:t>
      </w:r>
      <w:bookmarkEnd w:id="62"/>
      <w:r>
        <w:rPr>
          <w:rFonts w:cs="Times New Roman"/>
          <w:bCs/>
        </w:rPr>
        <w:t>.</w:t>
      </w:r>
    </w:p>
    <w:p w14:paraId="412C7D62" w14:textId="77777777" w:rsidR="00223209" w:rsidRDefault="00614FFC">
      <w:pPr>
        <w:pStyle w:val="Ttulo3"/>
      </w:pPr>
      <w:bookmarkStart w:id="64" w:name="_Toc82110435"/>
      <w:bookmarkStart w:id="65" w:name="_Toc111221303"/>
      <w:r>
        <w:t>1.3.2. Objetivos específicos</w:t>
      </w:r>
      <w:bookmarkEnd w:id="64"/>
      <w:bookmarkEnd w:id="65"/>
    </w:p>
    <w:p w14:paraId="62D2F570" w14:textId="77777777" w:rsidR="00223209" w:rsidRDefault="00223209"/>
    <w:p w14:paraId="521EA58C" w14:textId="77777777" w:rsidR="00223209" w:rsidRDefault="00614FFC">
      <w:pPr>
        <w:pStyle w:val="Prrafodelista"/>
        <w:numPr>
          <w:ilvl w:val="0"/>
          <w:numId w:val="1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Caracterizar los datos sociodemográficos de los profesionales de enfermería. Catedra de Urología del Hospital de Clínicas.</w:t>
      </w:r>
    </w:p>
    <w:p w14:paraId="7CC1E038" w14:textId="77777777" w:rsidR="00223209" w:rsidRDefault="00614FFC">
      <w:pPr>
        <w:pStyle w:val="Prrafodelista"/>
        <w:numPr>
          <w:ilvl w:val="0"/>
          <w:numId w:val="15"/>
        </w:num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Identificar </w:t>
      </w:r>
      <w:bookmarkStart w:id="66" w:name="_Hlk91350890"/>
      <w:r>
        <w:rPr>
          <w:rFonts w:ascii="Times New Roman" w:hAnsi="Times New Roman" w:cs="Times New Roman"/>
          <w:bCs/>
          <w:sz w:val="24"/>
          <w:szCs w:val="24"/>
        </w:rPr>
        <w:t xml:space="preserve">la </w:t>
      </w:r>
      <w:bookmarkStart w:id="67" w:name="_Hlk91527195"/>
      <w:r>
        <w:rPr>
          <w:rFonts w:ascii="Times New Roman" w:hAnsi="Times New Roman" w:cs="Times New Roman"/>
          <w:bCs/>
          <w:sz w:val="24"/>
          <w:szCs w:val="24"/>
        </w:rPr>
        <w:t>percepción</w:t>
      </w:r>
      <w:bookmarkEnd w:id="67"/>
      <w:r>
        <w:rPr>
          <w:rFonts w:ascii="Times New Roman" w:hAnsi="Times New Roman" w:cs="Times New Roman"/>
          <w:bCs/>
          <w:sz w:val="24"/>
          <w:szCs w:val="24"/>
        </w:rPr>
        <w:t xml:space="preserve"> de la cultura organizacional en la dimensión </w:t>
      </w:r>
      <w:bookmarkEnd w:id="66"/>
      <w:r>
        <w:rPr>
          <w:rFonts w:ascii="Times New Roman" w:hAnsi="Times New Roman" w:cs="Times New Roman"/>
          <w:bCs/>
          <w:sz w:val="24"/>
          <w:szCs w:val="24"/>
        </w:rPr>
        <w:t xml:space="preserve">involucramiento </w:t>
      </w:r>
    </w:p>
    <w:p w14:paraId="34C3C7EB" w14:textId="77777777" w:rsidR="00223209" w:rsidRDefault="00614FFC">
      <w:pPr>
        <w:pStyle w:val="Prrafodelista"/>
        <w:numPr>
          <w:ilvl w:val="0"/>
          <w:numId w:val="15"/>
        </w:num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t>Determinar la percepción de la cultura organizacional en la dimensión consistencia</w:t>
      </w:r>
    </w:p>
    <w:p w14:paraId="55D95AB6" w14:textId="77777777" w:rsidR="00223209" w:rsidRDefault="00614FFC">
      <w:pPr>
        <w:pStyle w:val="Prrafodelista"/>
        <w:numPr>
          <w:ilvl w:val="0"/>
          <w:numId w:val="15"/>
        </w:num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t>Describir la percepción de la cultura organizacional en la dimensión adaptabilidad</w:t>
      </w:r>
    </w:p>
    <w:p w14:paraId="0E79D7E1" w14:textId="77777777" w:rsidR="00223209" w:rsidRDefault="00614FFC">
      <w:pPr>
        <w:pStyle w:val="Prrafodelista"/>
        <w:numPr>
          <w:ilvl w:val="0"/>
          <w:numId w:val="15"/>
        </w:num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t>Identificar la pe</w:t>
      </w:r>
      <w:r>
        <w:rPr>
          <w:rFonts w:ascii="Times New Roman" w:hAnsi="Times New Roman" w:cs="Times New Roman"/>
          <w:bCs/>
          <w:sz w:val="24"/>
          <w:szCs w:val="24"/>
        </w:rPr>
        <w:t>rcepción de la cultura organizacional en la dimensión misión</w:t>
      </w:r>
    </w:p>
    <w:p w14:paraId="735B8B75" w14:textId="77777777" w:rsidR="00223209" w:rsidRDefault="00223209">
      <w:pPr>
        <w:spacing w:after="160" w:line="360" w:lineRule="auto"/>
        <w:jc w:val="both"/>
      </w:pPr>
    </w:p>
    <w:p w14:paraId="1A01F49A" w14:textId="77777777" w:rsidR="00223209" w:rsidRDefault="00223209">
      <w:pPr>
        <w:spacing w:after="160" w:line="360" w:lineRule="auto"/>
        <w:jc w:val="both"/>
      </w:pPr>
    </w:p>
    <w:p w14:paraId="58117D67" w14:textId="77777777" w:rsidR="00223209" w:rsidRDefault="00223209">
      <w:pPr>
        <w:spacing w:after="160" w:line="360" w:lineRule="auto"/>
        <w:jc w:val="both"/>
      </w:pPr>
    </w:p>
    <w:p w14:paraId="3204C0DF" w14:textId="77777777" w:rsidR="00223209" w:rsidRDefault="00223209">
      <w:pPr>
        <w:spacing w:after="160" w:line="360" w:lineRule="auto"/>
        <w:jc w:val="both"/>
      </w:pPr>
    </w:p>
    <w:p w14:paraId="7B67E66D" w14:textId="77777777" w:rsidR="00223209" w:rsidRDefault="00223209">
      <w:pPr>
        <w:spacing w:after="160" w:line="360" w:lineRule="auto"/>
        <w:jc w:val="both"/>
      </w:pPr>
    </w:p>
    <w:p w14:paraId="5BFFE55F" w14:textId="77777777" w:rsidR="00223209" w:rsidRDefault="00223209">
      <w:pPr>
        <w:spacing w:after="160" w:line="360" w:lineRule="auto"/>
        <w:jc w:val="both"/>
      </w:pPr>
    </w:p>
    <w:p w14:paraId="030F5E6F" w14:textId="77777777" w:rsidR="00223209" w:rsidRDefault="00223209">
      <w:pPr>
        <w:spacing w:after="160" w:line="360" w:lineRule="auto"/>
        <w:jc w:val="both"/>
      </w:pPr>
    </w:p>
    <w:p w14:paraId="7FA67188" w14:textId="77777777" w:rsidR="00223209" w:rsidRDefault="00223209">
      <w:pPr>
        <w:spacing w:after="160" w:line="360" w:lineRule="auto"/>
        <w:jc w:val="both"/>
      </w:pPr>
    </w:p>
    <w:p w14:paraId="2F5E6ADE" w14:textId="77777777" w:rsidR="00223209" w:rsidRDefault="00223209">
      <w:pPr>
        <w:spacing w:after="160" w:line="360" w:lineRule="auto"/>
        <w:jc w:val="both"/>
      </w:pPr>
    </w:p>
    <w:p w14:paraId="543685D0" w14:textId="77777777" w:rsidR="00223209" w:rsidRDefault="00223209">
      <w:pPr>
        <w:spacing w:after="160" w:line="360" w:lineRule="auto"/>
        <w:jc w:val="both"/>
        <w:sectPr w:rsidR="00223209">
          <w:pgSz w:w="11906" w:h="16838"/>
          <w:pgMar w:top="1985" w:right="1418" w:bottom="1418" w:left="2268" w:header="1134" w:footer="709" w:gutter="0"/>
          <w:cols w:space="708"/>
          <w:docGrid w:linePitch="360"/>
        </w:sectPr>
      </w:pPr>
    </w:p>
    <w:p w14:paraId="4AB85B1F" w14:textId="77777777" w:rsidR="00223209" w:rsidRDefault="00614FFC">
      <w:pPr>
        <w:pStyle w:val="Ttulo1"/>
      </w:pPr>
      <w:bookmarkStart w:id="68" w:name="_Toc82110436"/>
      <w:bookmarkStart w:id="69" w:name="_Toc111221304"/>
      <w:r>
        <w:t>2. REVISIÓN DE LA LITERATURA</w:t>
      </w:r>
      <w:bookmarkEnd w:id="68"/>
      <w:bookmarkEnd w:id="69"/>
    </w:p>
    <w:p w14:paraId="1D8C96F2" w14:textId="77777777" w:rsidR="00223209" w:rsidRDefault="00614FFC">
      <w:pPr>
        <w:pStyle w:val="Ttulo2"/>
        <w:rPr>
          <w:rFonts w:eastAsia="Calibri"/>
        </w:rPr>
      </w:pPr>
      <w:bookmarkStart w:id="70" w:name="_Toc82110437"/>
      <w:bookmarkStart w:id="71" w:name="_Toc111221305"/>
      <w:r>
        <w:rPr>
          <w:rFonts w:eastAsia="Calibri"/>
        </w:rPr>
        <w:t>2.1. Construcción del Marco teórico</w:t>
      </w:r>
      <w:bookmarkEnd w:id="70"/>
      <w:bookmarkEnd w:id="71"/>
    </w:p>
    <w:p w14:paraId="35877DDC" w14:textId="77777777" w:rsidR="00223209" w:rsidRDefault="00614FFC">
      <w:pPr>
        <w:pStyle w:val="Ttulo2"/>
        <w:rPr>
          <w:rFonts w:eastAsia="Calibri"/>
        </w:rPr>
      </w:pPr>
      <w:bookmarkStart w:id="72" w:name="_Toc82110438"/>
      <w:bookmarkStart w:id="73" w:name="_Toc111221306"/>
      <w:r>
        <w:rPr>
          <w:rFonts w:eastAsia="Calibri"/>
        </w:rPr>
        <w:t>2.2. Marco Legal</w:t>
      </w:r>
      <w:bookmarkEnd w:id="72"/>
      <w:bookmarkEnd w:id="73"/>
      <w:r>
        <w:rPr>
          <w:rFonts w:eastAsia="Calibri"/>
        </w:rPr>
        <w:t xml:space="preserve"> </w:t>
      </w:r>
    </w:p>
    <w:p w14:paraId="29F42063" w14:textId="77777777" w:rsidR="00223209" w:rsidRDefault="00614FFC">
      <w:pPr>
        <w:spacing w:before="240" w:after="200" w:line="360" w:lineRule="auto"/>
        <w:jc w:val="both"/>
        <w:rPr>
          <w:rFonts w:eastAsia="Calibri"/>
          <w:b/>
        </w:rPr>
      </w:pPr>
      <w:r>
        <w:rPr>
          <w:rFonts w:eastAsia="Calibri"/>
          <w:b/>
        </w:rPr>
        <w:t>Constitución Nacional de la República del Paraguay</w:t>
      </w:r>
    </w:p>
    <w:p w14:paraId="158B4A0A" w14:textId="77777777" w:rsidR="00223209" w:rsidRDefault="00614FFC">
      <w:pPr>
        <w:spacing w:before="240" w:after="200" w:line="360" w:lineRule="auto"/>
        <w:jc w:val="both"/>
        <w:rPr>
          <w:rFonts w:eastAsia="Calibri"/>
          <w:b/>
        </w:rPr>
      </w:pPr>
      <w:r>
        <w:rPr>
          <w:rFonts w:eastAsia="Calibri"/>
          <w:b/>
        </w:rPr>
        <w:t xml:space="preserve">Capitulo IV – De la salud. </w:t>
      </w:r>
      <w:r>
        <w:rPr>
          <w:rFonts w:eastAsia="Calibri"/>
          <w:b/>
        </w:rPr>
        <w:t>Artículo 68. Derecho a la Salud</w:t>
      </w:r>
    </w:p>
    <w:p w14:paraId="1BA40D78" w14:textId="77777777" w:rsidR="00223209" w:rsidRDefault="00614FFC">
      <w:pPr>
        <w:spacing w:before="240" w:after="200" w:line="360" w:lineRule="auto"/>
        <w:ind w:firstLine="708"/>
        <w:jc w:val="both"/>
        <w:rPr>
          <w:rFonts w:eastAsia="Calibri"/>
        </w:rPr>
      </w:pPr>
      <w:r>
        <w:rPr>
          <w:rFonts w:eastAsia="Calibri"/>
        </w:rPr>
        <w:t>EL estado protegerá y promoverá la salud como derecho fundamental de la persona y en interés de la comunidad. Nadie será privado de asistencia pública para prevenir o tratar enfermedades, pestes o plagas, y de socorro en los</w:t>
      </w:r>
      <w:r>
        <w:rPr>
          <w:rFonts w:eastAsia="Calibri"/>
        </w:rPr>
        <w:t xml:space="preserve"> casos de catástrofes y de accidentes </w:t>
      </w:r>
      <w:r>
        <w:rPr>
          <w:rFonts w:eastAsia="Calibri"/>
        </w:rPr>
        <w:fldChar w:fldCharType="begin"/>
      </w:r>
      <w:r>
        <w:rPr>
          <w:rFonts w:eastAsia="Calibri"/>
        </w:rPr>
        <w:instrText>ADDIN CSL_CITATION {"citationItems":[{"id":"ITEM-1","itemData":{"abstract":"Constitución de la República de Paraguay, 1992 PREÁMBULO El pueblo paraguayo, por medio de sus legítimos representantes reunidos en Convención</w:instrText>
      </w:r>
      <w:r>
        <w:rPr>
          <w:rFonts w:eastAsia="Calibri"/>
        </w:rPr>
        <w:instrText xml:space="preserve"> Nacional Constituyente, invocando a Dios, reconociendo la dignidad humana con el fin de asegurar la libertad, la igualdad y la justicia, reafirmando los principios de la democracia republicana, representativa, participativa y pluralista, ratificando la so</w:instrText>
      </w:r>
      <w:r>
        <w:rPr>
          <w:rFonts w:eastAsia="Calibri"/>
        </w:rPr>
        <w:instrText>beranía e independencia nacionales, e integrado a la comunidad internacional, SANCIONA Y PROMULGA esta Constitución. Asunción, 20 de junio de 1992 PARTE I. Artículo 1-DE LA FORMA DEL ESTADO Y DE GOBIERNO La República del Paraguay es para siempre libre e in</w:instrText>
      </w:r>
      <w:r>
        <w:rPr>
          <w:rFonts w:eastAsia="Calibri"/>
        </w:rPr>
        <w:instrText>dependiente. Se constituye en Estado social de derecho, unitario, indivisible, y descentralizado en la forma que se establecen esta Constitución y las leyes. La República del Paraguay adopta para su gobierno la democracia representativa, participativa y pl</w:instrText>
      </w:r>
      <w:r>
        <w:rPr>
          <w:rFonts w:eastAsia="Calibri"/>
        </w:rPr>
        <w:instrText xml:space="preserve">uralista, fundada en el reconocimiento de la dignidad humana. Artículo 2-DE LA SOBERANÍA En la República del Paraguay y la soberanía reside en el pueblo, que la ejerce, conforme con lo dispuesto en esta Constitución. Artículo 3-DEL PODER PUBLICO El pueblo </w:instrText>
      </w:r>
      <w:r>
        <w:rPr>
          <w:rFonts w:eastAsia="Calibri"/>
        </w:rPr>
        <w:instrText>ejerce el Poder Público por medio del sufragio. El gobierno es ejercido por los poderes legislativo, Ejecutivo y Judicial en un sistema de separación, equilibrio, coordinación y recíproco control. Ninguno de estos poderes puede atribuirse, ni otorgar a otr</w:instrText>
      </w:r>
      <w:r>
        <w:rPr>
          <w:rFonts w:eastAsia="Calibri"/>
        </w:rPr>
        <w:instrText>o ni a persona alguna, individual o colectiva, facultades extraordinarias o la suma del Poder Público. La dictadura está fuera de ley.","author":[{"dropping-particle":"","family":"Asamblea Nacional Constituyente","given":"","non-dropping-particle":"","pars</w:instrText>
      </w:r>
      <w:r>
        <w:rPr>
          <w:rFonts w:eastAsia="Calibri"/>
        </w:rPr>
        <w:instrText>e-names":false,"suffix":""}],"container-title":"República del Paraguay","id":"ITEM-1","issued":{"date-parts":[["1992"]]},"page":"70","title":"Constitución de Paraguay - 1992","type":"article-journal"},"uris":["http://www.mendeley.com/documents/?uuid=ad4ffc</w:instrText>
      </w:r>
      <w:r>
        <w:rPr>
          <w:rFonts w:eastAsia="Calibri"/>
        </w:rPr>
        <w:instrText>51-5b89-4603-9432-e6eaba7cee59"]}],"mendeley":{"formattedCitation":"(8)","plainTextFormattedCitation":"(8)","previouslyFormattedCitation":"(8)"},"properties":{"noteIndex":0},"schema":"https://github.com/citation-style-language/schema/raw/master/csl-citatio</w:instrText>
      </w:r>
      <w:r>
        <w:rPr>
          <w:rFonts w:eastAsia="Calibri"/>
        </w:rPr>
        <w:instrText>n.json"}</w:instrText>
      </w:r>
      <w:r>
        <w:rPr>
          <w:rFonts w:eastAsia="Calibri"/>
        </w:rPr>
        <w:fldChar w:fldCharType="separate"/>
      </w:r>
      <w:r>
        <w:rPr>
          <w:rFonts w:eastAsia="Calibri"/>
          <w:noProof/>
        </w:rPr>
        <w:t>(8)</w:t>
      </w:r>
      <w:r>
        <w:rPr>
          <w:rFonts w:eastAsia="Calibri"/>
        </w:rPr>
        <w:fldChar w:fldCharType="end"/>
      </w:r>
      <w:r>
        <w:rPr>
          <w:rFonts w:eastAsia="Calibri"/>
        </w:rPr>
        <w:t>.</w:t>
      </w:r>
    </w:p>
    <w:p w14:paraId="7FA57208" w14:textId="77777777" w:rsidR="00223209" w:rsidRDefault="00614FFC">
      <w:pPr>
        <w:spacing w:before="240" w:after="200" w:line="360" w:lineRule="auto"/>
        <w:jc w:val="both"/>
        <w:rPr>
          <w:rFonts w:eastAsia="Calibri"/>
          <w:b/>
        </w:rPr>
      </w:pPr>
      <w:r>
        <w:rPr>
          <w:rFonts w:eastAsia="Calibri"/>
          <w:b/>
        </w:rPr>
        <w:t>Capitulo VIII- del trabajo</w:t>
      </w:r>
    </w:p>
    <w:p w14:paraId="09149B04" w14:textId="77777777" w:rsidR="00223209" w:rsidRDefault="00614FFC">
      <w:pPr>
        <w:spacing w:before="240" w:after="200" w:line="360" w:lineRule="auto"/>
        <w:jc w:val="both"/>
        <w:rPr>
          <w:rFonts w:eastAsia="Calibri"/>
          <w:b/>
        </w:rPr>
      </w:pPr>
      <w:r>
        <w:rPr>
          <w:rFonts w:eastAsia="Calibri"/>
          <w:b/>
        </w:rPr>
        <w:t xml:space="preserve">Artículo 91: </w:t>
      </w:r>
      <w:r>
        <w:rPr>
          <w:rFonts w:eastAsia="Calibri"/>
          <w:bCs/>
        </w:rPr>
        <w:t>de las jornadas de trabajo y descanso La duración máxima de la jornada de trabajo no excederá de ocho horas diarias y cuarenta y ocho horas semanales, diurnas, salvo las legalmente establecidas por mo</w:t>
      </w:r>
      <w:r>
        <w:rPr>
          <w:rFonts w:eastAsia="Calibri"/>
          <w:bCs/>
        </w:rPr>
        <w:t xml:space="preserve">tivos especiales, la ley fijará jornadas más favorables para las tareas insalubres, peligrosas, penosas, nocturnas o las que desarrollen en turnos continuos rotativos. Los descansos y las vacaciones anuales serán remuneradas conforme a la ley </w:t>
      </w:r>
      <w:r>
        <w:rPr>
          <w:rFonts w:eastAsia="Calibri"/>
          <w:bCs/>
        </w:rPr>
        <w:fldChar w:fldCharType="begin"/>
      </w:r>
      <w:r>
        <w:rPr>
          <w:rFonts w:eastAsia="Calibri"/>
          <w:bCs/>
        </w:rPr>
        <w:instrText>ADDIN CSL_CIT</w:instrText>
      </w:r>
      <w:r>
        <w:rPr>
          <w:rFonts w:eastAsia="Calibri"/>
          <w:bCs/>
        </w:rPr>
        <w:instrText>ATION {"citationItems":[{"id":"ITEM-1","itemData":{"ISBN":"9781119130536","abstract":"Predicting the binding mode of flexible polypeptides to proteins is an important task that falls outside the domain of applicability of most small molecule and protein−pr</w:instrText>
      </w:r>
      <w:r>
        <w:rPr>
          <w:rFonts w:eastAsia="Calibri"/>
          <w:bCs/>
        </w:rPr>
        <w:instrText xml:space="preserve">otein docking tools. Here, we test the small molecule flexible ligand docking program Glide on a set of 19 non-α-helical peptides and systematically improve pose prediction accuracy bynhancing Glide sampling for flexible polypeptides. In addition, scoring </w:instrText>
      </w:r>
      <w:r>
        <w:rPr>
          <w:rFonts w:eastAsia="Calibri"/>
          <w:bCs/>
        </w:rPr>
        <w:instrText>of the poses was improved by post-processing with physics-based implicit solvent MM- GBSA calculations. Using the best RMSD among the top 10 scoring poses as a metric, the success rate (RMSD ≤ 2.0 Å for the interface backbone atoms) increased from 21% with</w:instrText>
      </w:r>
      <w:r>
        <w:rPr>
          <w:rFonts w:eastAsia="Calibri"/>
          <w:bCs/>
        </w:rPr>
        <w:instrText xml:space="preserve"> default Glide SP settings to 58% with the enhanced peptide sampling and scoring protocol in the case of redocking to the native protein structure. This approaches the accuracy of the recently developed Rosetta FlexPepDock method (63% success for these 19 </w:instrText>
      </w:r>
      <w:r>
        <w:rPr>
          <w:rFonts w:eastAsia="Calibri"/>
          <w:bCs/>
        </w:rPr>
        <w:instrText>peptides) while being over 100 times faster. Cross-docking was performed for a subset of cases where an unbound receptor structure was available, and in that case, 40% of peptides were docked successfully. We analyze the results and find that the optimized</w:instrText>
      </w:r>
      <w:r>
        <w:rPr>
          <w:rFonts w:eastAsia="Calibri"/>
          <w:bCs/>
        </w:rPr>
        <w:instrText xml:space="preserve"> polypeptide protocol is most accurate for extended peptides of limited size and number of formal charges, defining a domain of applicability for this approach.","container-title":"Angewandte Chemie International Edition, 6(11), 951–952.","id":"ITEM-1","is</w:instrText>
      </w:r>
      <w:r>
        <w:rPr>
          <w:rFonts w:eastAsia="Calibri"/>
          <w:bCs/>
        </w:rPr>
        <w:instrText>sued":{"date-parts":[["1993"]]},"publisher-place":"Asuncion","title":"LEY N° 213/93. CÓDIGO DEL TRABAJO","type":"book"},"uris":["http://www.mendeley.com/documents/?uuid=cf040c58-0e7d-4b73-b811-8812e25bcf36"]}],"mendeley":{"formattedCitation":"(9)","plainTe</w:instrText>
      </w:r>
      <w:r>
        <w:rPr>
          <w:rFonts w:eastAsia="Calibri"/>
          <w:bCs/>
        </w:rPr>
        <w:instrText>xtFormattedCitation":"(9)","previouslyFormattedCitation":"(9)"},"properties":{"noteIndex":0},"schema":"https://github.com/citation-style-language/schema/raw/master/csl-citation.json"}</w:instrText>
      </w:r>
      <w:r>
        <w:rPr>
          <w:rFonts w:eastAsia="Calibri"/>
          <w:bCs/>
        </w:rPr>
        <w:fldChar w:fldCharType="separate"/>
      </w:r>
      <w:r>
        <w:rPr>
          <w:rFonts w:eastAsia="Calibri"/>
          <w:bCs/>
          <w:noProof/>
        </w:rPr>
        <w:t>(9)</w:t>
      </w:r>
      <w:r>
        <w:rPr>
          <w:rFonts w:eastAsia="Calibri"/>
          <w:bCs/>
        </w:rPr>
        <w:fldChar w:fldCharType="end"/>
      </w:r>
      <w:r>
        <w:rPr>
          <w:rFonts w:eastAsia="Calibri"/>
          <w:bCs/>
        </w:rPr>
        <w:t>.</w:t>
      </w:r>
    </w:p>
    <w:p w14:paraId="768B9089" w14:textId="77777777" w:rsidR="00223209" w:rsidRDefault="00614FFC">
      <w:pPr>
        <w:spacing w:before="240" w:after="200" w:line="360" w:lineRule="auto"/>
        <w:jc w:val="both"/>
        <w:rPr>
          <w:rFonts w:eastAsia="Calibri"/>
          <w:b/>
        </w:rPr>
      </w:pPr>
      <w:r>
        <w:rPr>
          <w:rFonts w:eastAsia="Calibri"/>
          <w:b/>
        </w:rPr>
        <w:t>LEY Nº 3206 DEL EJERCICIO DE LA ENFERMERÍA</w:t>
      </w:r>
    </w:p>
    <w:p w14:paraId="6334DECA" w14:textId="77777777" w:rsidR="00223209" w:rsidRDefault="00614FFC">
      <w:pPr>
        <w:shd w:val="clear" w:color="auto" w:fill="FFFFFF"/>
        <w:spacing w:line="360" w:lineRule="auto"/>
        <w:jc w:val="both"/>
        <w:rPr>
          <w:color w:val="2B2B2B"/>
        </w:rPr>
      </w:pPr>
      <w:r>
        <w:rPr>
          <w:rFonts w:eastAsia="Calibri"/>
          <w:b/>
        </w:rPr>
        <w:t>A</w:t>
      </w:r>
      <w:r>
        <w:rPr>
          <w:b/>
          <w:bCs/>
          <w:color w:val="2B2B2B"/>
        </w:rPr>
        <w:t>rtículo 25.- </w:t>
      </w:r>
      <w:r>
        <w:rPr>
          <w:color w:val="2B2B2B"/>
        </w:rPr>
        <w:t>Sobre el</w:t>
      </w:r>
      <w:r>
        <w:rPr>
          <w:color w:val="2B2B2B"/>
        </w:rPr>
        <w:t xml:space="preserve"> régimen laboral regirán los siguientes puntos:</w:t>
      </w:r>
    </w:p>
    <w:p w14:paraId="7E53D182" w14:textId="77777777" w:rsidR="00223209" w:rsidRDefault="00614FFC">
      <w:pPr>
        <w:spacing w:before="240" w:after="200" w:line="360" w:lineRule="auto"/>
        <w:jc w:val="both"/>
        <w:rPr>
          <w:rFonts w:eastAsia="Calibri"/>
          <w:bCs/>
        </w:rPr>
      </w:pPr>
      <w:r>
        <w:rPr>
          <w:color w:val="2B2B2B"/>
        </w:rPr>
        <w:t>1) La jornada laboral del personal de enfermería tendrá una duración máxima de treinta</w:t>
      </w:r>
    </w:p>
    <w:p w14:paraId="7099582B" w14:textId="77777777" w:rsidR="00223209" w:rsidRDefault="00223209">
      <w:pPr>
        <w:spacing w:before="240" w:after="200" w:line="360" w:lineRule="auto"/>
        <w:jc w:val="both"/>
        <w:rPr>
          <w:rFonts w:eastAsia="Calibri"/>
          <w:b/>
        </w:rPr>
        <w:sectPr w:rsidR="00223209">
          <w:pgSz w:w="11906" w:h="16838"/>
          <w:pgMar w:top="3969" w:right="1418" w:bottom="1418" w:left="2268" w:header="1134" w:footer="709" w:gutter="0"/>
          <w:cols w:space="708"/>
          <w:titlePg/>
          <w:docGrid w:linePitch="360"/>
        </w:sectPr>
      </w:pPr>
    </w:p>
    <w:p w14:paraId="45D851D9" w14:textId="77777777" w:rsidR="00223209" w:rsidRDefault="00614FFC">
      <w:pPr>
        <w:shd w:val="clear" w:color="auto" w:fill="FFFFFF"/>
        <w:spacing w:line="360" w:lineRule="auto"/>
        <w:jc w:val="both"/>
        <w:rPr>
          <w:color w:val="2B2B2B"/>
        </w:rPr>
      </w:pPr>
      <w:r>
        <w:rPr>
          <w:color w:val="2B2B2B"/>
        </w:rPr>
        <w:t>horas semanales. La distribución de la carga horaria de los turnos respectivos será regulada en l</w:t>
      </w:r>
      <w:r>
        <w:rPr>
          <w:color w:val="2B2B2B"/>
        </w:rPr>
        <w:t>a reglamentación que se dicte. </w:t>
      </w:r>
    </w:p>
    <w:p w14:paraId="16C8BEC9" w14:textId="77777777" w:rsidR="00223209" w:rsidRDefault="00614FFC">
      <w:pPr>
        <w:shd w:val="clear" w:color="auto" w:fill="FFFFFF"/>
        <w:spacing w:line="360" w:lineRule="auto"/>
        <w:jc w:val="both"/>
        <w:rPr>
          <w:color w:val="2B2B2B"/>
        </w:rPr>
      </w:pPr>
      <w:r>
        <w:rPr>
          <w:color w:val="2B2B2B"/>
        </w:rPr>
        <w:t>2) El descanso remunerado correspondiente a los días feriados no laborales será contabilizado dentro de la jornada semanal o mensual en la forma que disponga el reglamento.</w:t>
      </w:r>
    </w:p>
    <w:p w14:paraId="2E4BED67" w14:textId="77777777" w:rsidR="00223209" w:rsidRDefault="00614FFC">
      <w:pPr>
        <w:shd w:val="clear" w:color="auto" w:fill="FFFFFF"/>
        <w:spacing w:line="360" w:lineRule="auto"/>
        <w:jc w:val="both"/>
        <w:rPr>
          <w:color w:val="2B2B2B"/>
        </w:rPr>
      </w:pPr>
      <w:r>
        <w:rPr>
          <w:b/>
          <w:bCs/>
          <w:color w:val="2B2B2B"/>
        </w:rPr>
        <w:t>Artículo 26.- </w:t>
      </w:r>
      <w:r>
        <w:rPr>
          <w:color w:val="2B2B2B"/>
        </w:rPr>
        <w:t>1) El tiempo de trabajo que exceda la</w:t>
      </w:r>
      <w:r>
        <w:rPr>
          <w:color w:val="2B2B2B"/>
        </w:rPr>
        <w:t xml:space="preserve"> jornada laboral establecida en el párrafo anterior será considerado como horas extraordinarias, debiendo remunerarse en la forma correspondiente.</w:t>
      </w:r>
    </w:p>
    <w:p w14:paraId="31DF4DBA" w14:textId="77777777" w:rsidR="00223209" w:rsidRDefault="00614FFC">
      <w:pPr>
        <w:shd w:val="clear" w:color="auto" w:fill="FFFFFF"/>
        <w:spacing w:line="360" w:lineRule="auto"/>
        <w:jc w:val="both"/>
        <w:rPr>
          <w:color w:val="2B2B2B"/>
        </w:rPr>
      </w:pPr>
      <w:r>
        <w:rPr>
          <w:color w:val="2B2B2B"/>
        </w:rPr>
        <w:t>2) El trabajo prestado en los días que corresponden al descanso semanal y a los días feriados no laborales, s</w:t>
      </w:r>
      <w:r>
        <w:rPr>
          <w:color w:val="2B2B2B"/>
        </w:rPr>
        <w:t>in descanso sustitutorio, da derecho al personal de enfermería a percibir adicionalmente el pago de la remuneración que corresponde a dicha labor con una sobretasa del 100% (cien por ciento), siempre que cumpla con los requisitos previstos en el reglamento</w:t>
      </w:r>
      <w:r>
        <w:rPr>
          <w:color w:val="2B2B2B"/>
        </w:rPr>
        <w:t xml:space="preserve"> </w:t>
      </w:r>
      <w:r>
        <w:rPr>
          <w:color w:val="2B2B2B"/>
        </w:rPr>
        <w:fldChar w:fldCharType="begin"/>
      </w:r>
      <w:r>
        <w:rPr>
          <w:color w:val="2B2B2B"/>
        </w:rPr>
        <w:instrText>ADDIN CSL_CITATION {"citationItems":[{"id":"ITEM-1","itemData":{"id":"ITEM-1","issued":{"date-parts":[["2014"]]},"publisher-place":"Asuncion","title":"LEY Nº 3206.DEL EJERCICIO DE LA ENFERMERÍA","type":"chapter"},"uris":["http://www.mendeley.com/documents</w:instrText>
      </w:r>
      <w:r>
        <w:rPr>
          <w:color w:val="2B2B2B"/>
        </w:rPr>
        <w:instrText>/?uuid=a8cb440c-38ef-474c-ae24-1fed12fc6c37"]}],"mendeley":{"formattedCitation":"(10)","plainTextFormattedCitation":"(10)","previouslyFormattedCitation":"(10)"},"properties":{"noteIndex":0},"schema":"https://github.com/citation-style-language/schema/raw/ma</w:instrText>
      </w:r>
      <w:r>
        <w:rPr>
          <w:color w:val="2B2B2B"/>
        </w:rPr>
        <w:instrText>ster/csl-citation.json"}</w:instrText>
      </w:r>
      <w:r>
        <w:rPr>
          <w:color w:val="2B2B2B"/>
        </w:rPr>
        <w:fldChar w:fldCharType="separate"/>
      </w:r>
      <w:r>
        <w:rPr>
          <w:noProof/>
          <w:color w:val="2B2B2B"/>
        </w:rPr>
        <w:t>(10)</w:t>
      </w:r>
      <w:r>
        <w:rPr>
          <w:color w:val="2B2B2B"/>
        </w:rPr>
        <w:fldChar w:fldCharType="end"/>
      </w:r>
      <w:r>
        <w:rPr>
          <w:color w:val="2B2B2B"/>
        </w:rPr>
        <w:t>.</w:t>
      </w:r>
    </w:p>
    <w:p w14:paraId="5EB5B315" w14:textId="77777777" w:rsidR="00223209" w:rsidRDefault="00614FFC">
      <w:pPr>
        <w:spacing w:before="240" w:after="200" w:line="360" w:lineRule="auto"/>
        <w:jc w:val="both"/>
        <w:rPr>
          <w:rFonts w:eastAsia="Calibri"/>
          <w:b/>
        </w:rPr>
      </w:pPr>
      <w:r>
        <w:rPr>
          <w:rFonts w:eastAsia="Calibri"/>
          <w:b/>
        </w:rPr>
        <w:t>LEY 836 CÓDIGO SANITARIO</w:t>
      </w:r>
    </w:p>
    <w:p w14:paraId="7BA416A6" w14:textId="77777777" w:rsidR="00223209" w:rsidRDefault="00614FFC">
      <w:pPr>
        <w:spacing w:before="240" w:after="200" w:line="360" w:lineRule="auto"/>
        <w:jc w:val="both"/>
        <w:rPr>
          <w:b/>
          <w:bCs/>
        </w:rPr>
      </w:pPr>
      <w:r>
        <w:rPr>
          <w:b/>
          <w:bCs/>
        </w:rPr>
        <w:t>CAPITULO IV DE LA SALUD OCUPACIONAL Y DEL MEDIO LABORAL</w:t>
      </w:r>
    </w:p>
    <w:p w14:paraId="6105DF54" w14:textId="77777777" w:rsidR="00223209" w:rsidRDefault="00614FFC">
      <w:pPr>
        <w:spacing w:before="240" w:after="200" w:line="360" w:lineRule="auto"/>
        <w:jc w:val="both"/>
        <w:rPr>
          <w:rFonts w:eastAsia="Calibri"/>
          <w:b/>
        </w:rPr>
      </w:pPr>
      <w:r>
        <w:rPr>
          <w:b/>
          <w:bCs/>
        </w:rPr>
        <w:t>Art.86.-</w:t>
      </w:r>
      <w:r>
        <w:t xml:space="preserve"> El Ministerio determinará y autorizará las acciones tendientes a la protección de la salubridad del medio laboral para eliminar los riesgos de enfermedad, accidente o muerte, comprendiendo a toda clase de actividad ocupacional.</w:t>
      </w:r>
    </w:p>
    <w:p w14:paraId="395591A0" w14:textId="77777777" w:rsidR="00223209" w:rsidRDefault="00614FFC">
      <w:pPr>
        <w:spacing w:before="240" w:after="200" w:line="360" w:lineRule="auto"/>
        <w:jc w:val="both"/>
        <w:rPr>
          <w:rFonts w:eastAsia="Calibri"/>
          <w:b/>
        </w:rPr>
      </w:pPr>
      <w:r>
        <w:rPr>
          <w:b/>
          <w:bCs/>
        </w:rPr>
        <w:t>Art.87.-</w:t>
      </w:r>
      <w:r>
        <w:t xml:space="preserve"> El Ministerio dict</w:t>
      </w:r>
      <w:r>
        <w:t>ará normas técnicas y ejercerá el control de las condiciones de salubridad de los establecimientos comerciales, industriales y de salud</w:t>
      </w:r>
      <w:r>
        <w:rPr>
          <w:rFonts w:eastAsia="Calibri"/>
          <w:b/>
        </w:rPr>
        <w:t xml:space="preserve"> </w:t>
      </w:r>
      <w:r>
        <w:t xml:space="preserve">considerando la necesaria protección de los trabajadores y de la población en general </w:t>
      </w:r>
      <w:r>
        <w:fldChar w:fldCharType="begin"/>
      </w:r>
      <w:r>
        <w:instrText>ADDIN CSL_CITATION {"citationItems</w:instrText>
      </w:r>
      <w:r>
        <w:instrText>":[{"id":"ITEM-1","itemData":{"author":[{"dropping-particle":"","family":"Congreso de la Nación Paraguaya","given":"","non-dropping-particle":"","parse-names":false,"suffix":""},{"dropping-particle":"","family":"OPS/OMS","given":"","non-dropping-particle":</w:instrText>
      </w:r>
      <w:r>
        <w:instrText>"","parse-names":false,"suffix":""}],"id":"ITEM-1","issue":"3","issued":{"date-parts":[["1980"]]},"page":"1-5","title":"Ley N° 836/80 Codigo Sanitario","type":"article-journal","volume":"XVI"},"uris":["http://www.mendeley.com/documents/?uuid=89c9e9e8-a6ab-</w:instrText>
      </w:r>
      <w:r>
        <w:instrText>429e-8275-640b3decb21f"]}],"mendeley":{"formattedCitation":"(11)","plainTextFormattedCitation":"(11)","previouslyFormattedCitation":"(11)"},"properties":{"noteIndex":0},"schema":"https://github.com/citation-style-language/schema/raw/master/csl-citation.jso</w:instrText>
      </w:r>
      <w:r>
        <w:instrText>n"}</w:instrText>
      </w:r>
      <w:r>
        <w:fldChar w:fldCharType="separate"/>
      </w:r>
      <w:r>
        <w:rPr>
          <w:noProof/>
        </w:rPr>
        <w:t>(11)</w:t>
      </w:r>
      <w:r>
        <w:fldChar w:fldCharType="end"/>
      </w:r>
      <w:r>
        <w:t>.</w:t>
      </w:r>
    </w:p>
    <w:p w14:paraId="22C0877C" w14:textId="77777777" w:rsidR="00223209" w:rsidRDefault="00614FFC">
      <w:pPr>
        <w:spacing w:before="240" w:after="200" w:line="360" w:lineRule="auto"/>
        <w:jc w:val="both"/>
        <w:rPr>
          <w:b/>
          <w:bCs/>
        </w:rPr>
      </w:pPr>
      <w:r>
        <w:rPr>
          <w:b/>
          <w:bCs/>
        </w:rPr>
        <w:t>Ley N° 213 que establece el Código del Trabajo</w:t>
      </w:r>
    </w:p>
    <w:p w14:paraId="4F1A6A26" w14:textId="77777777" w:rsidR="00223209" w:rsidRDefault="00614FFC">
      <w:pPr>
        <w:spacing w:before="240" w:after="200" w:line="360" w:lineRule="auto"/>
        <w:jc w:val="both"/>
      </w:pPr>
      <w:r>
        <w:rPr>
          <w:b/>
          <w:bCs/>
        </w:rPr>
        <w:t>Capítulo VII</w:t>
      </w:r>
      <w:r>
        <w:t>. De los derechos y obligaciones que derivan del contrato de trabajo:</w:t>
      </w:r>
    </w:p>
    <w:p w14:paraId="4367264C" w14:textId="77777777" w:rsidR="00223209" w:rsidRDefault="00614FFC">
      <w:pPr>
        <w:spacing w:before="240" w:after="200" w:line="360" w:lineRule="auto"/>
        <w:jc w:val="both"/>
      </w:pPr>
      <w:r>
        <w:t xml:space="preserve"> </w:t>
      </w:r>
      <w:r>
        <w:rPr>
          <w:b/>
          <w:bCs/>
        </w:rPr>
        <w:t>Art. 61</w:t>
      </w:r>
      <w:r>
        <w:t>. El contrato de trabajo debe ser cumplido de buena fe, y obliga no sólo a lo que esté formalmente expresad</w:t>
      </w:r>
      <w:r>
        <w:t xml:space="preserve">o en él, sino a todas las consecuencias derivadas del mismo o que emanen de la naturaleza jurídica de la relación o que por ley correspondan a ella. </w:t>
      </w:r>
    </w:p>
    <w:p w14:paraId="6734FA10" w14:textId="77777777" w:rsidR="00223209" w:rsidRDefault="00614FFC">
      <w:pPr>
        <w:spacing w:before="240" w:after="200" w:line="360" w:lineRule="auto"/>
        <w:jc w:val="both"/>
      </w:pPr>
      <w:r>
        <w:rPr>
          <w:b/>
          <w:bCs/>
        </w:rPr>
        <w:t>Art. 62</w:t>
      </w:r>
      <w:r>
        <w:t>. Son obligaciones de los empleadores: proporcionar lugar seguro para la guarda de los útiles y her</w:t>
      </w:r>
      <w:r>
        <w:t xml:space="preserve">ramientas del trabajador, bajo inventario que podrá solicitar cualquiera de las partes </w:t>
      </w:r>
      <w:r>
        <w:fldChar w:fldCharType="begin"/>
      </w:r>
      <w:r>
        <w:instrText>ADDIN CSL_CITATION {"citationItems":[{"id":"ITEM-1","itemData":{"ISBN":"9781119130536","abstract":"Predicting the binding mode of flexible polypeptides to proteins is an</w:instrText>
      </w:r>
      <w:r>
        <w:instrText xml:space="preserve"> important task that falls outside the domain of applicability of most small molecule and protein−protein docking tools. Here, we test the small molecule flexible ligand docking program Glide on a set of 19 non-α-helical peptides and systematically improve</w:instrText>
      </w:r>
      <w:r>
        <w:instrText xml:space="preserve"> pose prediction accuracy bynhancing Glide sampling for flexible polypeptides. In addition, scoring of the poses was improved by post-processing with physics-based implicit solvent MM- GBSA calculations. Using the best RMSD among the top 10 scoring poses a</w:instrText>
      </w:r>
      <w:r>
        <w:instrText>s a metric, the success rate (RMSD ≤ 2.0 Å for the interface backbone atoms) increased from 21% with default Glide SP settings to 58% with the enhanced peptide sampling and scoring protocol in the case of redocking to the native protein structure. This app</w:instrText>
      </w:r>
      <w:r>
        <w:instrText>roaches the accuracy of the recently developed Rosetta FlexPepDock method (63% success for these 19 peptides) while being over 100 times faster. Cross-docking was performed for a subset of cases where an unbound receptor structure was available, and in tha</w:instrText>
      </w:r>
      <w:r>
        <w:instrText>t case, 40% of peptides were docked successfully. We analyze the results and find that the optimized polypeptide protocol is most accurate for extended peptides of limited size and number of formal charges, defining a domain of applicability for this appro</w:instrText>
      </w:r>
      <w:r>
        <w:instrText>ach.","container-title":"Angewandte Chemie International Edition, 6(11), 951–952.","id":"ITEM-1","issued":{"date-parts":[["1993"]]},"publisher-place":"Asuncion","title":"LEY N° 213/93. CÓDIGO DEL TRABAJO","type":"book"},"uris":["http://www.mendeley.com/doc</w:instrText>
      </w:r>
      <w:r>
        <w:instrText>uments/?uuid=cf040c58-0e7d-4b73-b811-8812e25bcf36"]}],"mendeley":{"formattedCitation":"(9)","plainTextFormattedCitation":"(9)","previouslyFormattedCitation":"(9)"},"properties":{"noteIndex":0},"schema":"https://github.com/citation-style-language/schema/raw</w:instrText>
      </w:r>
      <w:r>
        <w:instrText>/master/csl-citation.json"}</w:instrText>
      </w:r>
      <w:r>
        <w:fldChar w:fldCharType="separate"/>
      </w:r>
      <w:r>
        <w:rPr>
          <w:noProof/>
        </w:rPr>
        <w:t>(9)</w:t>
      </w:r>
      <w:r>
        <w:fldChar w:fldCharType="end"/>
      </w:r>
      <w:r>
        <w:t>.</w:t>
      </w:r>
    </w:p>
    <w:p w14:paraId="766A2A73" w14:textId="77777777" w:rsidR="00223209" w:rsidRDefault="00614FFC">
      <w:pPr>
        <w:pStyle w:val="Ttulo2"/>
        <w:spacing w:after="240"/>
      </w:pPr>
      <w:bookmarkStart w:id="74" w:name="_Toc86389363"/>
      <w:bookmarkStart w:id="75" w:name="_Toc111221307"/>
      <w:r>
        <w:t>2.3. Marco conceptual</w:t>
      </w:r>
      <w:bookmarkEnd w:id="74"/>
      <w:bookmarkEnd w:id="75"/>
    </w:p>
    <w:p w14:paraId="61EB7A88" w14:textId="77777777" w:rsidR="00223209" w:rsidRDefault="00614FFC">
      <w:pPr>
        <w:pStyle w:val="Ttulo3"/>
      </w:pPr>
      <w:bookmarkStart w:id="76" w:name="_Toc111221308"/>
      <w:r>
        <w:t>2.3.1. Cultura organizacional</w:t>
      </w:r>
      <w:bookmarkEnd w:id="76"/>
    </w:p>
    <w:p w14:paraId="21C89DE2" w14:textId="77777777" w:rsidR="00223209" w:rsidRDefault="00614FFC">
      <w:pPr>
        <w:spacing w:after="240" w:line="360" w:lineRule="auto"/>
        <w:ind w:firstLine="708"/>
        <w:jc w:val="both"/>
      </w:pPr>
      <w:r>
        <w:t xml:space="preserve">Diversos escritores han propuesto una variedad de dimensiones y atributos a la cultura organizacional. De acuerdo con Cameron y Quinn (2006), figuran los que </w:t>
      </w:r>
      <w:r>
        <w:t>defienden la fuerza y la congruencia como las principales dimensiones culturales de interés y las que identifican una dimensión holográfica contra idiográfica como crítica al analizar la cultura.</w:t>
      </w:r>
    </w:p>
    <w:p w14:paraId="285D9EDA" w14:textId="77777777" w:rsidR="00223209" w:rsidRDefault="00614FFC">
      <w:pPr>
        <w:spacing w:after="240" w:line="360" w:lineRule="auto"/>
        <w:ind w:firstLine="708"/>
        <w:jc w:val="both"/>
      </w:pPr>
      <w:r>
        <w:t xml:space="preserve">Es por ello por lo que en la literatura se pueden encontrar </w:t>
      </w:r>
      <w:r>
        <w:t xml:space="preserve">diversos modelos para diagnosticar, medir y evaluar la cultura en la cual algunos la analizan desde rasgos culturales y otros desde tipologías culturales que integran dichos rasgos. En el primer grupo sobresalen el modelo de Schein (2004), el de Cameron y </w:t>
      </w:r>
      <w:r>
        <w:t xml:space="preserve">Quinn (2006) y el de Denison et ál. (1995); en el segundo grupo el propuesto por O´Reilly et ál., (1991) y Hofstede (1988). </w:t>
      </w:r>
    </w:p>
    <w:p w14:paraId="2AA3CA11" w14:textId="77777777" w:rsidR="00223209" w:rsidRDefault="00614FFC">
      <w:pPr>
        <w:spacing w:after="240" w:line="360" w:lineRule="auto"/>
        <w:ind w:firstLine="708"/>
        <w:jc w:val="both"/>
      </w:pPr>
      <w:r>
        <w:t>Daniel R. Denison (1989) afirma que “la cultura organizacional se refiere a los valores, las creencias y los principios fundamental</w:t>
      </w:r>
      <w:r>
        <w:t>es que constituyen los cimientos del sistema gerencial de una organización”</w:t>
      </w:r>
      <w:r>
        <w:fldChar w:fldCharType="begin"/>
      </w:r>
      <w:r>
        <w:instrText>ADDIN CSL_CITATION {"citationItems":[{"id":"ITEM-1","itemData":{"ISSN":"2631-2603","author":[{"dropping-particle":"","family":"Contreras","given":"A","non-dropping-particle":"","par</w:instrText>
      </w:r>
      <w:r>
        <w:instrText>se-names":false,"suffix":""},{"dropping-particle":"","family":"Gómez","given":"A","non-dropping-particle":"","parse-names":false,"suffix":""}],"container-title":"Revista de Investigación Sigma","id":"ITEM-1","issue":"01","issued":{"date-parts":[["2018"]]},</w:instrText>
      </w:r>
      <w:r>
        <w:instrText>"page":"59-86","title":"Aplicación de los Cuestionarios de Denison para determinar las características de la Cultura Organizacional","type":"article-journal","volume":"5"},"uris":["http://www.mendeley.com/documents/?uuid=aa84191a-c1b0-4adb-9745-ced5809b7e6</w:instrText>
      </w:r>
      <w:r>
        <w:instrText>c"]}],"mendeley":{"formattedCitation":"(3)","plainTextFormattedCitation":"(3)","previouslyFormattedCitation":"(3)"},"properties":{"noteIndex":0},"schema":"https://github.com/citation-style-language/schema/raw/master/csl-citation.json"}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r>
        <w:t>.</w:t>
      </w:r>
    </w:p>
    <w:p w14:paraId="688BC2D8" w14:textId="77777777" w:rsidR="00223209" w:rsidRDefault="00614FFC">
      <w:pPr>
        <w:spacing w:before="240" w:after="240" w:line="360" w:lineRule="auto"/>
        <w:ind w:firstLine="708"/>
        <w:jc w:val="both"/>
      </w:pPr>
      <w:r>
        <w:t>Para Chiavena</w:t>
      </w:r>
      <w:r>
        <w:t>to, (2010), la Cultura organizacional es “un modo de vida, un sistema de creencias y valores, una forma aceptada de interacción y relaciones típicas de determinada organización”, Estos son algunos conceptos de un grupo de autores escogidos, pero se podrían</w:t>
      </w:r>
      <w:r>
        <w:t xml:space="preserve"> traer a colación muchos otros y sin duda el enfoque de dicho concepto sería similar a los expuestos </w:t>
      </w:r>
      <w:r>
        <w:fldChar w:fldCharType="begin"/>
      </w:r>
      <w:r>
        <w:instrText>ADDIN CSL_CITATION {"citationItems":[{"id":"ITEM-1","itemData":{"ISBN":"9789701068762","abstract":"Attention mechanisms play a central role in NLP systems,</w:instrText>
      </w:r>
      <w:r>
        <w:instrText xml:space="preserve"> especially within recurrent neural network (RNN) models. Recently, there has been increasing interest in whether or not the intermediate representations offered by these modules may be used to explain the reasoning for a model's prediction, and consequent</w:instrText>
      </w:r>
      <w:r>
        <w:instrText>ly reach insights regarding the model's decision-making process. A recent paper claims that 'Attention is not Explanation' (Jain and Wallace, 2019). We challenge many of the assumptions underlying this work, arguing that such a claim depends on one's defin</w:instrText>
      </w:r>
      <w:r>
        <w:instrText>ition of explanation, and that testing it needs to take into account all elements of the model. We propose four alternative tests to determine when/whether attention can be used as explanation: a simple uniform-weights baseline; a variance calibration base</w:instrText>
      </w:r>
      <w:r>
        <w:instrText>d on multiple random seed runs; a diagnostic framework using frozen weights from pretrained models; and an end-to-end adversarial attention training protocol. Each allows for meaningful interpretation of attention mechanisms in RNN models. We show that eve</w:instrText>
      </w:r>
      <w:r>
        <w:instrText>n when reliable adversarial distributions can be found, they don't perform well on the simple diagnostic, indicating that prior work does not disprove the usefulness of attention mechanisms for explainability.","author":[{"dropping-particle":"","family":"ب</w:instrText>
      </w:r>
      <w:r>
        <w:instrText>Idalberto Chiavenato","given":"","non-dropping-particle":"","parse-names":false,"suffix":""}],"edition":"3º","editor":[{"dropping-particle":"","family":"McGraw-Hill","given":"","non-dropping-particle":"","parse-names":false,"suffix":""}],"id":"ITEM-1","iss</w:instrText>
      </w:r>
      <w:r>
        <w:instrText>ued":{"date-parts":[["2010"]]},"number-of-pages":"148-162","publisher-place":"Mexico","title":"comportamiento organizacional","type":"book","volume":"148"},"uris":["http://www.mendeley.com/documents/?uuid=e7462bad-436d-41c4-b7cc-4d9d07bca9ad"]}],"mendeley"</w:instrText>
      </w:r>
      <w:r>
        <w:instrText>:{"formattedCitation":"(12)","plainTextFormattedCitation":"(12)","previouslyFormattedCitation":"(12)"},"properties":{"noteIndex":0},"schema":"https://github.com/citation-style-language/schema/raw/master/csl-citation.json"}</w:instrText>
      </w:r>
      <w:r>
        <w:fldChar w:fldCharType="separate"/>
      </w:r>
      <w:r>
        <w:rPr>
          <w:noProof/>
        </w:rPr>
        <w:t>(12)</w:t>
      </w:r>
      <w:r>
        <w:fldChar w:fldCharType="end"/>
      </w:r>
      <w:r>
        <w:t>.</w:t>
      </w:r>
    </w:p>
    <w:p w14:paraId="54BEBC0C" w14:textId="77777777" w:rsidR="00223209" w:rsidRDefault="00614FFC">
      <w:pPr>
        <w:spacing w:before="240" w:after="240" w:line="360" w:lineRule="auto"/>
        <w:ind w:firstLine="708"/>
        <w:jc w:val="both"/>
      </w:pPr>
      <w:r>
        <w:t>Lacherre (2017), menciona</w:t>
      </w:r>
      <w:r>
        <w:t xml:space="preserve"> que la cultura organizacional se define como el conjunto de normas y valores que son compartidos por personas y grupos en una organización y que controlan la forma en que interactúan entre sí dentro de la organización y con el exterior </w:t>
      </w:r>
      <w:r>
        <w:fldChar w:fldCharType="begin"/>
      </w:r>
      <w:r>
        <w:instrText xml:space="preserve">ADDIN CSL_CITATION </w:instrText>
      </w:r>
      <w:r>
        <w:instrText>{"citationItems":[{"id":"ITEM-1","itemData":{"author":[{"dropping-particle":"","family":"Lacherre-calderón","given":"Enrique","non-dropping-particle":"","parse-names":false,"suffix":""}],"id":"ITEM-1","issued":{"date-parts":[["2017"]]},"number-of-pages":"1</w:instrText>
      </w:r>
      <w:r>
        <w:instrText>08","publisher":"Universidad de Piura","title":"CULTURA ORGANIZACIONAL EN DOCENTES DEL ZEGEL-IPAE PIURA 2016","type":"thesis"},"uris":["http://www.mendeley.com/documents/?uuid=a4152864-709e-41ff-bba4-21262bfe7765"]}],"mendeley":{"formattedCitation":"(2)","</w:instrText>
      </w:r>
      <w:r>
        <w:instrText>plainTextFormattedCitation":"(2)","previouslyFormattedCitation":"(2)"},"properties":{"noteIndex":0},"schema":"https://github.com/citation-style-language/schema/raw/master/csl-citation.json"}</w:instrText>
      </w:r>
      <w:r>
        <w:fldChar w:fldCharType="separate"/>
      </w:r>
      <w:r>
        <w:rPr>
          <w:noProof/>
        </w:rPr>
        <w:t>(2)</w:t>
      </w:r>
      <w:r>
        <w:fldChar w:fldCharType="end"/>
      </w:r>
      <w:r>
        <w:t>.</w:t>
      </w:r>
    </w:p>
    <w:p w14:paraId="3441018F" w14:textId="77777777" w:rsidR="00223209" w:rsidRDefault="00614FFC">
      <w:pPr>
        <w:spacing w:before="240" w:after="240" w:line="360" w:lineRule="auto"/>
        <w:ind w:firstLine="708"/>
        <w:jc w:val="both"/>
      </w:pPr>
      <w:r>
        <w:t>Schein, habla acerca de la cultura organizacional, como un</w:t>
      </w:r>
      <w:r>
        <w:t xml:space="preserve"> modelo de presunciones básicas-inventadas, descubiertas o desarrolladas- por un grupo dado al ir descubriendo sus problemas de adaptación externa e integración interna, que hayan ejercido la suficiente influencia como para ser consideradas como el modo co</w:t>
      </w:r>
      <w:r>
        <w:t>rrecto de percibir, pensar y sentir esos problemas (10).</w:t>
      </w:r>
    </w:p>
    <w:p w14:paraId="3CE5A5B0" w14:textId="77777777" w:rsidR="00223209" w:rsidRDefault="00614FFC">
      <w:pPr>
        <w:spacing w:line="360" w:lineRule="auto"/>
        <w:jc w:val="both"/>
      </w:pPr>
      <w:r>
        <w:rPr>
          <w:b/>
          <w:bCs/>
        </w:rPr>
        <w:t>En la tabla 1.</w:t>
      </w:r>
      <w:r>
        <w:t xml:space="preserve"> Se presentan de manera comparativa algunos aspectos comunes y diferenciadores.</w:t>
      </w:r>
    </w:p>
    <w:tbl>
      <w:tblPr>
        <w:tblStyle w:val="Tablaconcuadrcula"/>
        <w:tblW w:w="9155" w:type="dxa"/>
        <w:tblInd w:w="-289" w:type="dxa"/>
        <w:tblLook w:val="04A0" w:firstRow="1" w:lastRow="0" w:firstColumn="1" w:lastColumn="0" w:noHBand="0" w:noVBand="1"/>
      </w:tblPr>
      <w:tblGrid>
        <w:gridCol w:w="1327"/>
        <w:gridCol w:w="1596"/>
        <w:gridCol w:w="1405"/>
        <w:gridCol w:w="1685"/>
        <w:gridCol w:w="1527"/>
        <w:gridCol w:w="1615"/>
      </w:tblGrid>
      <w:tr w:rsidR="00223209" w14:paraId="1F2BF17F" w14:textId="77777777">
        <w:tc>
          <w:tcPr>
            <w:tcW w:w="1301" w:type="dxa"/>
          </w:tcPr>
          <w:p w14:paraId="51122981" w14:textId="77777777" w:rsidR="00223209" w:rsidRDefault="00614FFC">
            <w:pPr>
              <w:spacing w:line="360" w:lineRule="auto"/>
              <w:jc w:val="both"/>
              <w:rPr>
                <w:b/>
                <w:bCs/>
                <w:sz w:val="20"/>
                <w:szCs w:val="20"/>
              </w:rPr>
            </w:pPr>
            <w:r>
              <w:rPr>
                <w:b/>
                <w:bCs/>
                <w:sz w:val="20"/>
                <w:szCs w:val="20"/>
              </w:rPr>
              <w:t>Criterios de</w:t>
            </w:r>
          </w:p>
          <w:p w14:paraId="40CF082A" w14:textId="77777777" w:rsidR="00223209" w:rsidRDefault="00614FFC">
            <w:pPr>
              <w:spacing w:line="360" w:lineRule="auto"/>
              <w:jc w:val="both"/>
              <w:rPr>
                <w:b/>
                <w:bCs/>
                <w:sz w:val="20"/>
                <w:szCs w:val="20"/>
              </w:rPr>
            </w:pPr>
            <w:r>
              <w:rPr>
                <w:b/>
                <w:bCs/>
                <w:sz w:val="20"/>
                <w:szCs w:val="20"/>
              </w:rPr>
              <w:t>comparación</w:t>
            </w:r>
          </w:p>
        </w:tc>
        <w:tc>
          <w:tcPr>
            <w:tcW w:w="1602" w:type="dxa"/>
          </w:tcPr>
          <w:p w14:paraId="617905FA" w14:textId="77777777" w:rsidR="00223209" w:rsidRDefault="00614FFC">
            <w:pPr>
              <w:spacing w:line="360" w:lineRule="auto"/>
              <w:jc w:val="both"/>
              <w:rPr>
                <w:b/>
                <w:bCs/>
                <w:sz w:val="20"/>
                <w:szCs w:val="20"/>
              </w:rPr>
            </w:pPr>
            <w:r>
              <w:rPr>
                <w:b/>
                <w:bCs/>
                <w:sz w:val="20"/>
                <w:szCs w:val="20"/>
              </w:rPr>
              <w:t>Denison</w:t>
            </w:r>
          </w:p>
        </w:tc>
        <w:tc>
          <w:tcPr>
            <w:tcW w:w="1400" w:type="dxa"/>
          </w:tcPr>
          <w:p w14:paraId="7AE73609" w14:textId="77777777" w:rsidR="00223209" w:rsidRDefault="00614FFC">
            <w:pPr>
              <w:spacing w:line="360" w:lineRule="auto"/>
              <w:jc w:val="both"/>
              <w:rPr>
                <w:b/>
                <w:bCs/>
                <w:sz w:val="20"/>
                <w:szCs w:val="20"/>
              </w:rPr>
            </w:pPr>
            <w:r>
              <w:rPr>
                <w:b/>
                <w:bCs/>
                <w:sz w:val="20"/>
                <w:szCs w:val="20"/>
              </w:rPr>
              <w:t>Cameron y Quinn</w:t>
            </w:r>
          </w:p>
        </w:tc>
        <w:tc>
          <w:tcPr>
            <w:tcW w:w="1764" w:type="dxa"/>
          </w:tcPr>
          <w:p w14:paraId="1310FEE5" w14:textId="77777777" w:rsidR="00223209" w:rsidRDefault="00614FFC">
            <w:pPr>
              <w:spacing w:line="360" w:lineRule="auto"/>
              <w:jc w:val="both"/>
              <w:rPr>
                <w:b/>
                <w:bCs/>
                <w:sz w:val="20"/>
                <w:szCs w:val="20"/>
              </w:rPr>
            </w:pPr>
            <w:r>
              <w:rPr>
                <w:b/>
                <w:bCs/>
                <w:sz w:val="20"/>
                <w:szCs w:val="20"/>
              </w:rPr>
              <w:t>Schein</w:t>
            </w:r>
          </w:p>
        </w:tc>
        <w:tc>
          <w:tcPr>
            <w:tcW w:w="1470" w:type="dxa"/>
          </w:tcPr>
          <w:p w14:paraId="0E0F41FB" w14:textId="77777777" w:rsidR="00223209" w:rsidRDefault="00614FFC">
            <w:pPr>
              <w:spacing w:line="360" w:lineRule="auto"/>
              <w:jc w:val="both"/>
              <w:rPr>
                <w:b/>
                <w:bCs/>
                <w:sz w:val="20"/>
                <w:szCs w:val="20"/>
              </w:rPr>
            </w:pPr>
            <w:r>
              <w:rPr>
                <w:b/>
                <w:bCs/>
                <w:sz w:val="20"/>
                <w:szCs w:val="20"/>
              </w:rPr>
              <w:t>Hofstede</w:t>
            </w:r>
          </w:p>
        </w:tc>
        <w:tc>
          <w:tcPr>
            <w:tcW w:w="1618" w:type="dxa"/>
          </w:tcPr>
          <w:p w14:paraId="7A62E2CB" w14:textId="77777777" w:rsidR="00223209" w:rsidRDefault="00614FFC">
            <w:pPr>
              <w:spacing w:line="360" w:lineRule="auto"/>
              <w:jc w:val="both"/>
              <w:rPr>
                <w:b/>
                <w:bCs/>
                <w:sz w:val="20"/>
                <w:szCs w:val="20"/>
              </w:rPr>
            </w:pPr>
            <w:r>
              <w:rPr>
                <w:b/>
                <w:bCs/>
                <w:sz w:val="20"/>
                <w:szCs w:val="20"/>
              </w:rPr>
              <w:t>O’Reilly</w:t>
            </w:r>
          </w:p>
          <w:p w14:paraId="3EA370D2" w14:textId="77777777" w:rsidR="00223209" w:rsidRDefault="00223209">
            <w:pPr>
              <w:spacing w:line="360" w:lineRule="auto"/>
              <w:jc w:val="both"/>
              <w:rPr>
                <w:b/>
                <w:bCs/>
                <w:sz w:val="20"/>
                <w:szCs w:val="20"/>
              </w:rPr>
            </w:pPr>
          </w:p>
        </w:tc>
      </w:tr>
      <w:tr w:rsidR="00223209" w14:paraId="1976D274" w14:textId="77777777">
        <w:tc>
          <w:tcPr>
            <w:tcW w:w="1301" w:type="dxa"/>
          </w:tcPr>
          <w:p w14:paraId="73DC5A5E" w14:textId="77777777" w:rsidR="00223209" w:rsidRDefault="00614FFC">
            <w:pPr>
              <w:spacing w:line="360" w:lineRule="auto"/>
              <w:jc w:val="both"/>
              <w:rPr>
                <w:sz w:val="20"/>
                <w:szCs w:val="20"/>
              </w:rPr>
            </w:pPr>
            <w:r>
              <w:rPr>
                <w:sz w:val="20"/>
                <w:szCs w:val="20"/>
              </w:rPr>
              <w:t>característica</w:t>
            </w:r>
          </w:p>
        </w:tc>
        <w:tc>
          <w:tcPr>
            <w:tcW w:w="1602" w:type="dxa"/>
          </w:tcPr>
          <w:p w14:paraId="6783C20E" w14:textId="77777777" w:rsidR="00223209" w:rsidRDefault="00614FFC">
            <w:pPr>
              <w:jc w:val="both"/>
              <w:rPr>
                <w:sz w:val="20"/>
                <w:szCs w:val="20"/>
              </w:rPr>
            </w:pPr>
            <w:r>
              <w:rPr>
                <w:sz w:val="20"/>
                <w:szCs w:val="20"/>
              </w:rPr>
              <w:t xml:space="preserve">Estudia la </w:t>
            </w:r>
            <w:r>
              <w:rPr>
                <w:sz w:val="20"/>
                <w:szCs w:val="20"/>
              </w:rPr>
              <w:t>relación entre cultura y un conjunto de variables representativas del desempeño organizacional</w:t>
            </w:r>
          </w:p>
        </w:tc>
        <w:tc>
          <w:tcPr>
            <w:tcW w:w="1400" w:type="dxa"/>
          </w:tcPr>
          <w:p w14:paraId="44B8814E" w14:textId="77777777" w:rsidR="00223209" w:rsidRDefault="00614FFC">
            <w:pPr>
              <w:jc w:val="both"/>
              <w:rPr>
                <w:sz w:val="20"/>
                <w:szCs w:val="20"/>
              </w:rPr>
            </w:pPr>
            <w:r>
              <w:rPr>
                <w:sz w:val="20"/>
                <w:szCs w:val="20"/>
              </w:rPr>
              <w:t>Caracteriza la cultura organizacional dominante y su vinculación con el desempeño de la organización, así como el análisis de los roles del líder</w:t>
            </w:r>
          </w:p>
        </w:tc>
        <w:tc>
          <w:tcPr>
            <w:tcW w:w="1764" w:type="dxa"/>
          </w:tcPr>
          <w:p w14:paraId="75456E97" w14:textId="77777777" w:rsidR="00223209" w:rsidRDefault="00614FFC">
            <w:pPr>
              <w:jc w:val="both"/>
              <w:rPr>
                <w:sz w:val="20"/>
                <w:szCs w:val="20"/>
              </w:rPr>
            </w:pPr>
            <w:r>
              <w:rPr>
                <w:sz w:val="20"/>
                <w:szCs w:val="20"/>
              </w:rPr>
              <w:t>Analiza la cult</w:t>
            </w:r>
            <w:r>
              <w:rPr>
                <w:sz w:val="20"/>
                <w:szCs w:val="20"/>
              </w:rPr>
              <w:t>ura desde una</w:t>
            </w:r>
          </w:p>
          <w:p w14:paraId="03B08E38" w14:textId="77777777" w:rsidR="00223209" w:rsidRDefault="00614FFC">
            <w:pPr>
              <w:jc w:val="both"/>
              <w:rPr>
                <w:sz w:val="20"/>
                <w:szCs w:val="20"/>
              </w:rPr>
            </w:pPr>
            <w:r>
              <w:rPr>
                <w:sz w:val="20"/>
                <w:szCs w:val="20"/>
              </w:rPr>
              <w:t>perspectiva integral considerando:</w:t>
            </w:r>
          </w:p>
          <w:p w14:paraId="274CBB75" w14:textId="77777777" w:rsidR="00223209" w:rsidRDefault="00614FFC">
            <w:pPr>
              <w:jc w:val="both"/>
              <w:rPr>
                <w:sz w:val="20"/>
                <w:szCs w:val="20"/>
              </w:rPr>
            </w:pPr>
            <w:r>
              <w:rPr>
                <w:sz w:val="20"/>
                <w:szCs w:val="20"/>
              </w:rPr>
              <w:t>Artefactos. Creencias y valores.</w:t>
            </w:r>
          </w:p>
          <w:p w14:paraId="45C04B6C" w14:textId="77777777" w:rsidR="00223209" w:rsidRDefault="00614FFC">
            <w:pPr>
              <w:jc w:val="both"/>
              <w:rPr>
                <w:sz w:val="20"/>
                <w:szCs w:val="20"/>
              </w:rPr>
            </w:pPr>
            <w:r>
              <w:rPr>
                <w:sz w:val="20"/>
                <w:szCs w:val="20"/>
              </w:rPr>
              <w:t>Presunciones subyacentes</w:t>
            </w:r>
          </w:p>
        </w:tc>
        <w:tc>
          <w:tcPr>
            <w:tcW w:w="1470" w:type="dxa"/>
          </w:tcPr>
          <w:p w14:paraId="7D1A58DB" w14:textId="77777777" w:rsidR="00223209" w:rsidRDefault="00614FFC">
            <w:pPr>
              <w:jc w:val="both"/>
              <w:rPr>
                <w:sz w:val="20"/>
                <w:szCs w:val="20"/>
              </w:rPr>
            </w:pPr>
            <w:r>
              <w:rPr>
                <w:sz w:val="20"/>
                <w:szCs w:val="20"/>
              </w:rPr>
              <w:t>Observa cómo influyen los valores básicos de cada país en comportamiento organizacional.</w:t>
            </w:r>
          </w:p>
        </w:tc>
        <w:tc>
          <w:tcPr>
            <w:tcW w:w="1618" w:type="dxa"/>
          </w:tcPr>
          <w:p w14:paraId="76CFB59A" w14:textId="77777777" w:rsidR="00223209" w:rsidRDefault="00614FFC">
            <w:pPr>
              <w:jc w:val="both"/>
              <w:rPr>
                <w:sz w:val="20"/>
                <w:szCs w:val="20"/>
              </w:rPr>
            </w:pPr>
            <w:r>
              <w:rPr>
                <w:sz w:val="20"/>
                <w:szCs w:val="20"/>
              </w:rPr>
              <w:t>Define valores culturales entre el individuo y la organizaci</w:t>
            </w:r>
            <w:r>
              <w:rPr>
                <w:sz w:val="20"/>
                <w:szCs w:val="20"/>
              </w:rPr>
              <w:t>ón</w:t>
            </w:r>
          </w:p>
        </w:tc>
      </w:tr>
      <w:tr w:rsidR="00223209" w14:paraId="2A729D39" w14:textId="77777777">
        <w:tc>
          <w:tcPr>
            <w:tcW w:w="1301" w:type="dxa"/>
          </w:tcPr>
          <w:p w14:paraId="7E746934" w14:textId="77777777" w:rsidR="00223209" w:rsidRDefault="00614FFC">
            <w:pPr>
              <w:jc w:val="both"/>
              <w:rPr>
                <w:sz w:val="20"/>
                <w:szCs w:val="20"/>
              </w:rPr>
            </w:pPr>
            <w:r>
              <w:rPr>
                <w:sz w:val="20"/>
                <w:szCs w:val="20"/>
              </w:rPr>
              <w:t>Dimensiones de análisis</w:t>
            </w:r>
          </w:p>
        </w:tc>
        <w:tc>
          <w:tcPr>
            <w:tcW w:w="1602" w:type="dxa"/>
          </w:tcPr>
          <w:p w14:paraId="52F4F184" w14:textId="77777777" w:rsidR="00223209" w:rsidRDefault="00614FFC">
            <w:pPr>
              <w:jc w:val="both"/>
              <w:rPr>
                <w:sz w:val="20"/>
                <w:szCs w:val="20"/>
              </w:rPr>
            </w:pPr>
            <w:r>
              <w:rPr>
                <w:sz w:val="20"/>
                <w:szCs w:val="20"/>
              </w:rPr>
              <w:t>Involucramiento. Consistencia. Adaptabilidad. Misión.</w:t>
            </w:r>
          </w:p>
        </w:tc>
        <w:tc>
          <w:tcPr>
            <w:tcW w:w="1400" w:type="dxa"/>
          </w:tcPr>
          <w:p w14:paraId="19E23816" w14:textId="77777777" w:rsidR="00223209" w:rsidRDefault="00614FFC">
            <w:pPr>
              <w:jc w:val="both"/>
              <w:rPr>
                <w:sz w:val="20"/>
                <w:szCs w:val="20"/>
              </w:rPr>
            </w:pPr>
            <w:r>
              <w:rPr>
                <w:sz w:val="20"/>
                <w:szCs w:val="20"/>
              </w:rPr>
              <w:t>Clan. Adhocracia. Jerarquía. Mercado</w:t>
            </w:r>
          </w:p>
        </w:tc>
        <w:tc>
          <w:tcPr>
            <w:tcW w:w="1764" w:type="dxa"/>
          </w:tcPr>
          <w:p w14:paraId="168E6362" w14:textId="77777777" w:rsidR="00223209" w:rsidRDefault="00614FFC">
            <w:pPr>
              <w:jc w:val="both"/>
              <w:rPr>
                <w:sz w:val="20"/>
                <w:szCs w:val="20"/>
              </w:rPr>
            </w:pPr>
            <w:r>
              <w:rPr>
                <w:sz w:val="20"/>
                <w:szCs w:val="20"/>
              </w:rPr>
              <w:t>Ambiente externo.</w:t>
            </w:r>
          </w:p>
          <w:p w14:paraId="6F8773B3" w14:textId="77777777" w:rsidR="00223209" w:rsidRDefault="00614FFC">
            <w:pPr>
              <w:jc w:val="both"/>
              <w:rPr>
                <w:sz w:val="20"/>
                <w:szCs w:val="20"/>
              </w:rPr>
            </w:pPr>
            <w:r>
              <w:rPr>
                <w:sz w:val="20"/>
                <w:szCs w:val="20"/>
              </w:rPr>
              <w:t>Relaciones internas que involucran la realidad y la verdad, la naturaleza del</w:t>
            </w:r>
          </w:p>
          <w:p w14:paraId="3A6E96B5" w14:textId="77777777" w:rsidR="00223209" w:rsidRDefault="00614FFC">
            <w:pPr>
              <w:jc w:val="both"/>
              <w:rPr>
                <w:sz w:val="20"/>
                <w:szCs w:val="20"/>
              </w:rPr>
            </w:pPr>
            <w:r>
              <w:rPr>
                <w:sz w:val="20"/>
                <w:szCs w:val="20"/>
              </w:rPr>
              <w:t>tiempo, del espacio y la humana</w:t>
            </w:r>
          </w:p>
        </w:tc>
        <w:tc>
          <w:tcPr>
            <w:tcW w:w="1470" w:type="dxa"/>
          </w:tcPr>
          <w:p w14:paraId="3F98812F" w14:textId="77777777" w:rsidR="00223209" w:rsidRDefault="00614FFC">
            <w:pPr>
              <w:jc w:val="both"/>
              <w:rPr>
                <w:sz w:val="20"/>
                <w:szCs w:val="20"/>
              </w:rPr>
            </w:pPr>
            <w:r>
              <w:rPr>
                <w:sz w:val="20"/>
                <w:szCs w:val="20"/>
              </w:rPr>
              <w:t>La distan</w:t>
            </w:r>
            <w:r>
              <w:rPr>
                <w:sz w:val="20"/>
                <w:szCs w:val="20"/>
              </w:rPr>
              <w:t>cia del poder. El individualismo y el colectivismo. Masculinidad y feminidad. La evasión a la incertidumbre. La orientación a corto y largo plazo</w:t>
            </w:r>
          </w:p>
        </w:tc>
        <w:tc>
          <w:tcPr>
            <w:tcW w:w="1618" w:type="dxa"/>
          </w:tcPr>
          <w:p w14:paraId="58A0C356" w14:textId="77777777" w:rsidR="00223209" w:rsidRDefault="00614FFC">
            <w:pPr>
              <w:jc w:val="both"/>
              <w:rPr>
                <w:sz w:val="20"/>
                <w:szCs w:val="20"/>
              </w:rPr>
            </w:pPr>
            <w:r>
              <w:rPr>
                <w:sz w:val="20"/>
                <w:szCs w:val="20"/>
              </w:rPr>
              <w:t xml:space="preserve">Atención al detalle. Innovación. Orientación a resultados. Agresividad. Orientación al equipo. </w:t>
            </w:r>
            <w:r>
              <w:rPr>
                <w:sz w:val="20"/>
                <w:szCs w:val="20"/>
              </w:rPr>
              <w:t>Estabilidad. Orientación a la gente</w:t>
            </w:r>
          </w:p>
        </w:tc>
      </w:tr>
      <w:tr w:rsidR="00223209" w14:paraId="5E0136BF" w14:textId="77777777">
        <w:tc>
          <w:tcPr>
            <w:tcW w:w="1301" w:type="dxa"/>
          </w:tcPr>
          <w:p w14:paraId="0A066B87" w14:textId="77777777" w:rsidR="00223209" w:rsidRDefault="00614FFC">
            <w:pPr>
              <w:jc w:val="both"/>
              <w:rPr>
                <w:sz w:val="20"/>
                <w:szCs w:val="20"/>
              </w:rPr>
            </w:pPr>
            <w:r>
              <w:rPr>
                <w:sz w:val="20"/>
                <w:szCs w:val="20"/>
              </w:rPr>
              <w:t>Aplicación</w:t>
            </w:r>
          </w:p>
        </w:tc>
        <w:tc>
          <w:tcPr>
            <w:tcW w:w="1602" w:type="dxa"/>
          </w:tcPr>
          <w:p w14:paraId="3357C906" w14:textId="77777777" w:rsidR="00223209" w:rsidRDefault="00614FFC">
            <w:pPr>
              <w:jc w:val="both"/>
              <w:rPr>
                <w:sz w:val="20"/>
                <w:szCs w:val="20"/>
              </w:rPr>
            </w:pPr>
            <w:r>
              <w:rPr>
                <w:sz w:val="20"/>
                <w:szCs w:val="20"/>
              </w:rPr>
              <w:t>En múltiples contextos y en diferentes regiones</w:t>
            </w:r>
          </w:p>
        </w:tc>
        <w:tc>
          <w:tcPr>
            <w:tcW w:w="1400" w:type="dxa"/>
          </w:tcPr>
          <w:p w14:paraId="49C7C0BF" w14:textId="77777777" w:rsidR="00223209" w:rsidRDefault="00614FFC">
            <w:pPr>
              <w:jc w:val="both"/>
              <w:rPr>
                <w:sz w:val="20"/>
                <w:szCs w:val="20"/>
              </w:rPr>
            </w:pPr>
            <w:r>
              <w:rPr>
                <w:sz w:val="20"/>
                <w:szCs w:val="20"/>
              </w:rPr>
              <w:t>A diferentes tipos de sectores y tamaños de empresas. En múltiples contextos y en</w:t>
            </w:r>
          </w:p>
        </w:tc>
        <w:tc>
          <w:tcPr>
            <w:tcW w:w="1764" w:type="dxa"/>
          </w:tcPr>
          <w:p w14:paraId="0F3A49DD" w14:textId="77777777" w:rsidR="00223209" w:rsidRDefault="00614FFC">
            <w:pPr>
              <w:jc w:val="both"/>
              <w:rPr>
                <w:sz w:val="20"/>
                <w:szCs w:val="20"/>
              </w:rPr>
            </w:pPr>
            <w:r>
              <w:rPr>
                <w:sz w:val="20"/>
                <w:szCs w:val="20"/>
              </w:rPr>
              <w:t>A organizaciones públicas gubernamentales y privadas sin fines de lucro</w:t>
            </w:r>
          </w:p>
        </w:tc>
        <w:tc>
          <w:tcPr>
            <w:tcW w:w="1470" w:type="dxa"/>
          </w:tcPr>
          <w:p w14:paraId="4A305B08" w14:textId="77777777" w:rsidR="00223209" w:rsidRDefault="00614FFC">
            <w:pPr>
              <w:jc w:val="both"/>
              <w:rPr>
                <w:sz w:val="20"/>
                <w:szCs w:val="20"/>
              </w:rPr>
            </w:pPr>
            <w:r>
              <w:rPr>
                <w:sz w:val="20"/>
                <w:szCs w:val="20"/>
              </w:rPr>
              <w:t>En dif</w:t>
            </w:r>
            <w:r>
              <w:rPr>
                <w:sz w:val="20"/>
                <w:szCs w:val="20"/>
              </w:rPr>
              <w:t>erentes países.</w:t>
            </w:r>
          </w:p>
        </w:tc>
        <w:tc>
          <w:tcPr>
            <w:tcW w:w="1618" w:type="dxa"/>
          </w:tcPr>
          <w:p w14:paraId="3C212124" w14:textId="77777777" w:rsidR="00223209" w:rsidRDefault="00614FFC">
            <w:pPr>
              <w:jc w:val="both"/>
              <w:rPr>
                <w:sz w:val="20"/>
                <w:szCs w:val="20"/>
              </w:rPr>
            </w:pPr>
            <w:r>
              <w:rPr>
                <w:sz w:val="20"/>
                <w:szCs w:val="20"/>
              </w:rPr>
              <w:t>En diferentes organizaciones.</w:t>
            </w:r>
          </w:p>
        </w:tc>
      </w:tr>
      <w:tr w:rsidR="00223209" w14:paraId="7C67019D" w14:textId="77777777">
        <w:tc>
          <w:tcPr>
            <w:tcW w:w="1301" w:type="dxa"/>
          </w:tcPr>
          <w:p w14:paraId="6F9E20F7" w14:textId="77777777" w:rsidR="00223209" w:rsidRDefault="00223209">
            <w:pPr>
              <w:jc w:val="both"/>
              <w:rPr>
                <w:sz w:val="20"/>
                <w:szCs w:val="20"/>
              </w:rPr>
            </w:pPr>
          </w:p>
          <w:p w14:paraId="20638CEF" w14:textId="77777777" w:rsidR="00223209" w:rsidRDefault="00614FFC">
            <w:pPr>
              <w:jc w:val="both"/>
              <w:rPr>
                <w:sz w:val="20"/>
                <w:szCs w:val="20"/>
              </w:rPr>
            </w:pPr>
            <w:r>
              <w:rPr>
                <w:sz w:val="20"/>
                <w:szCs w:val="20"/>
              </w:rPr>
              <w:t>Ventajas</w:t>
            </w:r>
          </w:p>
        </w:tc>
        <w:tc>
          <w:tcPr>
            <w:tcW w:w="1602" w:type="dxa"/>
          </w:tcPr>
          <w:p w14:paraId="26226133" w14:textId="77777777" w:rsidR="00223209" w:rsidRDefault="00614FFC">
            <w:pPr>
              <w:jc w:val="both"/>
              <w:rPr>
                <w:sz w:val="20"/>
                <w:szCs w:val="20"/>
              </w:rPr>
            </w:pPr>
            <w:r>
              <w:rPr>
                <w:sz w:val="20"/>
                <w:szCs w:val="20"/>
              </w:rPr>
              <w:t>Explica la relación entre cultura y desempeño que puede ser utilizado para la gestión del cambio</w:t>
            </w:r>
          </w:p>
        </w:tc>
        <w:tc>
          <w:tcPr>
            <w:tcW w:w="1400" w:type="dxa"/>
          </w:tcPr>
          <w:p w14:paraId="0FF7BA19" w14:textId="77777777" w:rsidR="00223209" w:rsidRDefault="00614FFC">
            <w:pPr>
              <w:jc w:val="both"/>
              <w:rPr>
                <w:sz w:val="20"/>
                <w:szCs w:val="20"/>
              </w:rPr>
            </w:pPr>
            <w:r>
              <w:rPr>
                <w:sz w:val="20"/>
                <w:szCs w:val="20"/>
              </w:rPr>
              <w:t>Permite conocer el estado actual de la cultura dominante y cómo piensan los miembros que debería ser.</w:t>
            </w:r>
          </w:p>
        </w:tc>
        <w:tc>
          <w:tcPr>
            <w:tcW w:w="1764" w:type="dxa"/>
          </w:tcPr>
          <w:p w14:paraId="2DAAF905" w14:textId="77777777" w:rsidR="00223209" w:rsidRDefault="00223209">
            <w:pPr>
              <w:jc w:val="both"/>
              <w:rPr>
                <w:sz w:val="20"/>
                <w:szCs w:val="20"/>
              </w:rPr>
            </w:pPr>
          </w:p>
          <w:p w14:paraId="1320078A" w14:textId="77777777" w:rsidR="00223209" w:rsidRDefault="00614FFC">
            <w:pPr>
              <w:jc w:val="both"/>
              <w:rPr>
                <w:sz w:val="20"/>
                <w:szCs w:val="20"/>
              </w:rPr>
            </w:pPr>
            <w:r>
              <w:rPr>
                <w:sz w:val="20"/>
                <w:szCs w:val="20"/>
              </w:rPr>
              <w:t>Establece una relación entre el liderazgo y la cultura organizacional como una forma de alcanzar los objetivos de la empresa.</w:t>
            </w:r>
          </w:p>
        </w:tc>
        <w:tc>
          <w:tcPr>
            <w:tcW w:w="1470" w:type="dxa"/>
          </w:tcPr>
          <w:p w14:paraId="4ECE00FD" w14:textId="77777777" w:rsidR="00223209" w:rsidRDefault="00614FFC">
            <w:pPr>
              <w:jc w:val="both"/>
              <w:rPr>
                <w:sz w:val="20"/>
                <w:szCs w:val="20"/>
              </w:rPr>
            </w:pPr>
            <w:r>
              <w:rPr>
                <w:sz w:val="20"/>
                <w:szCs w:val="20"/>
              </w:rPr>
              <w:t>Ayuda a definir perfiles culturales considerando cada una de las variables.</w:t>
            </w:r>
          </w:p>
        </w:tc>
        <w:tc>
          <w:tcPr>
            <w:tcW w:w="1618" w:type="dxa"/>
          </w:tcPr>
          <w:p w14:paraId="5008CB2B" w14:textId="77777777" w:rsidR="00223209" w:rsidRDefault="00614FFC">
            <w:pPr>
              <w:jc w:val="both"/>
              <w:rPr>
                <w:sz w:val="20"/>
                <w:szCs w:val="20"/>
              </w:rPr>
            </w:pPr>
            <w:r>
              <w:rPr>
                <w:sz w:val="20"/>
                <w:szCs w:val="20"/>
              </w:rPr>
              <w:t>Permite conocer valores individuales organizacionales</w:t>
            </w:r>
            <w:r>
              <w:rPr>
                <w:sz w:val="20"/>
                <w:szCs w:val="20"/>
              </w:rPr>
              <w:t>.</w:t>
            </w:r>
          </w:p>
        </w:tc>
      </w:tr>
      <w:tr w:rsidR="00223209" w14:paraId="4DDFFC7E" w14:textId="77777777">
        <w:tc>
          <w:tcPr>
            <w:tcW w:w="1301" w:type="dxa"/>
          </w:tcPr>
          <w:p w14:paraId="16B5F1CD" w14:textId="77777777" w:rsidR="00223209" w:rsidRDefault="00223209">
            <w:pPr>
              <w:jc w:val="both"/>
              <w:rPr>
                <w:sz w:val="20"/>
                <w:szCs w:val="20"/>
              </w:rPr>
            </w:pPr>
          </w:p>
          <w:p w14:paraId="5D0A126C" w14:textId="77777777" w:rsidR="00223209" w:rsidRDefault="00614FFC">
            <w:pPr>
              <w:jc w:val="both"/>
              <w:rPr>
                <w:sz w:val="20"/>
                <w:szCs w:val="20"/>
              </w:rPr>
            </w:pPr>
            <w:r>
              <w:rPr>
                <w:sz w:val="20"/>
                <w:szCs w:val="20"/>
              </w:rPr>
              <w:t>Limitaciones</w:t>
            </w:r>
          </w:p>
        </w:tc>
        <w:tc>
          <w:tcPr>
            <w:tcW w:w="1602" w:type="dxa"/>
          </w:tcPr>
          <w:p w14:paraId="6671A7FA" w14:textId="77777777" w:rsidR="00223209" w:rsidRDefault="00614FFC">
            <w:pPr>
              <w:jc w:val="both"/>
              <w:rPr>
                <w:sz w:val="20"/>
                <w:szCs w:val="20"/>
              </w:rPr>
            </w:pPr>
            <w:r>
              <w:rPr>
                <w:sz w:val="20"/>
                <w:szCs w:val="20"/>
              </w:rPr>
              <w:t>No permite el estudio de otras variables</w:t>
            </w:r>
          </w:p>
        </w:tc>
        <w:tc>
          <w:tcPr>
            <w:tcW w:w="1400" w:type="dxa"/>
          </w:tcPr>
          <w:p w14:paraId="31460D7E" w14:textId="77777777" w:rsidR="00223209" w:rsidRDefault="00614FFC">
            <w:pPr>
              <w:jc w:val="both"/>
              <w:rPr>
                <w:sz w:val="20"/>
                <w:szCs w:val="20"/>
              </w:rPr>
            </w:pPr>
            <w:r>
              <w:rPr>
                <w:sz w:val="20"/>
                <w:szCs w:val="20"/>
              </w:rPr>
              <w:t>Se requiere del apoyo de una entrevista o de un cuestionario para identificar las prácticas que inciden en los tipos de cultura.</w:t>
            </w:r>
          </w:p>
        </w:tc>
        <w:tc>
          <w:tcPr>
            <w:tcW w:w="1764" w:type="dxa"/>
          </w:tcPr>
          <w:p w14:paraId="67807549" w14:textId="77777777" w:rsidR="00223209" w:rsidRDefault="00614FFC">
            <w:pPr>
              <w:jc w:val="both"/>
              <w:rPr>
                <w:sz w:val="20"/>
                <w:szCs w:val="20"/>
              </w:rPr>
            </w:pPr>
            <w:r>
              <w:rPr>
                <w:sz w:val="20"/>
                <w:szCs w:val="20"/>
              </w:rPr>
              <w:t xml:space="preserve">No explica la relación que existe entre la cultura y el </w:t>
            </w:r>
            <w:r>
              <w:rPr>
                <w:sz w:val="20"/>
                <w:szCs w:val="20"/>
              </w:rPr>
              <w:t>desempeño.</w:t>
            </w:r>
          </w:p>
        </w:tc>
        <w:tc>
          <w:tcPr>
            <w:tcW w:w="1470" w:type="dxa"/>
          </w:tcPr>
          <w:p w14:paraId="46205B8B" w14:textId="77777777" w:rsidR="00223209" w:rsidRDefault="00614FFC">
            <w:pPr>
              <w:jc w:val="both"/>
              <w:rPr>
                <w:sz w:val="20"/>
                <w:szCs w:val="20"/>
              </w:rPr>
            </w:pPr>
            <w:r>
              <w:rPr>
                <w:sz w:val="20"/>
                <w:szCs w:val="20"/>
              </w:rPr>
              <w:t>Sólo son válidas para realizar análisis en el nivel de países o regiones y no en el de personas</w:t>
            </w:r>
          </w:p>
        </w:tc>
        <w:tc>
          <w:tcPr>
            <w:tcW w:w="1618" w:type="dxa"/>
          </w:tcPr>
          <w:p w14:paraId="6264BE28" w14:textId="77777777" w:rsidR="00223209" w:rsidRDefault="00614FFC">
            <w:pPr>
              <w:jc w:val="both"/>
              <w:rPr>
                <w:sz w:val="20"/>
                <w:szCs w:val="20"/>
              </w:rPr>
            </w:pPr>
            <w:r>
              <w:rPr>
                <w:sz w:val="20"/>
                <w:szCs w:val="20"/>
              </w:rPr>
              <w:t>No permite el estudio de otras variables</w:t>
            </w:r>
          </w:p>
        </w:tc>
      </w:tr>
      <w:tr w:rsidR="00223209" w14:paraId="180A474A" w14:textId="77777777">
        <w:tc>
          <w:tcPr>
            <w:tcW w:w="1301" w:type="dxa"/>
          </w:tcPr>
          <w:p w14:paraId="24E64032" w14:textId="77777777" w:rsidR="00223209" w:rsidRDefault="00614FFC">
            <w:pPr>
              <w:jc w:val="both"/>
              <w:rPr>
                <w:sz w:val="20"/>
                <w:szCs w:val="20"/>
              </w:rPr>
            </w:pPr>
            <w:r>
              <w:rPr>
                <w:sz w:val="20"/>
                <w:szCs w:val="20"/>
              </w:rPr>
              <w:t>Instrumento utilizado</w:t>
            </w:r>
          </w:p>
        </w:tc>
        <w:tc>
          <w:tcPr>
            <w:tcW w:w="1602" w:type="dxa"/>
          </w:tcPr>
          <w:p w14:paraId="30399083" w14:textId="77777777" w:rsidR="00223209" w:rsidRDefault="00614FFC">
            <w:pPr>
              <w:jc w:val="both"/>
              <w:rPr>
                <w:sz w:val="20"/>
                <w:szCs w:val="20"/>
              </w:rPr>
            </w:pPr>
            <w:r>
              <w:rPr>
                <w:sz w:val="20"/>
                <w:szCs w:val="20"/>
              </w:rPr>
              <w:t>Cuestionario que consta de 60 ítems.</w:t>
            </w:r>
          </w:p>
        </w:tc>
        <w:tc>
          <w:tcPr>
            <w:tcW w:w="1400" w:type="dxa"/>
          </w:tcPr>
          <w:p w14:paraId="2B69BCF8" w14:textId="77777777" w:rsidR="00223209" w:rsidRDefault="00614FFC">
            <w:pPr>
              <w:jc w:val="both"/>
              <w:rPr>
                <w:sz w:val="20"/>
                <w:szCs w:val="20"/>
              </w:rPr>
            </w:pPr>
            <w:r>
              <w:rPr>
                <w:sz w:val="20"/>
                <w:szCs w:val="20"/>
              </w:rPr>
              <w:t>Organizational Culture Assessment (OCAI</w:t>
            </w:r>
          </w:p>
        </w:tc>
        <w:tc>
          <w:tcPr>
            <w:tcW w:w="1764" w:type="dxa"/>
          </w:tcPr>
          <w:p w14:paraId="12834599" w14:textId="77777777" w:rsidR="00223209" w:rsidRDefault="00614FFC">
            <w:pPr>
              <w:jc w:val="both"/>
              <w:rPr>
                <w:sz w:val="20"/>
                <w:szCs w:val="20"/>
              </w:rPr>
            </w:pPr>
            <w:r>
              <w:rPr>
                <w:sz w:val="20"/>
                <w:szCs w:val="20"/>
              </w:rPr>
              <w:t>Entrevis</w:t>
            </w:r>
            <w:r>
              <w:rPr>
                <w:sz w:val="20"/>
                <w:szCs w:val="20"/>
              </w:rPr>
              <w:t>tas y observación.</w:t>
            </w:r>
          </w:p>
        </w:tc>
        <w:tc>
          <w:tcPr>
            <w:tcW w:w="1470" w:type="dxa"/>
          </w:tcPr>
          <w:p w14:paraId="5111A758" w14:textId="77777777" w:rsidR="00223209" w:rsidRDefault="00614FFC">
            <w:pPr>
              <w:jc w:val="both"/>
              <w:rPr>
                <w:sz w:val="20"/>
                <w:szCs w:val="20"/>
              </w:rPr>
            </w:pPr>
            <w:r>
              <w:rPr>
                <w:sz w:val="20"/>
                <w:szCs w:val="20"/>
              </w:rPr>
              <w:t>Cuestionario Valué Survey Module versión 94</w:t>
            </w:r>
          </w:p>
        </w:tc>
        <w:tc>
          <w:tcPr>
            <w:tcW w:w="1618" w:type="dxa"/>
          </w:tcPr>
          <w:p w14:paraId="2D4DAD9E" w14:textId="77777777" w:rsidR="00223209" w:rsidRDefault="00614FFC">
            <w:pPr>
              <w:jc w:val="both"/>
              <w:rPr>
                <w:sz w:val="20"/>
                <w:szCs w:val="20"/>
              </w:rPr>
            </w:pPr>
            <w:r>
              <w:rPr>
                <w:sz w:val="20"/>
                <w:szCs w:val="20"/>
              </w:rPr>
              <w:t>Cuestionario con 54 declaraciones de valor</w:t>
            </w:r>
          </w:p>
        </w:tc>
      </w:tr>
    </w:tbl>
    <w:p w14:paraId="5D5DA0E5" w14:textId="77777777" w:rsidR="00223209" w:rsidRDefault="00614FFC">
      <w:pPr>
        <w:spacing w:before="240" w:after="200" w:line="360" w:lineRule="auto"/>
        <w:jc w:val="both"/>
      </w:pPr>
      <w:r>
        <w:t>Fuente: Elaborado por la autora</w:t>
      </w:r>
    </w:p>
    <w:p w14:paraId="6BF2682D" w14:textId="77777777" w:rsidR="00223209" w:rsidRDefault="00614FFC">
      <w:pPr>
        <w:pStyle w:val="Ttulo3"/>
      </w:pPr>
      <w:bookmarkStart w:id="77" w:name="_Toc111221309"/>
      <w:r>
        <w:t>2.3.2. Cultura</w:t>
      </w:r>
      <w:bookmarkEnd w:id="77"/>
    </w:p>
    <w:p w14:paraId="4D937145" w14:textId="77777777" w:rsidR="00223209" w:rsidRDefault="00614FFC">
      <w:pPr>
        <w:spacing w:before="240" w:after="240" w:line="360" w:lineRule="auto"/>
        <w:ind w:firstLine="708"/>
        <w:jc w:val="both"/>
      </w:pPr>
      <w:r>
        <w:rPr>
          <w:b/>
          <w:bCs/>
        </w:rPr>
        <w:t>Tylor Grimson (2008),</w:t>
      </w:r>
      <w:r>
        <w:t xml:space="preserve"> planteó el concepto de cultura asociado a todo aquel conocimientos, tradición, costumbre y hábito inherente a la persona dentro de una sociedad, al ser perteneciente de esta </w:t>
      </w:r>
    </w:p>
    <w:p w14:paraId="2C6D45B3" w14:textId="77777777" w:rsidR="00223209" w:rsidRDefault="00614FFC">
      <w:pPr>
        <w:spacing w:before="240" w:after="240" w:line="360" w:lineRule="auto"/>
        <w:ind w:firstLine="708"/>
        <w:jc w:val="both"/>
        <w:rPr>
          <w:shd w:val="clear" w:color="auto" w:fill="FFFFFF"/>
        </w:rPr>
      </w:pPr>
      <w:r>
        <w:rPr>
          <w:rStyle w:val="Textoennegrita"/>
          <w:rFonts w:eastAsia="Lucida Sans Unicode"/>
          <w:bdr w:val="none" w:sz="0" w:space="0" w:color="auto" w:frame="1"/>
          <w:shd w:val="clear" w:color="auto" w:fill="FFFFFF"/>
        </w:rPr>
        <w:t xml:space="preserve">Boas (1975), </w:t>
      </w:r>
      <w:r>
        <w:rPr>
          <w:shd w:val="clear" w:color="auto" w:fill="FFFFFF"/>
        </w:rPr>
        <w:t>menciona que</w:t>
      </w:r>
      <w:r>
        <w:rPr>
          <w:shd w:val="clear" w:color="auto" w:fill="FFFFFF"/>
        </w:rPr>
        <w:t xml:space="preserve"> todas las manifestaciones de los hábitos sociales en una comunidad, las reacciones del individuo en la medida en que se ven afectadas por las costumbres del grupo en que vive y los productos de las actividades humanas en la medida en que se ven determinad</w:t>
      </w:r>
      <w:r>
        <w:rPr>
          <w:shd w:val="clear" w:color="auto" w:fill="FFFFFF"/>
        </w:rPr>
        <w:t>as por dichas costumbres.</w:t>
      </w:r>
    </w:p>
    <w:p w14:paraId="7717B180" w14:textId="77777777" w:rsidR="00223209" w:rsidRDefault="00614FFC">
      <w:pPr>
        <w:spacing w:before="240" w:after="240" w:line="360" w:lineRule="auto"/>
        <w:ind w:firstLine="708"/>
        <w:jc w:val="both"/>
        <w:rPr>
          <w:shd w:val="clear" w:color="auto" w:fill="FFFFFF"/>
        </w:rPr>
      </w:pPr>
      <w:r>
        <w:rPr>
          <w:rStyle w:val="Textoennegrita"/>
          <w:rFonts w:eastAsia="Lucida Sans Unicode"/>
          <w:bdr w:val="none" w:sz="0" w:space="0" w:color="auto" w:frame="1"/>
          <w:shd w:val="clear" w:color="auto" w:fill="FFFFFF"/>
        </w:rPr>
        <w:t xml:space="preserve">Linton (1994), </w:t>
      </w:r>
      <w:r>
        <w:rPr>
          <w:rStyle w:val="Textoennegrita"/>
          <w:rFonts w:eastAsia="Lucida Sans Unicode"/>
          <w:b w:val="0"/>
          <w:bCs w:val="0"/>
          <w:bdr w:val="none" w:sz="0" w:space="0" w:color="auto" w:frame="1"/>
          <w:shd w:val="clear" w:color="auto" w:fill="FFFFFF"/>
        </w:rPr>
        <w:t>indica que la</w:t>
      </w:r>
      <w:r>
        <w:rPr>
          <w:rStyle w:val="Textoennegrita"/>
          <w:rFonts w:eastAsia="Lucida Sans Unicode"/>
          <w:bdr w:val="none" w:sz="0" w:space="0" w:color="auto" w:frame="1"/>
          <w:shd w:val="clear" w:color="auto" w:fill="FFFFFF"/>
        </w:rPr>
        <w:t xml:space="preserve"> </w:t>
      </w:r>
      <w:r>
        <w:rPr>
          <w:shd w:val="clear" w:color="auto" w:fill="FFFFFF"/>
        </w:rPr>
        <w:t xml:space="preserve">cultura es la suma de conocimientos y modelos de comportamiento que tienen en común y que transmiten los miembros de una sociedad particular </w:t>
      </w:r>
      <w:r>
        <w:rPr>
          <w:shd w:val="clear" w:color="auto" w:fill="FFFFFF"/>
        </w:rPr>
        <w:fldChar w:fldCharType="begin"/>
      </w:r>
      <w:r>
        <w:rPr>
          <w:shd w:val="clear" w:color="auto" w:fill="FFFFFF"/>
        </w:rPr>
        <w:instrText>ADDIN CSL_CITATION {"citationItems":[{"id":"ITEM-1","itemDat</w:instrText>
      </w:r>
      <w:r>
        <w:rPr>
          <w:shd w:val="clear" w:color="auto" w:fill="FFFFFF"/>
        </w:rPr>
        <w:instrText>a":{"ISSN":"02149915","abstract":"In last thirty years, a gre at number of studies were carried out to study the organizational climate and the job satisfaction. The majority of those researchs were conducted in large corporations. However, the PYME (small</w:instrText>
      </w:r>
      <w:r>
        <w:rPr>
          <w:shd w:val="clear" w:color="auto" w:fill="FFFFFF"/>
        </w:rPr>
        <w:instrText xml:space="preserve"> and median organization) is the most typical organization in Spain, and therefore could be differences in the relationship between climate and job satifaction. The present research was directed to study the relationship between climate and satisfaction in</w:instrText>
      </w:r>
      <w:r>
        <w:rPr>
          <w:shd w:val="clear" w:color="auto" w:fill="FFFFFF"/>
        </w:rPr>
        <w:instrText xml:space="preserve"> a PYME. Results show that climate and satisfaction are two independent variables. However, the interpersonal relation factor is positively correlated with all satisfaction dimensions. Finally, the implications of these results are discussed and directions</w:instrText>
      </w:r>
      <w:r>
        <w:rPr>
          <w:shd w:val="clear" w:color="auto" w:fill="FFFFFF"/>
        </w:rPr>
        <w:instrText xml:space="preserve"> for future research are suggested.","author":[{"dropping-particle":"","family":"Salgado","given":"Jesús F.","non-dropping-particle":"","parse-names":false,"suffix":""},{"dropping-particle":"","family":"Remeseiro","given":"Carlos","non-dropping-particle":"</w:instrText>
      </w:r>
      <w:r>
        <w:rPr>
          <w:shd w:val="clear" w:color="auto" w:fill="FFFFFF"/>
        </w:rPr>
        <w:instrText>","parse-names":false,"suffix":""},{"dropping-particle":"","family":"Iglesias","given":"Mar","non-dropping-particle":"","parse-names":false,"suffix":""}],"container-title":"Psicothema","id":"ITEM-1","issue":"2","issued":{"date-parts":[["1996"]]},"page":"32</w:instrText>
      </w:r>
      <w:r>
        <w:rPr>
          <w:shd w:val="clear" w:color="auto" w:fill="FFFFFF"/>
        </w:rPr>
        <w:instrText>9-335","title":"Clima organizacional y satisfactión laboral en una PYME","type":"article-journal","volume":"8"},"uris":["http://www.mendeley.com/documents/?uuid=a533f373-f02f-4014-928f-9224452d6744"]}],"mendeley":{"formattedCitation":"(13)","plainTextForma</w:instrText>
      </w:r>
      <w:r>
        <w:rPr>
          <w:shd w:val="clear" w:color="auto" w:fill="FFFFFF"/>
        </w:rPr>
        <w:instrText>ttedCitation":"(13)","previouslyFormattedCitation":"(13)"},"properties":{"noteIndex":0},"schema":"https://github.com/citation-style-language/schema/raw/master/csl-citation.json"}</w:instrText>
      </w:r>
      <w:r>
        <w:rPr>
          <w:shd w:val="clear" w:color="auto" w:fill="FFFFFF"/>
        </w:rPr>
        <w:fldChar w:fldCharType="separate"/>
      </w:r>
      <w:r>
        <w:rPr>
          <w:noProof/>
          <w:shd w:val="clear" w:color="auto" w:fill="FFFFFF"/>
        </w:rPr>
        <w:t>(13)</w:t>
      </w:r>
      <w:r>
        <w:rPr>
          <w:shd w:val="clear" w:color="auto" w:fill="FFFFFF"/>
        </w:rPr>
        <w:fldChar w:fldCharType="end"/>
      </w:r>
      <w:r>
        <w:rPr>
          <w:shd w:val="clear" w:color="auto" w:fill="FFFFFF"/>
        </w:rPr>
        <w:t>.</w:t>
      </w:r>
    </w:p>
    <w:p w14:paraId="630174A8" w14:textId="77777777" w:rsidR="00223209" w:rsidRDefault="00614FFC">
      <w:pPr>
        <w:spacing w:before="240" w:after="240" w:line="360" w:lineRule="auto"/>
        <w:ind w:firstLine="708"/>
        <w:jc w:val="both"/>
        <w:rPr>
          <w:shd w:val="clear" w:color="auto" w:fill="FFFFFF"/>
        </w:rPr>
      </w:pPr>
      <w:r>
        <w:rPr>
          <w:b/>
          <w:bCs/>
          <w:shd w:val="clear" w:color="auto" w:fill="FFFFFF"/>
        </w:rPr>
        <w:t xml:space="preserve">Malo </w:t>
      </w:r>
      <w:r>
        <w:rPr>
          <w:shd w:val="clear" w:color="auto" w:fill="FFFFFF"/>
        </w:rPr>
        <w:t xml:space="preserve">(2000) dice que: “Esencial a la condición humana es la cultura, </w:t>
      </w:r>
      <w:r>
        <w:rPr>
          <w:shd w:val="clear" w:color="auto" w:fill="FFFFFF"/>
        </w:rPr>
        <w:t>no solo en su sentido tradicional como resultado de un cultivo de nuestras facultades que culmina en conocimientos y capacidades desarrolladas, sino, en el sentido antropológico de conjunto de ideas, creencias, actitudes, valores jerarquizados, tecnologías</w:t>
      </w:r>
      <w:r>
        <w:rPr>
          <w:shd w:val="clear" w:color="auto" w:fill="FFFFFF"/>
        </w:rPr>
        <w:t xml:space="preserve"> y sistemas de pensamiento y comunicación, de acuerdo con los cuales organizamos nuestras vidas como partes de grupos estructurados </w:t>
      </w:r>
      <w:r>
        <w:rPr>
          <w:shd w:val="clear" w:color="auto" w:fill="FFFFFF"/>
        </w:rPr>
        <w:fldChar w:fldCharType="begin"/>
      </w:r>
      <w:r>
        <w:rPr>
          <w:shd w:val="clear" w:color="auto" w:fill="FFFFFF"/>
        </w:rPr>
        <w:instrText>ADDIN CSL_CITATION {"citationItems":[{"id":"ITEM-1","itemData":{"id":"ITEM-1","issued":{"date-parts":[["2003"]]},"page":"7-4</w:instrText>
      </w:r>
      <w:r>
        <w:rPr>
          <w:shd w:val="clear" w:color="auto" w:fill="FFFFFF"/>
        </w:rPr>
        <w:instrText>1","title":"Puesta en valor del patrimonio de San Pedro Cholula a traves de rutas turisticas culturales","type":"article-journal"},"uris":["http://www.mendeley.com/documents/?uuid=41f5c2a0-7cd0-4da6-83fe-74803a9f5376"]}],"mendeley":{"formattedCitation":"(1</w:instrText>
      </w:r>
      <w:r>
        <w:rPr>
          <w:shd w:val="clear" w:color="auto" w:fill="FFFFFF"/>
        </w:rPr>
        <w:instrText>4)","plainTextFormattedCitation":"(14)","previouslyFormattedCitation":"(14)"},"properties":{"noteIndex":0},"schema":"https://github.com/citation-style-language/schema/raw/master/csl-citation.json"}</w:instrText>
      </w:r>
      <w:r>
        <w:rPr>
          <w:shd w:val="clear" w:color="auto" w:fill="FFFFFF"/>
        </w:rPr>
        <w:fldChar w:fldCharType="separate"/>
      </w:r>
      <w:r>
        <w:rPr>
          <w:noProof/>
          <w:shd w:val="clear" w:color="auto" w:fill="FFFFFF"/>
        </w:rPr>
        <w:t>(14)</w:t>
      </w:r>
      <w:r>
        <w:rPr>
          <w:shd w:val="clear" w:color="auto" w:fill="FFFFFF"/>
        </w:rPr>
        <w:fldChar w:fldCharType="end"/>
      </w:r>
      <w:r>
        <w:rPr>
          <w:shd w:val="clear" w:color="auto" w:fill="FFFFFF"/>
        </w:rPr>
        <w:t>.</w:t>
      </w:r>
    </w:p>
    <w:p w14:paraId="49E5464B" w14:textId="77777777" w:rsidR="00223209" w:rsidRDefault="00614FFC">
      <w:pPr>
        <w:spacing w:before="240" w:after="240" w:line="360" w:lineRule="auto"/>
        <w:ind w:firstLine="708"/>
        <w:jc w:val="both"/>
        <w:rPr>
          <w:shd w:val="clear" w:color="auto" w:fill="FFFFFF"/>
        </w:rPr>
      </w:pPr>
      <w:r>
        <w:rPr>
          <w:shd w:val="clear" w:color="auto" w:fill="FFFFFF"/>
        </w:rPr>
        <w:t>Según Basurto (2005) la cultura es el patrón por e</w:t>
      </w:r>
      <w:r>
        <w:rPr>
          <w:shd w:val="clear" w:color="auto" w:fill="FFFFFF"/>
        </w:rPr>
        <w:t xml:space="preserve">l cual todos los individuos que pertenecen a un grupo o sociedad son educados e incorporados a la actividad de este. Por otra parte, Kuhn, indica que la cultura es todo aquello que incluye el conocimiento, las creencias, el arte, la moral, el derecho, las </w:t>
      </w:r>
      <w:r>
        <w:rPr>
          <w:shd w:val="clear" w:color="auto" w:fill="FFFFFF"/>
        </w:rPr>
        <w:t>costumbres, el lenguaje, la conducta y cualquier hábito o capacidad adquirida por el hombre, por el hecho de ser miembro de la sociedad. Desde una perspectiva sociológica, Salzmann (1977) define la cultura como “la totalidad del comportamiento social apren</w:t>
      </w:r>
      <w:r>
        <w:rPr>
          <w:shd w:val="clear" w:color="auto" w:fill="FFFFFF"/>
        </w:rPr>
        <w:t>dido que ha distinguido a la humanidad durante el curso de su historia”</w:t>
      </w:r>
      <w:r>
        <w:rPr>
          <w:shd w:val="clear" w:color="auto" w:fill="FFFFFF"/>
        </w:rPr>
        <w:fldChar w:fldCharType="begin"/>
      </w:r>
      <w:r>
        <w:rPr>
          <w:shd w:val="clear" w:color="auto" w:fill="FFFFFF"/>
        </w:rPr>
        <w:instrText>ADDIN CSL_CITATION {"citationItems":[{"id":"ITEM-1","itemData":{"ISSN":"1027-2887","abstract":"The relentless development of science, technology and technological innovation has reached</w:instrText>
      </w:r>
      <w:r>
        <w:rPr>
          <w:shd w:val="clear" w:color="auto" w:fill="FFFFFF"/>
        </w:rPr>
        <w:instrText xml:space="preserve"> new dimensions and deep evidence that, increasingly, the importance of having a place in the changing world in evolution, which requires commitment and Quality. This work aims to identify the factors of the organizational culture that will facilitate the </w:instrText>
      </w:r>
      <w:r>
        <w:rPr>
          <w:shd w:val="clear" w:color="auto" w:fill="FFFFFF"/>
        </w:rPr>
        <w:instrText xml:space="preserve">introduction of the system of quality management, as well as propose a model of organizational culture. The work examines the perceptions of senior specialists who make up the management level according to three variables: A) The philosophy of management. </w:instrText>
      </w:r>
      <w:r>
        <w:rPr>
          <w:shd w:val="clear" w:color="auto" w:fill="FFFFFF"/>
        </w:rPr>
        <w:instrText>B) The Management Style. C) Organizational Culture. We reveal the results obtained and the main actions undertaken to change management based on quality management and the proposal of a model developed by the author.","author":[{"dropping-particle":"","fam</w:instrText>
      </w:r>
      <w:r>
        <w:rPr>
          <w:shd w:val="clear" w:color="auto" w:fill="FFFFFF"/>
        </w:rPr>
        <w:instrText>ily":"Durive","given":"Leonardo Charón","non-dropping-particle":"","parse-names":false,"suffix":""}],"container-title":"Ciencia en su PC","id":"ITEM-1","issue":"5","issued":{"date-parts":[["2007"]]},"page":"87-95","title":"Importancia De La Cultura Organiz</w:instrText>
      </w:r>
      <w:r>
        <w:rPr>
          <w:shd w:val="clear" w:color="auto" w:fill="FFFFFF"/>
        </w:rPr>
        <w:instrText>acional Para El Desarrollo Del Sistema De Gestión De La Calidad","type":"article-journal"},"uris":["http://www.mendeley.com/documents/?uuid=64845215-1d3f-4149-92b6-a446eae5fbc0"]}],"mendeley":{"formattedCitation":"(15)","plainTextFormattedCitation":"(15)",</w:instrText>
      </w:r>
      <w:r>
        <w:rPr>
          <w:shd w:val="clear" w:color="auto" w:fill="FFFFFF"/>
        </w:rPr>
        <w:instrText>"previouslyFormattedCitation":"(15)"},"properties":{"noteIndex":0},"schema":"https://github.com/citation-style-language/schema/raw/master/csl-citation.json"}</w:instrText>
      </w:r>
      <w:r>
        <w:rPr>
          <w:shd w:val="clear" w:color="auto" w:fill="FFFFFF"/>
        </w:rPr>
        <w:fldChar w:fldCharType="separate"/>
      </w:r>
      <w:r>
        <w:rPr>
          <w:noProof/>
          <w:shd w:val="clear" w:color="auto" w:fill="FFFFFF"/>
        </w:rPr>
        <w:t>(15)</w:t>
      </w:r>
      <w:r>
        <w:rPr>
          <w:shd w:val="clear" w:color="auto" w:fill="FFFFFF"/>
        </w:rPr>
        <w:fldChar w:fldCharType="end"/>
      </w:r>
      <w:r>
        <w:rPr>
          <w:shd w:val="clear" w:color="auto" w:fill="FFFFFF"/>
        </w:rPr>
        <w:t>.</w:t>
      </w:r>
    </w:p>
    <w:p w14:paraId="7BC68F59" w14:textId="77777777" w:rsidR="00223209" w:rsidRDefault="00614FFC">
      <w:pPr>
        <w:pStyle w:val="Ttulo2"/>
        <w:rPr>
          <w:rFonts w:eastAsia="Calibri"/>
        </w:rPr>
      </w:pPr>
      <w:bookmarkStart w:id="78" w:name="_Toc111221310"/>
      <w:r>
        <w:rPr>
          <w:rFonts w:eastAsia="Calibri"/>
        </w:rPr>
        <w:t>2.4. Marco referencial</w:t>
      </w:r>
      <w:bookmarkEnd w:id="78"/>
      <w:r>
        <w:rPr>
          <w:rFonts w:eastAsia="Calibri"/>
        </w:rPr>
        <w:t xml:space="preserve"> </w:t>
      </w:r>
    </w:p>
    <w:p w14:paraId="0B763CF3" w14:textId="77777777" w:rsidR="00223209" w:rsidRDefault="00614FFC">
      <w:pPr>
        <w:spacing w:before="240" w:after="240" w:line="360" w:lineRule="auto"/>
        <w:ind w:firstLine="708"/>
        <w:jc w:val="both"/>
      </w:pPr>
      <w:r>
        <w:t>Núñez G. (2016). Influencia de la cultura y clima organizacional e</w:t>
      </w:r>
      <w:r>
        <w:t>n la satisfacción de la atención percibida por los usuarios de consulta externa del Hospital Nacional Carlos Alberto Seguin Escobedo ESSALUD. Arequipa. La investigación tuvo como objetivo establecer la influencia de la cultura y clima organizacionales sobr</w:t>
      </w:r>
      <w:r>
        <w:t>e la satisfacción por la calidad de atención por los usuarios de consulta externa. Se estudió una muestra representativa de 84 trabajadores y 225 usuarios externos aplicando en los trabajadores escalas para valorar la cultura y el clima organizacional, y e</w:t>
      </w:r>
      <w:r>
        <w:t>n los usuarios externos la satisfacción con la atención. Las dimensiones de cultura y clima organizacional, así como las de satisfacción fueron divididas según térciales de puntaje en niveles alto, medio y bajo para la cultura y clima y en buena, regular y</w:t>
      </w:r>
      <w:r>
        <w:t xml:space="preserve"> mala para la satisfacción. La valoración global de las variables de estudio se calificó según sus baremos respectivos. La mayoría de los trabajadores encuestados fueron médicos (38,10%) o enfermeras (33,33%). Los componentes de la cultura organizacional m</w:t>
      </w:r>
      <w:r>
        <w:t>ostraron una apreciación predominante positiva, con un nivel de cultura organizacional alto en 67,86% de trabajadores y como medio en 32,14%. Los trabajadores consideraron que el nivel del clima organizacional fue alto en 71,43% y de nivel medio por el 28,</w:t>
      </w:r>
      <w:r>
        <w:t>57% de trabajadores. En los usuarios, hubo una buena percepción acerca de todas las dimensiones de satisfacción, siendo esta mala 17 en solo 4,44%, regular en 15,56%, y buena en 80%. La relación entre la satisfacción y la cultura y clima organizacional fue</w:t>
      </w:r>
      <w:r>
        <w:t xml:space="preserve"> moderada (coeficiente de contingencia &gt; 0,20). Se concluyó que el servicio de consulta externa tenía un nivel alto de cultura organizacional y de clima laboral; y la calidad de atención fue percibida como buena por los usuarios, con influencia moderada de</w:t>
      </w:r>
      <w:r>
        <w:t xml:space="preserve"> la cultura y clima en la satisfacción con la atención </w:t>
      </w:r>
      <w:r>
        <w:fldChar w:fldCharType="begin"/>
      </w:r>
      <w:r>
        <w:instrText>ADDIN CSL_CITATION {"citationItems":[{"id":"ITEM-1","itemData":{"author":[{"dropping-particle":"","family":"GLADYS EDITH NÚÑEZ ZEVALLOS","given":"","non-dropping-particle":"","parse-names":false,"suffi</w:instrText>
      </w:r>
      <w:r>
        <w:instrText>x":""}],"id":"ITEM-1","issued":{"date-parts":[["2016"]]},"number-of-pages":"126","publisher":"Universidad Catól ica de Santa Maria, Arequipa, Peru","title":"Influencia de la cultura y clima organizacional en la satisfacción de la atención percibida por los</w:instrText>
      </w:r>
      <w:r>
        <w:instrText xml:space="preserve"> usuarios de consulta externa del Hospital Nacional Carlos Alberto Seguín Escobedo EsSalud, Arequipa - 2015","type":"thesis"},"uris":["http://www.mendeley.com/documents/?uuid=5bc9fc92-54aa-414d-bc37-b55b7f4b7bd2"]}],"mendeley":{"formattedCitation":"(16)","</w:instrText>
      </w:r>
      <w:r>
        <w:instrText>plainTextFormattedCitation":"(16)","previouslyFormattedCitation":"(16)"},"properties":{"noteIndex":0},"schema":"https://github.com/citation-style-language/schema/raw/master/csl-citation.json"}</w:instrText>
      </w:r>
      <w:r>
        <w:fldChar w:fldCharType="separate"/>
      </w:r>
      <w:r>
        <w:rPr>
          <w:noProof/>
        </w:rPr>
        <w:t>(16)</w:t>
      </w:r>
      <w:r>
        <w:fldChar w:fldCharType="end"/>
      </w:r>
      <w:r>
        <w:t>.</w:t>
      </w:r>
    </w:p>
    <w:p w14:paraId="520CF43E" w14:textId="77777777" w:rsidR="00223209" w:rsidRDefault="00614FFC">
      <w:pPr>
        <w:spacing w:before="240" w:after="240" w:line="360" w:lineRule="auto"/>
        <w:ind w:firstLine="708"/>
        <w:jc w:val="both"/>
      </w:pPr>
      <w:r>
        <w:t>García H. (2015). Relación de la cultura organizacional</w:t>
      </w:r>
      <w:r>
        <w:t xml:space="preserve"> en la satisfacción laboral de los trabajadores del área administrativa de la empresa grupo García Toledo SAC, Arequipa. El trabajo de investigación logró entender la relación existente entre la satisfacción laboral y la cultura organizacional, en la empre</w:t>
      </w:r>
      <w:r>
        <w:t>sa y determino así la hipótesis de la investigación, concluyendo que existe relación significativa entre ambas variables, que existe una relación parcial sobre la misión, visión, los valores, políticas, estrategias y programas por falta de conocimiento. De</w:t>
      </w:r>
      <w:r>
        <w:t>spués de haber analizado la satisfacción laboral con respecto a las características que presenta el personal administrativo hacia la empresa se apreció que existe una relación favorable a los cambios positivos que perciben de acuerdo con los factores de la</w:t>
      </w:r>
      <w:r>
        <w:t xml:space="preserve"> empresa y el comportamiento de la Gerencia. La satisfacción laboral con respecto a las relaciones laborales de la empresa con el personal se puede decir que existe una relación favorable derivada de acciones, actividades, participación y comunicación que </w:t>
      </w:r>
      <w:r>
        <w:t xml:space="preserve">proyecta la empresa en sus colaboradores. De los resultados de la encuesta aplicada al personal que labora en la Empresa Grupo García Toledo S.A.C.  se muestra los siguientes resultados; que el 64% están totalmente de acuerdo, un 17% están parcialmente de </w:t>
      </w:r>
      <w:r>
        <w:t xml:space="preserve">acuerdo, luego el 13% están parcialmente en desacuerdo y finalmente un 6% están totalmente en desacuerdo. Podemos observar que la mayor cantidad del personal están de acuerdo, que existe una satisfacción laboral en la empresa </w:t>
      </w:r>
      <w:r>
        <w:fldChar w:fldCharType="begin"/>
      </w:r>
      <w:r>
        <w:instrText>ADDIN CSL_CITATION {"citationI</w:instrText>
      </w:r>
      <w:r>
        <w:instrText>tems":[{"id":"ITEM-1","itemData":{"abstract":"OBJECTIVES: To estimate smoking attributable mortality (SAM) in Taiwan for the years 2001 through 2020 under scenarios of reductions in smoking rates by 0%, 2%, 4%, and 10% per year. METHOD: The smoking attribu</w:instrText>
      </w:r>
      <w:r>
        <w:instrText>table fraction (SAF) was used to calculate SAM from the risk experience in following up a large cohort (86 580 people) in Taiwan. Smoking rates were based on the 2001 National Health Interview Survey and other national surveys. An average 10 year lag was a</w:instrText>
      </w:r>
      <w:r>
        <w:instrText>ssumed between smoking rates and subsequent mortality. RESULTS: In 2001, 18 803 deaths, or 1 out of 4 deaths (27%), in middle aged men (35-69 years old) were attributable to smoking. SAM has been increasing and will continue to increase if smoking rates re</w:instrText>
      </w:r>
      <w:r>
        <w:instrText>main constant or even if reduced annually by 2%. SAM would begin to decrease only if rates were to be reduced by at least 4% a year. CONCLUSIONS: The projected SAM in this study illustrates the seriousness of smoking caused mortality. Current efforts in to</w:instrText>
      </w:r>
      <w:r>
        <w:instrText>bacco control would lead to a progressive increase in SAM, unless efforts were doubled and smoking rates reduced by more than 4% a year. The urgency in requiring stronger tobacco control programmes to attenuate the staggering death tolls is compelling.","a</w:instrText>
      </w:r>
      <w:r>
        <w:instrText>uthor":[{"dropping-particle":"","family":"PARA","given":"HENRY EMILIO GARCIA FLORES","non-dropping-particle":"","parse-names":false,"suffix":""}],"id":"ITEM-1","issued":{"date-parts":[["2015"]]},"number-of-pages":"140","publisher":"UNIVERSIDAD CATOLICA SAN</w:instrText>
      </w:r>
      <w:r>
        <w:instrText>TA MARIA FA","title":"“RELACION DE LA CULTURA ORGANIZACIONAL EN LA SATISFACCION LABORAL DE LOS TRABAJADORES DEL AREA ADMINISTRATIVA DE LA EMPRESA GRUPO GARCIA TOLEDO SAC, AREQUIPA 2015","type":"thesis"},"uris":["http://www.mendeley.com/documents/?uuid=c958</w:instrText>
      </w:r>
      <w:r>
        <w:instrText>9c95-c83d-41ba-a92d-0a5649fdf5ed"]}],"mendeley":{"formattedCitation":"(17)","plainTextFormattedCitation":"(17)","previouslyFormattedCitation":"(17)"},"properties":{"noteIndex":0},"schema":"https://github.com/citation-style-language/schema/raw/master/csl-ci</w:instrText>
      </w:r>
      <w:r>
        <w:instrText>tation.json"}</w:instrText>
      </w:r>
      <w:r>
        <w:fldChar w:fldCharType="separate"/>
      </w:r>
      <w:r>
        <w:rPr>
          <w:noProof/>
        </w:rPr>
        <w:t>(17)</w:t>
      </w:r>
      <w:r>
        <w:fldChar w:fldCharType="end"/>
      </w:r>
      <w:r>
        <w:t>.</w:t>
      </w:r>
    </w:p>
    <w:p w14:paraId="5602D0AE" w14:textId="77777777" w:rsidR="00223209" w:rsidRDefault="00614FFC">
      <w:pPr>
        <w:spacing w:before="240" w:after="240" w:line="360" w:lineRule="auto"/>
        <w:ind w:firstLine="708"/>
        <w:jc w:val="both"/>
        <w:rPr>
          <w:rFonts w:eastAsia="Calibri"/>
          <w:bCs/>
        </w:rPr>
      </w:pPr>
      <w:r>
        <w:rPr>
          <w:rFonts w:eastAsia="Calibri"/>
          <w:bCs/>
        </w:rPr>
        <w:t xml:space="preserve">Villarreal Solís M, Martín Villarreal F. (2012). Diagnóstico de la Cultura Organizacional en un Hospital de Zona en Durango. Una vez realizado el diagnóstico, se encontraron las culturas organizacionales dominantes actuales, así como </w:t>
      </w:r>
      <w:r>
        <w:rPr>
          <w:rFonts w:eastAsia="Calibri"/>
          <w:bCs/>
        </w:rPr>
        <w:t>las deseadas o preferidas. En cuanto a las actuales se encontraron las culturas jerárquicas y de mercado como dominantes y en cuanto a las  preferidas,  las  dominantes  fueron  las  culturas  de  clan  y adhocrática. Del mismo modo, con base a los resulta</w:t>
      </w:r>
      <w:r>
        <w:rPr>
          <w:rFonts w:eastAsia="Calibri"/>
          <w:bCs/>
        </w:rPr>
        <w:t>dos obtenidos, se encontró coincidencia cultural entre el personal del nosocomio y los directivos de éste, tanto en las culturas actual y preferida.</w:t>
      </w:r>
      <w:r>
        <w:t xml:space="preserve"> </w:t>
      </w:r>
      <w:r>
        <w:rPr>
          <w:rFonts w:eastAsia="Calibri"/>
          <w:bCs/>
        </w:rPr>
        <w:t>Los resultados obtenidos permiten observar que tanto en el caso del personal como de los directivos, las ca</w:t>
      </w:r>
      <w:r>
        <w:rPr>
          <w:rFonts w:eastAsia="Calibri"/>
          <w:bCs/>
        </w:rPr>
        <w:t>racterísticas dominantes  de  la  cultura  actual  corresponden  a  una  cultura  organizacional  jerárquica  en  primer  lugar,  seguida  por  la  cultura  de  mercado    quedando  en  tercer  lugar  la  cultura  de  clan  y  por  último la cultura adhocr</w:t>
      </w:r>
      <w:r>
        <w:rPr>
          <w:rFonts w:eastAsia="Calibri"/>
          <w:bCs/>
        </w:rPr>
        <w:t>ática, lo que corresponde a una organización madura como es el caso que nos ocupa.</w:t>
      </w:r>
      <w:r>
        <w:t xml:space="preserve"> </w:t>
      </w:r>
      <w:r>
        <w:rPr>
          <w:rFonts w:eastAsia="Calibri"/>
          <w:bCs/>
        </w:rPr>
        <w:t>En cuanto a la cultura deseada, también coinciden (personal y directivos) en el orden de importancia las culturas organizacionales, quedando como cultura dominante, en ambos</w:t>
      </w:r>
      <w:r>
        <w:rPr>
          <w:rFonts w:eastAsia="Calibri"/>
          <w:bCs/>
        </w:rPr>
        <w:t xml:space="preserve"> casos  es la de clan, seguida por la adhocrática, quedando en tercer lugar la cultura de mercado y en último lugar la jerárquica </w:t>
      </w:r>
      <w:r>
        <w:rPr>
          <w:rFonts w:eastAsia="Calibri"/>
          <w:bCs/>
        </w:rPr>
        <w:fldChar w:fldCharType="begin"/>
      </w:r>
      <w:r>
        <w:rPr>
          <w:rFonts w:eastAsia="Calibri"/>
          <w:bCs/>
        </w:rPr>
        <w:instrText>ADDIN CSL_CITATION {"citationItems":[{"id":"ITEM-1","itemData":{"ISSN":"1405-5597","abstract":"El objetivo de la presente inve</w:instrText>
      </w:r>
      <w:r>
        <w:rPr>
          <w:rFonts w:eastAsia="Calibri"/>
          <w:bCs/>
        </w:rPr>
        <w:instrText>stigación es diagnosticar la cultura organizacional tanto del personal como de los directivos del Hospital General de Zona con Medicina Familiar No.1 (HGZMF No.1) del Instituto Mexicano del Seguro Social Delegación Estatal en Durango. Para tal efecto se em</w:instrText>
      </w:r>
      <w:r>
        <w:rPr>
          <w:rFonts w:eastAsia="Calibri"/>
          <w:bCs/>
        </w:rPr>
        <w:instrText>pleó el modelo propuesto por Cameron y Quinn [1], el cual identifica cuatro tipos de culturas organizacionales: de clan, jerárquica, de mercado y adhocrática. Una vez realizado el diagnóstico, se encontraron las culturas organizacionales dominantes actuale</w:instrText>
      </w:r>
      <w:r>
        <w:rPr>
          <w:rFonts w:eastAsia="Calibri"/>
          <w:bCs/>
        </w:rPr>
        <w:instrText>s, así como las deseadas o preferidas. En cuanto a las actuales se encontraron las culturas jerárquicas y de mercado como dominantes y en cuanto a las preferidas, las dominantes fueron las culturas de clan y adhocrática. Del mismo modo, con base a los resu</w:instrText>
      </w:r>
      <w:r>
        <w:rPr>
          <w:rFonts w:eastAsia="Calibri"/>
          <w:bCs/>
        </w:rPr>
        <w:instrText>ltados obtenidos, se encontró coincidencia cultural entre el personal del nosocomio y los directivos de éste, tanto en las culturas actual y preferida.","author":[{"dropping-particle":"","family":"Villarreal Solís","given":"María","non-dropping-particle":"</w:instrText>
      </w:r>
      <w:r>
        <w:rPr>
          <w:rFonts w:eastAsia="Calibri"/>
          <w:bCs/>
        </w:rPr>
        <w:instrText>","parse-names":false,"suffix":""},{"dropping-particle":"","family":"Villarreal Solís","given":"Francisco","non-dropping-particle":"","parse-names":false,"suffix":""},{"dropping-particle":"","family":"Briones Salinas","given":"Elías","non-dropping-particle</w:instrText>
      </w:r>
      <w:r>
        <w:rPr>
          <w:rFonts w:eastAsia="Calibri"/>
          <w:bCs/>
        </w:rPr>
        <w:instrText>":"","parse-names":false,"suffix":""}],"container-title":"ConCiencia Tecnológica","id":"ITEM-1","issue":"44","issued":{"date-parts":[["2012"]]},"page":"23-29","title":"Diagnóstico de la Cultura Organizacional en un Hospital de Zona en Durango","type":"arti</w:instrText>
      </w:r>
      <w:r>
        <w:rPr>
          <w:rFonts w:eastAsia="Calibri"/>
          <w:bCs/>
        </w:rPr>
        <w:instrText>cle-journal"},"uris":["http://www.mendeley.com/documents/?uuid=5d2fc4e1-38d4-4ed2-a715-880742157f58"]}],"mendeley":{"formattedCitation":"(18)","plainTextFormattedCitation":"(18)","previouslyFormattedCitation":"(18)"},"properties":{"noteIndex":0},"schema":"</w:instrText>
      </w:r>
      <w:r>
        <w:rPr>
          <w:rFonts w:eastAsia="Calibri"/>
          <w:bCs/>
        </w:rPr>
        <w:instrText>https://github.com/citation-style-language/schema/raw/master/csl-citation.json"}</w:instrText>
      </w:r>
      <w:r>
        <w:rPr>
          <w:rFonts w:eastAsia="Calibri"/>
          <w:bCs/>
        </w:rPr>
        <w:fldChar w:fldCharType="separate"/>
      </w:r>
      <w:r>
        <w:rPr>
          <w:rFonts w:eastAsia="Calibri"/>
          <w:bCs/>
          <w:noProof/>
        </w:rPr>
        <w:t>(18)</w:t>
      </w:r>
      <w:r>
        <w:rPr>
          <w:rFonts w:eastAsia="Calibri"/>
          <w:bCs/>
        </w:rPr>
        <w:fldChar w:fldCharType="end"/>
      </w:r>
      <w:r>
        <w:rPr>
          <w:rFonts w:eastAsia="Calibri"/>
          <w:bCs/>
        </w:rPr>
        <w:t>.</w:t>
      </w:r>
    </w:p>
    <w:p w14:paraId="450C7B1A" w14:textId="77777777" w:rsidR="00223209" w:rsidRDefault="00614FFC">
      <w:pPr>
        <w:spacing w:before="240" w:after="240" w:line="360" w:lineRule="auto"/>
        <w:ind w:firstLine="708"/>
        <w:jc w:val="both"/>
        <w:rPr>
          <w:rFonts w:eastAsia="Calibri"/>
          <w:bCs/>
        </w:rPr>
      </w:pPr>
      <w:r>
        <w:rPr>
          <w:rFonts w:eastAsia="Calibri"/>
          <w:bCs/>
        </w:rPr>
        <w:t xml:space="preserve">Morales (2011) realizó un estudio titulado: “Incidencia de la cultura organizacional sobre el bienestar laboral de los servidores públicos de una </w:t>
      </w:r>
      <w:r>
        <w:rPr>
          <w:rFonts w:eastAsia="Calibri"/>
          <w:bCs/>
        </w:rPr>
        <w:t>institución educativa del valle del Cauca”, que tuvo como propósito mostrar la relación que existe entre cultura organizacional y bienestar laboral, para optar el grado de Magister en Administración en la Universidad Nacional de Colombia, Facultad de Admin</w:t>
      </w:r>
      <w:r>
        <w:rPr>
          <w:rFonts w:eastAsia="Calibri"/>
          <w:bCs/>
        </w:rPr>
        <w:t xml:space="preserve">istración de Manizales </w:t>
      </w:r>
      <w:r>
        <w:rPr>
          <w:rFonts w:eastAsia="Calibri"/>
          <w:bCs/>
        </w:rPr>
        <w:fldChar w:fldCharType="begin"/>
      </w:r>
      <w:r>
        <w:rPr>
          <w:rFonts w:eastAsia="Calibri"/>
          <w:bCs/>
        </w:rPr>
        <w:instrText>ADDIN CSL_CITATION {"citationItems":[{"id":"ITEM-1","itemData":{"abstract":"Ante un mundo globalizado y competitivo es común ver a las empresas implementar tecnologías de gestión para lograr que los procesos operativos y administrati</w:instrText>
      </w:r>
      <w:r>
        <w:rPr>
          <w:rFonts w:eastAsia="Calibri"/>
          <w:bCs/>
        </w:rPr>
        <w:instrText>vos sean más eficientes. Para aplicar las tecnologías de gestión es importante realizar un diagnostico y saber en sí cuales son los requerimientos o cambios que necesita la organización para planear, construir, desarrollar y evaluar cual es el mejor método</w:instrText>
      </w:r>
      <w:r>
        <w:rPr>
          <w:rFonts w:eastAsia="Calibri"/>
          <w:bCs/>
        </w:rPr>
        <w:instrText xml:space="preserve"> para la empresa de aplicar la tecnología de gestión necesaria ya que la metodología que requiere una empresa es diferente a la metodología de las demás.","author":[{"dropping-particle":"","family":"Morales Aguirre","given":"Sandra Lilian","non-dropping-pa</w:instrText>
      </w:r>
      <w:r>
        <w:rPr>
          <w:rFonts w:eastAsia="Calibri"/>
          <w:bCs/>
        </w:rPr>
        <w:instrText>rticle":"","parse-names":false,"suffix":""}],"container-title":"Chemistry &amp; …","id":"ITEM-1","issued":{"date-parts":[["2004"]]},"page":"178","title":"Caracterización De La Cultura Organizacional En Empresas Colombianas","type":"article-journal"},"uris":["h</w:instrText>
      </w:r>
      <w:r>
        <w:rPr>
          <w:rFonts w:eastAsia="Calibri"/>
          <w:bCs/>
        </w:rPr>
        <w:instrText>ttp://www.mendeley.com/documents/?uuid=86112e04-c350-4f26-8cb8-f1a86cb6ac1d"]}],"mendeley":{"formattedCitation":"(5)","plainTextFormattedCitation":"(5)","previouslyFormattedCitation":"(5)"},"properties":{"noteIndex":0},"schema":"https://github.com/citation</w:instrText>
      </w:r>
      <w:r>
        <w:rPr>
          <w:rFonts w:eastAsia="Calibri"/>
          <w:bCs/>
        </w:rPr>
        <w:instrText>-style-language/schema/raw/master/csl-citation.json"}</w:instrText>
      </w:r>
      <w:r>
        <w:rPr>
          <w:rFonts w:eastAsia="Calibri"/>
          <w:bCs/>
        </w:rPr>
        <w:fldChar w:fldCharType="separate"/>
      </w:r>
      <w:r>
        <w:rPr>
          <w:rFonts w:eastAsia="Calibri"/>
          <w:bCs/>
          <w:noProof/>
        </w:rPr>
        <w:t>(5)</w:t>
      </w:r>
      <w:r>
        <w:rPr>
          <w:rFonts w:eastAsia="Calibri"/>
          <w:bCs/>
        </w:rPr>
        <w:fldChar w:fldCharType="end"/>
      </w:r>
      <w:r>
        <w:rPr>
          <w:rFonts w:eastAsia="Calibri"/>
          <w:bCs/>
        </w:rPr>
        <w:t>.</w:t>
      </w:r>
    </w:p>
    <w:p w14:paraId="0ADB70C3" w14:textId="77777777" w:rsidR="00223209" w:rsidRDefault="00614FFC">
      <w:pPr>
        <w:spacing w:before="240" w:after="240" w:line="360" w:lineRule="auto"/>
        <w:ind w:firstLine="708"/>
        <w:jc w:val="both"/>
        <w:rPr>
          <w:rFonts w:eastAsia="Calibri"/>
          <w:bCs/>
        </w:rPr>
      </w:pPr>
      <w:r>
        <w:rPr>
          <w:rFonts w:eastAsia="Calibri"/>
          <w:bCs/>
        </w:rPr>
        <w:t xml:space="preserve">Esta investigación con un enfoque cualitativo se realizó en la ciudad de Palmira, tomando como fuente primaria de información a la Institución Educativa Cárdenas Centro, con la participación del </w:t>
      </w:r>
      <w:r>
        <w:rPr>
          <w:rFonts w:eastAsia="Calibri"/>
          <w:bCs/>
        </w:rPr>
        <w:t xml:space="preserve">50% de los servidores públicos, quienes contestaron la encuesta, también se realizaron cuatro entrevistas en profundidad a servidores públicos de los diferentes estamentos cardenalicios </w:t>
      </w:r>
      <w:r>
        <w:rPr>
          <w:rFonts w:eastAsia="Calibri"/>
          <w:bCs/>
        </w:rPr>
        <w:fldChar w:fldCharType="begin"/>
      </w:r>
      <w:r>
        <w:rPr>
          <w:rFonts w:eastAsia="Calibri"/>
          <w:bCs/>
        </w:rPr>
        <w:instrText>ADDIN CSL_CITATION {"citationItems":[{"id":"ITEM-1","itemData":{"autho</w:instrText>
      </w:r>
      <w:r>
        <w:rPr>
          <w:rFonts w:eastAsia="Calibri"/>
          <w:bCs/>
        </w:rPr>
        <w:instrText>r":[{"dropping-particle":"","family":"Lacherre-calderón","given":"Enrique","non-dropping-particle":"","parse-names":false,"suffix":""}],"id":"ITEM-1","issued":{"date-parts":[["2017"]]},"number-of-pages":"108","publisher":"Universidad de Piura","title":"CUL</w:instrText>
      </w:r>
      <w:r>
        <w:rPr>
          <w:rFonts w:eastAsia="Calibri"/>
          <w:bCs/>
        </w:rPr>
        <w:instrText>TURA ORGANIZACIONAL EN DOCENTES DEL ZEGEL-IPAE PIURA 2016","type":"thesis"},"uris":["http://www.mendeley.com/documents/?uuid=a4152864-709e-41ff-bba4-21262bfe7765"]}],"mendeley":{"formattedCitation":"(2)","plainTextFormattedCitation":"(2)","previouslyFormat</w:instrText>
      </w:r>
      <w:r>
        <w:rPr>
          <w:rFonts w:eastAsia="Calibri"/>
          <w:bCs/>
        </w:rPr>
        <w:instrText>tedCitation":"(2)"},"properties":{"noteIndex":0},"schema":"https://github.com/citation-style-language/schema/raw/master/csl-citation.json"}</w:instrText>
      </w:r>
      <w:r>
        <w:rPr>
          <w:rFonts w:eastAsia="Calibri"/>
          <w:bCs/>
        </w:rPr>
        <w:fldChar w:fldCharType="separate"/>
      </w:r>
      <w:r>
        <w:rPr>
          <w:rFonts w:eastAsia="Calibri"/>
          <w:bCs/>
          <w:noProof/>
        </w:rPr>
        <w:t>(2)</w:t>
      </w:r>
      <w:r>
        <w:rPr>
          <w:rFonts w:eastAsia="Calibri"/>
          <w:bCs/>
        </w:rPr>
        <w:fldChar w:fldCharType="end"/>
      </w:r>
      <w:r>
        <w:rPr>
          <w:rFonts w:eastAsia="Calibri"/>
          <w:bCs/>
        </w:rPr>
        <w:t>.</w:t>
      </w:r>
    </w:p>
    <w:p w14:paraId="1F8193ED" w14:textId="77777777" w:rsidR="00223209" w:rsidRDefault="00614FFC">
      <w:pPr>
        <w:pStyle w:val="Ttulo2"/>
        <w:spacing w:after="240"/>
      </w:pPr>
      <w:bookmarkStart w:id="79" w:name="_Toc86389365"/>
      <w:bookmarkStart w:id="80" w:name="_Toc111221311"/>
      <w:r>
        <w:t>2.5. Marco Teórico</w:t>
      </w:r>
      <w:bookmarkEnd w:id="79"/>
      <w:bookmarkEnd w:id="80"/>
    </w:p>
    <w:p w14:paraId="4914AF95" w14:textId="77777777" w:rsidR="00223209" w:rsidRDefault="00614FFC">
      <w:pPr>
        <w:spacing w:line="360" w:lineRule="auto"/>
        <w:ind w:firstLine="708"/>
        <w:jc w:val="both"/>
      </w:pPr>
      <w:r>
        <w:t xml:space="preserve">Cada organización tiene su cultura organizacional o cultura corporativa. Para conocer una </w:t>
      </w:r>
      <w:r>
        <w:t xml:space="preserve">organización, el primer paso es conocer esta cultura. Formar parte de una organización significa asimilar su cultura. Vivir en una organización, trabajar en ella, tomar parte en sus actividades, hacer carrera dentro de ella es participar íntimamente de su </w:t>
      </w:r>
      <w:r>
        <w:t>cultura organizacional. El modo en el que las personas interactúan en la organización, las actitudes predominantes, las presuposiciones subyacentes, las aspiraciones y los asuntos relevantes en la interacción entre los miembros forman parte de la cultura d</w:t>
      </w:r>
      <w:r>
        <w:t xml:space="preserve">e la organización. La cultura organizacional es la forma de vida o de ser de la institución y está integrada por el sistema formal (estructuras, procesos, políticas, etc.) e informal (estilos de liderazgo, costumbres, mitos, tradiciones, etc.) de sistemas </w:t>
      </w:r>
      <w:r>
        <w:t>y subsistemas</w:t>
      </w:r>
      <w:r>
        <w:fldChar w:fldCharType="begin"/>
      </w:r>
      <w:r>
        <w:instrText xml:space="preserve">ADDIN CSL_CITATION {"citationItems":[{"id":"ITEM-1","itemData":{"abstract":"El diseño organizacional refleja la estructura de todos los elementos que forman parte de la empresa. Importante señalar que cada organización moldea su propio diseño </w:instrText>
      </w:r>
      <w:r>
        <w:instrText>e integra todos sus componentes que serán piezas fundamentales para que esta funcione y así puedan lograr sus objetivos y metas haciendo uso de todos sus recursos tangibles e intangibles, pero no debemos olvidar un aspecto importante y de relevancia nos re</w:instrText>
      </w:r>
      <w:r>
        <w:instrText>ferimos a la atmosfera de trabajo que permea en las organizaciones llamándola clima organizacional, que constituye la personalidad de una empresa determinando el comportamiento de los individuos provocando el grado de satisfacción en los integrantes, de se</w:instrText>
      </w:r>
      <w:r>
        <w:instrText xml:space="preserve">r positivo pueden llegar a provocar ventajas competitivas en los entornos que viven en el día a día las empresas. Palabras Clave: clima organizacional, empresa y diseño de las organizaciones ABSTRACT The design reflects the organizational structure of all </w:instrText>
      </w:r>
      <w:r>
        <w:instrText>elements that are part of the company. Important to note that each organization shapes its own and integrates all components that are critical pieces to make this work so that they can achieve their objectives and goals using all its tangible and intangibl</w:instrText>
      </w:r>
      <w:r>
        <w:instrText>e resources, but we must not forget an important aspect and relevance we refer to the working atmosphere permeating organizations calling her organizational climate, which is the personality of a company determining the behavior of individuals causing sati</w:instrText>
      </w:r>
      <w:r>
        <w:instrText>sfaction in the members, if positive can provoke competitive advantages in environments They are living in the day to day business.","author":[{"dropping-particle":"","family":"Manuel Arano Chávez","given":"Raúl","non-dropping-particle":"","parse-names":fa</w:instrText>
      </w:r>
      <w:r>
        <w:instrText>lse,"suffix":""},{"dropping-particle":"","family":"Escudero Macluf","given":"Jesús","non-dropping-particle":"","parse-names":false,"suffix":""},{"dropping-particle":"","family":"Alberto Delfín Beltrán","given":"Luis","non-dropping-particle":"","parse-names</w:instrText>
      </w:r>
      <w:r>
        <w:instrText>":false,"suffix":""}],"id":"ITEM-1","issued":{"date-parts":[["2016"]]},"page":"49-54","title":"Clima organizacional: agente del cambio en el diseño organizacional (Organizational climate: agent of change in organizational design)","type":"article-journal"}</w:instrText>
      </w:r>
      <w:r>
        <w:instrText>,"uris":["http://www.mendeley.com/documents/?uuid=a96c60fe-7c55-421d-8f4e-98bf5e981fa7"]}],"mendeley":{"formattedCitation":"(19)","plainTextFormattedCitation":"(19)","previouslyFormattedCitation":"(19)"},"properties":{"noteIndex":0},"schema":"https://githu</w:instrText>
      </w:r>
      <w:r>
        <w:instrText>b.com/citation-style-language/schema/raw/master/csl-citation.json"}</w:instrText>
      </w:r>
      <w:r>
        <w:fldChar w:fldCharType="separate"/>
      </w:r>
      <w:r>
        <w:rPr>
          <w:noProof/>
        </w:rPr>
        <w:t>(19)</w:t>
      </w:r>
      <w:r>
        <w:fldChar w:fldCharType="end"/>
      </w:r>
      <w:r>
        <w:t>.</w:t>
      </w:r>
    </w:p>
    <w:p w14:paraId="39A0C1B8" w14:textId="77777777" w:rsidR="00223209" w:rsidRDefault="00614FFC">
      <w:pPr>
        <w:pStyle w:val="Ttulo3"/>
        <w:spacing w:after="240"/>
        <w:rPr>
          <w:rFonts w:eastAsia="Calibri"/>
        </w:rPr>
      </w:pPr>
      <w:bookmarkStart w:id="81" w:name="_Toc111221312"/>
      <w:r>
        <w:rPr>
          <w:rFonts w:eastAsia="Calibri"/>
        </w:rPr>
        <w:t>2.5.1. Cultura organizacional en el sistema de salud</w:t>
      </w:r>
      <w:bookmarkEnd w:id="81"/>
    </w:p>
    <w:p w14:paraId="67347A78" w14:textId="77777777" w:rsidR="00223209" w:rsidRDefault="00614FFC">
      <w:pPr>
        <w:spacing w:after="160" w:line="360" w:lineRule="auto"/>
        <w:ind w:firstLine="708"/>
        <w:jc w:val="both"/>
      </w:pPr>
      <w:r>
        <w:t>La cultura organizacional en sistemas de salud es una mezcla compleja de saberes, conductas, relatos, símbolos, creencias, supo</w:t>
      </w:r>
      <w:r>
        <w:t xml:space="preserve">siciones, metáforas y modos de expresión que todos los miembros de la organización comparten, por ejemplo: las normas, los valores, las actitudes, los estilos de vida, el lenguaje técnico-científico y la terminología propia de las disciplinas biomédicas y </w:t>
      </w:r>
      <w:r>
        <w:t>sociales. El desarrollo organizacional es un esfuerzo consciente y planificado que realiza el gerente médico para incrementar a largo plazo los procesos de motivación-aprendizaje, innovación creativa y de mayor participación democrática grupal, encaminados</w:t>
      </w:r>
      <w:r>
        <w:t xml:space="preserve"> a mejorar el clima laboral, aumentar la competitividad y la capacidad resolutiva de los profesionales de salud y de los directivos, mediante una administración eficaz de la cultura organizacional </w:t>
      </w:r>
      <w:r>
        <w:fldChar w:fldCharType="begin"/>
      </w:r>
      <w:r>
        <w:instrText>ADDIN CSL_CITATION {"citationItems":[{"id":"ITEM-1","itemDa</w:instrText>
      </w:r>
      <w:r>
        <w:instrText xml:space="preserve">ta":{"ISSN":"0443-5117","abstract":"La cultura organizacional En sentido histórico-antropológico la cultura es aquello que distingue y da identidad a un grupo humano; es la forma como interactúan los integrantes del grupo entre sí y con los de fuera, y el </w:instrText>
      </w:r>
      <w:r>
        <w:instrText>modo como acostumbran realizar lo que hacen. Eliott Jaques la define como: 1","author":[{"dropping-particle":"","family":"Carrada","given":"Teodoro","non-dropping-particle":"","parse-names":false,"suffix":""}],"container-title":"Revista Medica del Institut</w:instrText>
      </w:r>
      <w:r>
        <w:instrText>o Mexicano del Seguro Social","id":"ITEM-1","issue":"3","issued":{"date-parts":[["2002"]]},"page":"203-212","title":"La cultura organizacional en los sistemas de salud. ¿Por qué estudiar la cultura?","type":"article-journal","volume":"40"},"uris":["http://</w:instrText>
      </w:r>
      <w:r>
        <w:instrText>www.mendeley.com/documents/?uuid=9519f56f-5f64-476f-bddd-509949cba2cc"]}],"mendeley":{"formattedCitation":"(20)","plainTextFormattedCitation":"(20)","previouslyFormattedCitation":"(20)"},"properties":{"noteIndex":0},"schema":"https://github.com/citation-st</w:instrText>
      </w:r>
      <w:r>
        <w:instrText>yle-language/schema/raw/master/csl-citation.json"}</w:instrText>
      </w:r>
      <w:r>
        <w:fldChar w:fldCharType="separate"/>
      </w:r>
      <w:r>
        <w:rPr>
          <w:noProof/>
        </w:rPr>
        <w:t>(20)</w:t>
      </w:r>
      <w:r>
        <w:fldChar w:fldCharType="end"/>
      </w:r>
      <w:r>
        <w:t>.</w:t>
      </w:r>
    </w:p>
    <w:p w14:paraId="634B4A7F" w14:textId="77777777" w:rsidR="00223209" w:rsidRDefault="00614FFC">
      <w:pPr>
        <w:pStyle w:val="Ttulo3"/>
        <w:spacing w:after="240"/>
      </w:pPr>
      <w:bookmarkStart w:id="82" w:name="_Toc111221313"/>
      <w:r>
        <w:t>2.5.2. Cultura institucional</w:t>
      </w:r>
      <w:bookmarkEnd w:id="82"/>
    </w:p>
    <w:p w14:paraId="5A75E278" w14:textId="77777777" w:rsidR="00223209" w:rsidRDefault="00614FFC">
      <w:pPr>
        <w:spacing w:after="160" w:line="360" w:lineRule="auto"/>
        <w:ind w:firstLine="708"/>
        <w:jc w:val="both"/>
      </w:pPr>
      <w:r>
        <w:t>La cultura de un organismo de salud es un sistema de conocimientos profesionales, expectativas, creencias y supuestos inconscientes, descubiertos o aceptados por el equ</w:t>
      </w:r>
      <w:r>
        <w:t>ipo de trabajo interdisciplinario, fuertemente influidos por la estructura, la tecnología y el ambiente laboral. De este modo, se generan las normas de comportamiento grupal, que contribuyen a configurar los diversos modelos de liderazgo, de mando-subordin</w:t>
      </w:r>
      <w:r>
        <w:t>ación y de interacción con otros miembros de la propia institución y con los extranjeros. La cultura institucional es un proceso muy dinámico de aprendizaje-construcción psicosocial, que permite organizarse y comprender la realidad interna, matizada por la</w:t>
      </w:r>
      <w:r>
        <w:t xml:space="preserve">s presiones y cambios del entorno. Adviértase que en las organizaciones profesionales la cultura es un vínculo para enseñar-aprender, crear-innovar, administrar los procesos y las personas, para saber a qué atenerse y cómo conducirse, con la cooperación o </w:t>
      </w:r>
      <w:r>
        <w:t xml:space="preserve">no de los más experimentados o mejor preparados. Pero la cultura es también un modo eficaz de reproducción organizacional y de comunicación, que se expresa principalmente en el lenguaje hablado, corporal y por escrito de sus miembros </w:t>
      </w:r>
      <w:r>
        <w:fldChar w:fldCharType="begin"/>
      </w:r>
      <w:r>
        <w:instrText>ADDIN CSL_CITATION {"c</w:instrText>
      </w:r>
      <w:r>
        <w:instrText>itationItems":[{"id":"ITEM-1","itemData":{"DOI":"10.1590/s0036-36342007000200011","ISSN":"00363634","PMID":"17522742","author":[{"dropping-particle":"","family":"Frenk","given":"Julio","non-dropping-particle":"","parse-names":false,"suffix":""},{"dropping-</w:instrText>
      </w:r>
      <w:r>
        <w:instrText>particle":"","family":"Gómez-Dantés","given":"Octavio","non-dropping-particle":"","parse-names":false,"suffix":""}],"container-title":"Salud Publica de Mexico","id":"ITEM-1","issue":"2","issued":{"date-parts":[["2007"]]},"page":"156-164","title":"La global</w:instrText>
      </w:r>
      <w:r>
        <w:instrText>ización y la nueva salud pública","type":"article-journal","volume":"49"},"uris":["http://www.mendeley.com/documents/?uuid=2f7271b9-47a0-4cc7-be10-6750adfcb9aa"]}],"mendeley":{"formattedCitation":"(21)","plainTextFormattedCitation":"(21)","previouslyFormat</w:instrText>
      </w:r>
      <w:r>
        <w:instrText>tedCitation":"(21)"},"properties":{"noteIndex":0},"schema":"https://github.com/citation-style-language/schema/raw/master/csl-citation.json"}</w:instrText>
      </w:r>
      <w:r>
        <w:fldChar w:fldCharType="separate"/>
      </w:r>
      <w:r>
        <w:rPr>
          <w:noProof/>
        </w:rPr>
        <w:t>(21)</w:t>
      </w:r>
      <w:r>
        <w:fldChar w:fldCharType="end"/>
      </w:r>
      <w:r>
        <w:t>.</w:t>
      </w:r>
    </w:p>
    <w:p w14:paraId="777E0ADA" w14:textId="77777777" w:rsidR="00223209" w:rsidRDefault="00614FFC">
      <w:pPr>
        <w:spacing w:after="160" w:line="360" w:lineRule="auto"/>
        <w:jc w:val="center"/>
      </w:pPr>
      <w:r>
        <w:rPr>
          <w:noProof/>
          <w:lang w:eastAsia="es-ES"/>
        </w:rPr>
        <w:drawing>
          <wp:inline distT="0" distB="0" distL="0" distR="0" wp14:anchorId="078FB5DA" wp14:editId="2F4019D4">
            <wp:extent cx="4663440" cy="2529840"/>
            <wp:effectExtent l="0" t="0" r="3810" b="3810"/>
            <wp:docPr id="1027" name="Imagen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n 15"/>
                    <pic:cNvPicPr/>
                  </pic:nvPicPr>
                  <pic:blipFill>
                    <a:blip r:embed="rId16" cstate="print"/>
                    <a:srcRect/>
                    <a:stretch/>
                  </pic:blipFill>
                  <pic:spPr>
                    <a:xfrm>
                      <a:off x="0" y="0"/>
                      <a:ext cx="4663440" cy="2529840"/>
                    </a:xfrm>
                    <a:prstGeom prst="rect">
                      <a:avLst/>
                    </a:prstGeom>
                    <a:ln>
                      <a:noFill/>
                    </a:ln>
                  </pic:spPr>
                </pic:pic>
              </a:graphicData>
            </a:graphic>
          </wp:inline>
        </w:drawing>
      </w:r>
      <w:r>
        <w:t xml:space="preserve">   </w:t>
      </w:r>
    </w:p>
    <w:p w14:paraId="397357AA" w14:textId="77777777" w:rsidR="00223209" w:rsidRDefault="00614FFC">
      <w:pPr>
        <w:spacing w:after="160" w:line="360" w:lineRule="auto"/>
        <w:jc w:val="center"/>
      </w:pPr>
      <w:r>
        <w:rPr>
          <w:b/>
          <w:bCs/>
        </w:rPr>
        <w:t xml:space="preserve">Figura N°1. </w:t>
      </w:r>
      <w:r>
        <w:t>Estratos de la cultura organizacional</w:t>
      </w:r>
      <w:r>
        <w:rPr>
          <w:b/>
          <w:bCs/>
        </w:rPr>
        <w:t xml:space="preserve">   </w:t>
      </w:r>
      <w:r>
        <w:rPr>
          <w:b/>
          <w:bCs/>
        </w:rPr>
        <w:fldChar w:fldCharType="begin"/>
      </w:r>
      <w:r>
        <w:rPr>
          <w:b/>
          <w:bCs/>
        </w:rPr>
        <w:instrText>ADDIN CSL_CITATION {"citationItems":[{"id":"ITEM-1</w:instrText>
      </w:r>
      <w:r>
        <w:rPr>
          <w:b/>
          <w:bCs/>
        </w:rPr>
        <w:instrText>","itemData":{"abstract":"Banco de Loja, S.A, has as one of its purpose to give a definition and to evaluate the organizational culture of the institution. This information was collected among the staff in order to identify the ideal values and organizatio</w:instrText>
      </w:r>
      <w:r>
        <w:rPr>
          <w:b/>
          <w:bCs/>
        </w:rPr>
        <w:instrText>nal behavior. Their definition refers to the affirmation that let them develop a survey which is the basis of the assessment through which all its staff will be valued, in order to generate indicators for the institution's organizational culture","author":</w:instrText>
      </w:r>
      <w:r>
        <w:rPr>
          <w:b/>
          <w:bCs/>
        </w:rPr>
        <w:instrText>[{"dropping-particle":"","family":"Ambrossi","given":"Diego","non-dropping-particle":"","parse-names":false,"suffix":""},{"dropping-particle":"","family":"Marconi","given":"Laura","non-dropping-particle":"","parse-names":false,"suffix":""}],"container-titl</w:instrText>
      </w:r>
      <w:r>
        <w:rPr>
          <w:b/>
          <w:bCs/>
        </w:rPr>
        <w:instrText>e":"PODIUM Edición Especial","id":"ITEM-1","issued":{"date-parts":[["2017"]]},"page":"7-27","title":"Diagnóstico de la cultura organizacional en el banco de loja","type":"article-journal"},"uris":["http://www.mendeley.com/documents/?uuid=0d9da11b-e1ae-4a0a</w:instrText>
      </w:r>
      <w:r>
        <w:rPr>
          <w:b/>
          <w:bCs/>
        </w:rPr>
        <w:instrText>-90dd-396462c3ec3e"]}],"mendeley":{"formattedCitation":"(22)","plainTextFormattedCitation":"(22)","previouslyFormattedCitation":"(22)"},"properties":{"noteIndex":0},"schema":"https://github.com/citation-style-language/schema/raw/master/csl-citation.json"}</w:instrText>
      </w:r>
      <w:r>
        <w:rPr>
          <w:b/>
          <w:bCs/>
        </w:rPr>
        <w:fldChar w:fldCharType="separate"/>
      </w:r>
      <w:r>
        <w:rPr>
          <w:bCs/>
          <w:noProof/>
        </w:rPr>
        <w:t>(</w:t>
      </w:r>
      <w:r>
        <w:rPr>
          <w:bCs/>
          <w:noProof/>
        </w:rPr>
        <w:t>22)</w:t>
      </w:r>
      <w:r>
        <w:rPr>
          <w:b/>
          <w:bCs/>
        </w:rPr>
        <w:fldChar w:fldCharType="end"/>
      </w:r>
      <w:r>
        <w:rPr>
          <w:b/>
          <w:bCs/>
        </w:rPr>
        <w:t xml:space="preserve">.    </w:t>
      </w:r>
      <w:r>
        <w:t xml:space="preserve">                            </w:t>
      </w:r>
    </w:p>
    <w:p w14:paraId="18F6E203" w14:textId="77777777" w:rsidR="00223209" w:rsidRDefault="00223209">
      <w:pPr>
        <w:pStyle w:val="NormalWeb"/>
        <w:shd w:val="clear" w:color="auto" w:fill="FFFFFF"/>
        <w:spacing w:before="0" w:beforeAutospacing="0" w:after="0" w:afterAutospacing="0"/>
        <w:jc w:val="both"/>
        <w:textAlignment w:val="baseline"/>
        <w:rPr>
          <w:b/>
          <w:bCs/>
        </w:rPr>
      </w:pPr>
    </w:p>
    <w:p w14:paraId="52494AFB" w14:textId="77777777" w:rsidR="00223209" w:rsidRDefault="00614FFC">
      <w:pPr>
        <w:pStyle w:val="Ttulo2"/>
      </w:pPr>
      <w:bookmarkStart w:id="83" w:name="_Toc111221314"/>
      <w:r>
        <w:t>2.6. Modelo de cultura organizacional de Denison</w:t>
      </w:r>
      <w:bookmarkEnd w:id="83"/>
    </w:p>
    <w:p w14:paraId="60CE5A5F" w14:textId="77777777" w:rsidR="00223209" w:rsidRDefault="00614FFC">
      <w:pPr>
        <w:pStyle w:val="NormalWeb"/>
        <w:shd w:val="clear" w:color="auto" w:fill="FFFFFF"/>
        <w:spacing w:before="0" w:beforeAutospacing="0" w:after="240" w:afterAutospacing="0" w:line="360" w:lineRule="auto"/>
        <w:ind w:firstLine="708"/>
        <w:jc w:val="both"/>
        <w:textAlignment w:val="baseline"/>
        <w:rPr>
          <w:b/>
          <w:bCs/>
        </w:rPr>
      </w:pPr>
      <w:r>
        <w:rPr>
          <w:lang w:eastAsia="en-US"/>
        </w:rPr>
        <w:t xml:space="preserve">Para conocer una organización, el primer paso es conocer su cultura, ya que formar parte de ella significa asimilarla. Vivir en una organización, trabajar en ella, tomar parte de sus actividades y hacer carrera es participar íntimamente de su cultura» </w:t>
      </w:r>
      <w:r>
        <w:rPr>
          <w:lang w:eastAsia="en-US"/>
        </w:rPr>
        <w:fldChar w:fldCharType="begin"/>
      </w:r>
      <w:r>
        <w:rPr>
          <w:lang w:eastAsia="en-US"/>
        </w:rPr>
        <w:instrText>ADDI</w:instrText>
      </w:r>
      <w:r>
        <w:rPr>
          <w:lang w:eastAsia="en-US"/>
        </w:rPr>
        <w:instrText>N CSL_CITATION {"citationItems":[{"id":"ITEM-1","itemData":{"abstract":"applicability for this approach.","author":[{"dropping-particle":"","family":"Chiavenato","given":"I","non-dropping-particle":"","parse-names":false,"suffix":""},{"dropping-particle":"</w:instrText>
      </w:r>
      <w:r>
        <w:rPr>
          <w:lang w:eastAsia="en-US"/>
        </w:rPr>
        <w:instrText>","family":"Villamizar","given":"GA","non-dropping-particle":"","parse-names":false,"suffix":""},{"dropping-particle":"","family":"Aparicio","given":"JB","non-dropping-particle":"","parse-names":false,"suffix":""}],"id":"ITEM-1","issued":{"date-parts":[["1</w:instrText>
      </w:r>
      <w:r>
        <w:rPr>
          <w:lang w:eastAsia="en-US"/>
        </w:rPr>
        <w:instrText>983"]]},"page":"1-75","title":"Administración de recursos humanos","type":"article-journal"},"uris":["http://www.mendeley.com/documents/?uuid=a7dfd3b0-9df1-44f5-9db9-ea3da9f4179f"]}],"mendeley":{"formattedCitation":"(23)","plainTextFormattedCitation":"(23)</w:instrText>
      </w:r>
      <w:r>
        <w:rPr>
          <w:lang w:eastAsia="en-US"/>
        </w:rPr>
        <w:instrText>","previouslyFormattedCitation":"(23)"},"properties":{"noteIndex":0},"schema":"https://github.com/citation-style-language/schema/raw/master/csl-citation.json"}</w:instrText>
      </w:r>
      <w:r>
        <w:rPr>
          <w:lang w:eastAsia="en-US"/>
        </w:rPr>
        <w:fldChar w:fldCharType="separate"/>
      </w:r>
      <w:r>
        <w:rPr>
          <w:noProof/>
          <w:lang w:eastAsia="en-US"/>
        </w:rPr>
        <w:t>(23)</w:t>
      </w:r>
      <w:r>
        <w:rPr>
          <w:lang w:eastAsia="en-US"/>
        </w:rPr>
        <w:fldChar w:fldCharType="end"/>
      </w:r>
      <w:r>
        <w:rPr>
          <w:lang w:eastAsia="en-US"/>
        </w:rPr>
        <w:t xml:space="preserve"> . Esta idea resalta lo que es la cultura organizacional en la actualidad. En un contexto </w:t>
      </w:r>
      <w:r>
        <w:rPr>
          <w:lang w:eastAsia="en-US"/>
        </w:rPr>
        <w:t xml:space="preserve">similar, sheins, relaciona con las presunciones y creencias básicas que comparten los miembros de una organización. Menciona que «éstas operan de manera inconsciente, y que reflejan parte de su personalidad y ocupación» </w:t>
      </w:r>
      <w:r>
        <w:rPr>
          <w:lang w:eastAsia="en-US"/>
        </w:rPr>
        <w:fldChar w:fldCharType="begin"/>
      </w:r>
      <w:r>
        <w:rPr>
          <w:lang w:eastAsia="en-US"/>
        </w:rPr>
        <w:instrText>ADDIN CSL_CITATION {"citationItems":</w:instrText>
      </w:r>
      <w:r>
        <w:rPr>
          <w:lang w:eastAsia="en-US"/>
        </w:rPr>
        <w:instrText>[{"id":"ITEM-1","itemData":{"ISSN":"0214-9915","PMID":"19861111","abstract":"This article presents a Spanish adaptation of the Denison Organizational Culture Survey, a questionnaire designed to evaluate organizational culture. This survey consists of 60 it</w:instrText>
      </w:r>
      <w:r>
        <w:rPr>
          <w:lang w:eastAsia="en-US"/>
        </w:rPr>
        <w:instrText>ems, grouped in 12 subscales, which identify 4 cultural dimensions. These dimensions have been widely studied and their influence in organizational effectiveness has been accepted. This adaptation was applied to 488 participants, and analysed with confirma</w:instrText>
      </w:r>
      <w:r>
        <w:rPr>
          <w:lang w:eastAsia="en-US"/>
        </w:rPr>
        <w:instrText>tory factor analysis. Results show adequate psychometric properties, so it can be concluded that the Spanish adaptation almost completely replicates the structure of the original version in English.","author":[{"dropping-particle":"","family":"Bonavia","gi</w:instrText>
      </w:r>
      <w:r>
        <w:rPr>
          <w:lang w:eastAsia="en-US"/>
        </w:rPr>
        <w:instrText>ven":"Tomás","non-dropping-particle":"","parse-names":false,"suffix":""},{"dropping-particle":"","family":"Prado Gasco","given":"Vicente J","non-dropping-particle":"","parse-names":false,"suffix":""},{"dropping-particle":"","family":"Barberá Tomás","given"</w:instrText>
      </w:r>
      <w:r>
        <w:rPr>
          <w:lang w:eastAsia="en-US"/>
        </w:rPr>
        <w:instrText>:"David","non-dropping-particle":"","parse-names":false,"suffix":""}],"container-title":"Psicothema","id":"ITEM-1","issue":"4","issued":{"date-parts":[["2009"]]},"page":"633-8","title":"[Spanish adaptation and factor structure of the Denison Organizational</w:instrText>
      </w:r>
      <w:r>
        <w:rPr>
          <w:lang w:eastAsia="en-US"/>
        </w:rPr>
        <w:instrText xml:space="preserve"> Culture Survey].","type":"article-journal","volume":"21"},"uris":["http://www.mendeley.com/documents/?uuid=17d78891-89e1-4fd2-8427-9a0b23d2377a"]}],"mendeley":{"formattedCitation":"(24)","plainTextFormattedCitation":"(24)","previouslyFormattedCitation":"(</w:instrText>
      </w:r>
      <w:r>
        <w:rPr>
          <w:lang w:eastAsia="en-US"/>
        </w:rPr>
        <w:instrText>24)"},"properties":{"noteIndex":0},"schema":"https://github.com/citation-style-language/schema/raw/master/csl-citation.json"}</w:instrText>
      </w:r>
      <w:r>
        <w:rPr>
          <w:lang w:eastAsia="en-US"/>
        </w:rPr>
        <w:fldChar w:fldCharType="separate"/>
      </w:r>
      <w:r>
        <w:rPr>
          <w:noProof/>
          <w:lang w:eastAsia="en-US"/>
        </w:rPr>
        <w:t>(24)</w:t>
      </w:r>
      <w:r>
        <w:rPr>
          <w:lang w:eastAsia="en-US"/>
        </w:rPr>
        <w:fldChar w:fldCharType="end"/>
      </w:r>
      <w:r>
        <w:rPr>
          <w:lang w:eastAsia="en-US"/>
        </w:rPr>
        <w:t>. Es por esto, que este concepto ha ganado el interés de muchos investigadores y especialistas, pues es inherente a cada ind</w:t>
      </w:r>
      <w:r>
        <w:rPr>
          <w:lang w:eastAsia="en-US"/>
        </w:rPr>
        <w:t>ividuo y a cada grupo humano, y a su vez, es el resultado de una herencia cultural mayor de la sociedad</w:t>
      </w:r>
      <w:r>
        <w:rPr>
          <w:color w:val="505050"/>
          <w:lang w:eastAsia="en-US"/>
        </w:rPr>
        <w:t>.</w:t>
      </w:r>
    </w:p>
    <w:p w14:paraId="676DCA86" w14:textId="77777777" w:rsidR="00223209" w:rsidRDefault="00614FFC">
      <w:pPr>
        <w:pStyle w:val="Ttulo3"/>
      </w:pPr>
      <w:bookmarkStart w:id="84" w:name="_Toc111221315"/>
      <w:r>
        <w:t>2.6.1. El modelo del estudio Denison de la cultura organizacional</w:t>
      </w:r>
      <w:bookmarkEnd w:id="84"/>
      <w:r>
        <w:t xml:space="preserve"> </w:t>
      </w:r>
    </w:p>
    <w:p w14:paraId="79FF529D" w14:textId="77777777" w:rsidR="00223209" w:rsidRDefault="00614FFC">
      <w:pPr>
        <w:pStyle w:val="NormalWeb"/>
        <w:shd w:val="clear" w:color="auto" w:fill="FFFFFF"/>
        <w:spacing w:before="0" w:beforeAutospacing="0" w:after="240" w:afterAutospacing="0" w:line="360" w:lineRule="auto"/>
        <w:ind w:firstLine="708"/>
        <w:jc w:val="both"/>
        <w:textAlignment w:val="baseline"/>
      </w:pPr>
      <w:r>
        <w:t>Basado en las cuatro dimensiones culturales de participación, Coherencia, Adaptabili</w:t>
      </w:r>
      <w:r>
        <w:t>dad y Misión se ha desarrollado mediante la investigación del Dr. Denison. Por cada una de estas dimensiones, el modelo define tres índices de práctica administrativa, y luego mide estos doce índices resultantes con un cuestionario de 60 preguntas.</w:t>
      </w:r>
    </w:p>
    <w:p w14:paraId="53114C5E" w14:textId="77777777" w:rsidR="00223209" w:rsidRDefault="00223209">
      <w:pPr>
        <w:pStyle w:val="NormalWeb"/>
        <w:shd w:val="clear" w:color="auto" w:fill="FFFFFF"/>
        <w:spacing w:before="0" w:beforeAutospacing="0" w:after="240" w:afterAutospacing="0" w:line="360" w:lineRule="auto"/>
        <w:jc w:val="both"/>
        <w:textAlignment w:val="baseline"/>
      </w:pPr>
    </w:p>
    <w:p w14:paraId="59AB8B63" w14:textId="77777777" w:rsidR="00223209" w:rsidRDefault="00614FFC">
      <w:pPr>
        <w:pStyle w:val="NormalWeb"/>
        <w:shd w:val="clear" w:color="auto" w:fill="FFFFFF"/>
        <w:spacing w:before="0" w:beforeAutospacing="0" w:after="0" w:afterAutospacing="0" w:line="360" w:lineRule="auto"/>
        <w:ind w:firstLine="708"/>
        <w:jc w:val="both"/>
        <w:textAlignment w:val="baseline"/>
      </w:pPr>
      <w:r>
        <w:t xml:space="preserve">El </w:t>
      </w:r>
      <w:r>
        <w:t xml:space="preserve">modelo sirve de base para el Diagnóstico de Cultura Organizacional, desarrollado por Daniel R. Denison y William S. Neale, el cual ha sido utilizado por más de 1000 organizaciones en todo el mundo. El diagnostico mide cuatro rasgos esenciales de todas las </w:t>
      </w:r>
      <w:r>
        <w:t xml:space="preserve">organizaciones: Misión, Adaptabilidad, Participación y Consistencia. Cada uno de estos rasgos se compone de tres índices (para un total de 12) y estos a su vez derivan en una serie de preguntas de la encuesta </w:t>
      </w:r>
      <w:r>
        <w:fldChar w:fldCharType="begin"/>
      </w:r>
      <w:r>
        <w:instrText>ADDIN CSL_CITATION {"citationItems":[{"id":"ITE</w:instrText>
      </w:r>
      <w:r>
        <w:instrText>M-1","itemData":{"ISSN":"1994-3733","abstract":"Resumen El presente artículo muestra un modelo holístico de diagnóstico de cultura organizacional para empresas mexicanas, independientemente de su giro, basándose principalmente en el modelo de Denison y sus</w:instrText>
      </w:r>
      <w:r>
        <w:instrText xml:space="preserve"> colegas. El modelo propuesto consta de tres amplias fases, iniciando a partir de la detección de una necesidad, continuando con un pre-diagnóstico en el que se ingresa información útil y necesaria (Input) para proceder con el propio diagnóstico de la cult</w:instrText>
      </w:r>
      <w:r>
        <w:instrText>ura (fase de Desarrollo) con base en las cuatro dimensiones que distingue Denison (Misión, Adaptabilidad, Participación y Consistencia), incluyendo en cada uno un factor adicional. Para finalmente, concluir con una comparación entre la cultura actual vs. l</w:instrText>
      </w:r>
      <w:r>
        <w:instrText>a cultura deseada (Output) identificando claramente aquellos factores en donde existe una amplia brecha que atender a través de la realización de un plan de trabajo detallado. Lo anterior con el fin de contribuir en la elaboración de una metodología sencil</w:instrText>
      </w:r>
      <w:r>
        <w:instrText>la e integral para el diagnóstico de la cultura organizacional, misma que queda sujeta a su perfeccionamiento y validación. Abstract This article shows the develop of a holistic diagnostic model of organizational culture for Mexican companies, regardless o</w:instrText>
      </w:r>
      <w:r>
        <w:instrText>f their size, based primarily on Denison model. The proposed model consists of three broad phases, starting from the detection of a need, continuing with a pre-diagnosis in which useful and necessary information (Input) is entered to proceed with the diagn</w:instrText>
      </w:r>
      <w:r>
        <w:instrText>osis of culture itself (Development phase) based on the four dimensions that distinguishes Denison (Mission, Adaptability, Participation and Consistency), including in each an additional factor. To finally conclude with a comparison between the current cul</w:instrText>
      </w:r>
      <w:r>
        <w:instrText>ture vs. the desired culture (Output) clearly identifying those factors where there is a large gap to attend through the completion of a detailed work plan. This in order to contribute to the development of a simple and comprehensive methodology for diagno</w:instrText>
      </w:r>
      <w:r>
        <w:instrText>sing organizational culture, remaining its refinement and validation.","author":[{"dropping-particle":"","family":"García","given":"Víctor Ausgusto","non-dropping-particle":"","parse-names":false,"suffix":""}],"container-title":"Perspectivas","id":"ITEM-1"</w:instrText>
      </w:r>
      <w:r>
        <w:instrText>,"issue":"39","issued":{"date-parts":[["2017"]]},"page":"75-102","title":"Desarrollo de un modelo de diagnóstico de cultura organizacional","type":"article-journal"},"uris":["http://www.mendeley.com/documents/?uuid=449ef3d4-6c76-4f3f-8954-bc5f3d1993a3"]}],</w:instrText>
      </w:r>
      <w:r>
        <w:instrText>"mendeley":{"formattedCitation":"(25)","plainTextFormattedCitation":"(25)","previouslyFormattedCitation":"(25)"},"properties":{"noteIndex":0},"schema":"https://github.com/citation-style-language/schema/raw/master/csl-citation.json"}</w:instrText>
      </w:r>
      <w:r>
        <w:fldChar w:fldCharType="separate"/>
      </w:r>
      <w:r>
        <w:rPr>
          <w:noProof/>
        </w:rPr>
        <w:t>(25)</w:t>
      </w:r>
      <w:r>
        <w:fldChar w:fldCharType="end"/>
      </w:r>
      <w:r>
        <w:t>.</w:t>
      </w:r>
    </w:p>
    <w:p w14:paraId="250F3B9E" w14:textId="77777777" w:rsidR="00223209" w:rsidRDefault="00614FFC">
      <w:pPr>
        <w:autoSpaceDE w:val="0"/>
        <w:autoSpaceDN w:val="0"/>
        <w:adjustRightInd w:val="0"/>
        <w:spacing w:line="360" w:lineRule="auto"/>
        <w:jc w:val="center"/>
      </w:pPr>
      <w:r>
        <w:rPr>
          <w:noProof/>
          <w:lang w:eastAsia="es-ES"/>
        </w:rPr>
        <w:drawing>
          <wp:anchor distT="0" distB="0" distL="114300" distR="114300" simplePos="0" relativeHeight="4" behindDoc="0" locked="0" layoutInCell="1" allowOverlap="1" wp14:anchorId="492BA53E" wp14:editId="2A6F2373">
            <wp:simplePos x="0" y="0"/>
            <wp:positionH relativeFrom="margin">
              <wp:align>right</wp:align>
            </wp:positionH>
            <wp:positionV relativeFrom="paragraph">
              <wp:posOffset>0</wp:posOffset>
            </wp:positionV>
            <wp:extent cx="5219065" cy="2621280"/>
            <wp:effectExtent l="0" t="0" r="635" b="7620"/>
            <wp:wrapSquare wrapText="bothSides"/>
            <wp:docPr id="1028" name="Imagen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n 17"/>
                    <pic:cNvPicPr/>
                  </pic:nvPicPr>
                  <pic:blipFill>
                    <a:blip r:embed="rId17" cstate="print"/>
                    <a:srcRect/>
                    <a:stretch/>
                  </pic:blipFill>
                  <pic:spPr>
                    <a:xfrm>
                      <a:off x="0" y="0"/>
                      <a:ext cx="5219065" cy="2621280"/>
                    </a:xfrm>
                    <a:prstGeom prst="rect">
                      <a:avLst/>
                    </a:prstGeom>
                    <a:ln>
                      <a:noFill/>
                    </a:ln>
                  </pic:spPr>
                </pic:pic>
              </a:graphicData>
            </a:graphic>
          </wp:anchor>
        </w:drawing>
      </w:r>
      <w:r>
        <w:rPr>
          <w:b/>
          <w:bCs/>
        </w:rPr>
        <w:t xml:space="preserve">Figura 2. </w:t>
      </w:r>
      <w:r>
        <w:t>Dime</w:t>
      </w:r>
      <w:r>
        <w:t>nsiones de la cultura organizacional de Denison</w:t>
      </w:r>
      <w:r>
        <w:fldChar w:fldCharType="begin"/>
      </w:r>
      <w:r>
        <w:instrText>ADDIN CSL_CITATION {"citationItems":[{"id":"ITEM-1","itemData":{"ISSN":"0214-9915","PMID":"19861111","abstract":"This article presents a Spanish adaptation of the Denison Organizational Culture Survey, a quest</w:instrText>
      </w:r>
      <w:r>
        <w:instrText>ionnaire designed to evaluate organizational culture. This survey consists of 60 items, grouped in 12 subscales, which identify 4 cultural dimensions. These dimensions have been widely studied and their influence in organizational effectiveness has been ac</w:instrText>
      </w:r>
      <w:r>
        <w:instrText>cepted. This adaptation was applied to 488 participants, and analysed with confirmatory factor analysis. Results show adequate psychometric properties, so it can be concluded that the Spanish adaptation almost completely replicates the structure of the ori</w:instrText>
      </w:r>
      <w:r>
        <w:instrText>ginal version in English.","author":[{"dropping-particle":"","family":"Bonavia","given":"Tomás","non-dropping-particle":"","parse-names":false,"suffix":""},{"dropping-particle":"","family":"Prado Gasco","given":"Vicente J","non-dropping-particle":"","parse</w:instrText>
      </w:r>
      <w:r>
        <w:instrText>-names":false,"suffix":""},{"dropping-particle":"","family":"Barberá Tomás","given":"David","non-dropping-particle":"","parse-names":false,"suffix":""}],"container-title":"Psicothema","id":"ITEM-1","issue":"4","issued":{"date-parts":[["2009"]]},"page":"633</w:instrText>
      </w:r>
      <w:r>
        <w:instrText>-8","title":"[Spanish adaptation and factor structure of the Denison Organizational Culture Survey].","type":"article-journal","volume":"21"},"uris":["http://www.mendeley.com/documents/?uuid=17d78891-89e1-4fd2-8427-9a0b23d2377a"]}],"mendeley":{"formattedCi</w:instrText>
      </w:r>
      <w:r>
        <w:instrText>tation":"(24)","plainTextFormattedCitation":"(24)","previouslyFormattedCitation":"(24)"},"properties":{"noteIndex":0},"schema":"https://github.com/citation-style-language/schema/raw/master/csl-citation.json"}</w:instrText>
      </w:r>
      <w:r>
        <w:fldChar w:fldCharType="separate"/>
      </w:r>
      <w:r>
        <w:rPr>
          <w:noProof/>
        </w:rPr>
        <w:t>(24)</w:t>
      </w:r>
      <w:r>
        <w:fldChar w:fldCharType="end"/>
      </w:r>
      <w:r>
        <w:t>.</w:t>
      </w:r>
    </w:p>
    <w:p w14:paraId="546EF064" w14:textId="77777777" w:rsidR="00223209" w:rsidRDefault="00223209">
      <w:pPr>
        <w:autoSpaceDE w:val="0"/>
        <w:autoSpaceDN w:val="0"/>
        <w:adjustRightInd w:val="0"/>
        <w:spacing w:line="360" w:lineRule="auto"/>
      </w:pPr>
    </w:p>
    <w:p w14:paraId="3F091DEB" w14:textId="77777777" w:rsidR="00223209" w:rsidRDefault="00614FFC">
      <w:pPr>
        <w:pStyle w:val="Ttulo3"/>
      </w:pPr>
      <w:bookmarkStart w:id="85" w:name="_Toc111221316"/>
      <w:r>
        <w:rPr>
          <w:rStyle w:val="Ttulo3Car"/>
          <w:b/>
        </w:rPr>
        <w:t>2.6.2. Cultura Organizacional:</w:t>
      </w:r>
      <w:bookmarkEnd w:id="85"/>
      <w:r>
        <w:t xml:space="preserve"> </w:t>
      </w:r>
    </w:p>
    <w:p w14:paraId="5BCDA84C" w14:textId="77777777" w:rsidR="00223209" w:rsidRDefault="00223209">
      <w:pPr>
        <w:autoSpaceDE w:val="0"/>
        <w:autoSpaceDN w:val="0"/>
        <w:adjustRightInd w:val="0"/>
        <w:spacing w:after="240" w:line="360" w:lineRule="auto"/>
        <w:jc w:val="both"/>
      </w:pPr>
    </w:p>
    <w:p w14:paraId="7BBE42F9" w14:textId="77777777" w:rsidR="00223209" w:rsidRDefault="00614FFC">
      <w:pPr>
        <w:autoSpaceDE w:val="0"/>
        <w:autoSpaceDN w:val="0"/>
        <w:adjustRightInd w:val="0"/>
        <w:spacing w:after="240" w:line="360" w:lineRule="auto"/>
        <w:ind w:firstLine="708"/>
        <w:jc w:val="both"/>
      </w:pPr>
      <w:r>
        <w:t>El mo</w:t>
      </w:r>
      <w:r>
        <w:t>delo de Denison es el resultado de más de veinticinco años de investigación por Daniel Denison, quien sostiene respecto al vínculo entre la cultura organizacional y algunos indicadores de desempeño del negocio tales como retorno sobre el activo, retorno so</w:t>
      </w:r>
      <w:r>
        <w:t>bre la inversión, desarrollo de producto, crecimiento de ventas, participación de mercado, calidad y satisfacción del empleado. Retorno sobre el activo, retorno sobre la inversión, desarrollo de producto, crecimiento de ventas, participación de mercado, ca</w:t>
      </w:r>
      <w:r>
        <w:t>lidad y satisfacción del empleado. Dan Denison descubrió cómo lograr que la cultura organizacional sea un elemento decisivo para obtener los resultados de negocio, además de crear la forma de medir y gestionar la cultura organizacional de una forma fácil y</w:t>
      </w:r>
      <w:r>
        <w:t xml:space="preserve"> sencilla, en un lenguaje adecuado para las compañías </w:t>
      </w:r>
      <w:r>
        <w:fldChar w:fldCharType="begin"/>
      </w:r>
      <w:r>
        <w:instrText>ADDIN CSL_CITATION {"citationItems":[{"id":"ITEM-1","itemData":{"DOI":"10.1016/j.jwb.2008.03.019","ISSN":"10909516","abstract":"Efforts to delineate the performance implications of organizational cultur</w:instrText>
      </w:r>
      <w:r>
        <w:instrText>e elements continue. The study examines the effects of four major organizational culture traits, involvement, consistency, adaptability, and mission, on measures of firm effectiveness, using data collected from manufacturing firms in Turkey. It is hypothes</w:instrText>
      </w:r>
      <w:r>
        <w:instrText>ized that each cultural trait will exert positive effects on overall firm performance and a wide variety of effectiveness measures, independently from the effects of others. In addition, the view that a balanced combination of the four traits yields superi</w:instrText>
      </w:r>
      <w:r>
        <w:instrText>or firm performance than an imbalanced combination is subjected to empirical testing. The results indicate that the mission trait is the most prominent of the four traits in terms of fostering overall firm performance, sales growth, market share growth, an</w:instrText>
      </w:r>
      <w:r>
        <w:instrText>d ROA. In addition, a firm's ability to develop successful new products is influenced primarily by the adaptability and consistency traits. Employee satisfaction is determined for the most part by the involvement trait. Finally, while imbalanced combinatio</w:instrText>
      </w:r>
      <w:r>
        <w:instrText>ns of certain pairs of cultural traits exert the expected negative effects on performance indicators, others seem to have positive effects. © 2008.","author":[{"dropping-particle":"","family":"Yilmaz","given":"Cengiz","non-dropping-particle":"","parse-name</w:instrText>
      </w:r>
      <w:r>
        <w:instrText>s":false,"suffix":""},{"dropping-particle":"","family":"Ergun","given":"Ercan","non-dropping-particle":"","parse-names":false,"suffix":""}],"container-title":"Journal of World Business","id":"ITEM-1","issue":"3","issued":{"date-parts":[["2008"]]},"page":"2</w:instrText>
      </w:r>
      <w:r>
        <w:instrText>90-306","title":"Organizational culture and firm effectiveness: An examination of relative effects of culture traits and the balanced culture hypothesis in an emerging economy","type":"article-journal","volume":"43"},"uris":["http://www.mendeley.com/docume</w:instrText>
      </w:r>
      <w:r>
        <w:instrText>nts/?uuid=5cbeacbd-92e4-4735-8eb6-40995d873c03"]}],"mendeley":{"formattedCitation":"(26)","plainTextFormattedCitation":"(26)","previouslyFormattedCitation":"(26)"},"properties":{"noteIndex":0},"schema":"https://github.com/citation-style-language/schema/raw</w:instrText>
      </w:r>
      <w:r>
        <w:instrText>/master/csl-citation.json"}</w:instrText>
      </w:r>
      <w:r>
        <w:fldChar w:fldCharType="separate"/>
      </w:r>
      <w:r>
        <w:rPr>
          <w:noProof/>
        </w:rPr>
        <w:t>(26)</w:t>
      </w:r>
      <w:r>
        <w:fldChar w:fldCharType="end"/>
      </w:r>
      <w:r>
        <w:t>.</w:t>
      </w:r>
    </w:p>
    <w:p w14:paraId="4D1C42B7" w14:textId="77777777" w:rsidR="00223209" w:rsidRDefault="00614FFC">
      <w:pPr>
        <w:autoSpaceDE w:val="0"/>
        <w:autoSpaceDN w:val="0"/>
        <w:adjustRightInd w:val="0"/>
        <w:spacing w:after="240" w:line="360" w:lineRule="auto"/>
        <w:ind w:firstLine="708"/>
        <w:jc w:val="both"/>
      </w:pPr>
      <w:r>
        <w:t>El modelo reconoce los rasgos culturales, los comportamientos administrativos e incluso las estrategias organizacionales que pueden relacionarse con un conjunto de creencias fundamentales y de supuestos acerca de la orga</w:t>
      </w:r>
      <w:r>
        <w:t xml:space="preserve">nización y su entorno. Estos supuestos y creencias se resumen en términos de cuatro “dimensiones” o enfoques culturales principales que han mostrado tener una fuerte influencia sobre el desempeño organizacional: implicación, consistencia, adaptabilidad, y </w:t>
      </w:r>
      <w:r>
        <w:t xml:space="preserve">misión. Cada una de estas características se mide a través de tres índices, y cada uno de estos índices se mide a través de cinco ítems de cuestionario. A continuación, las dimensiones </w:t>
      </w:r>
      <w:r>
        <w:fldChar w:fldCharType="begin"/>
      </w:r>
      <w:r>
        <w:instrText>ADDIN CSL_CITATION {"citationItems":[{"id":"ITEM-1","itemData":{"abstra</w:instrText>
      </w:r>
      <w:r>
        <w:instrText>ct":"OBJECTIVES: To estimate smoking attributable mortality (SAM) in Taiwan for the years 2001 through 2020 under scenarios of reductions in smoking rates by 0%, 2%, 4%, and 10% per year. METHOD: The smoking attributable fraction (SAF) was used to calculat</w:instrText>
      </w:r>
      <w:r>
        <w:instrText>e SAM from the risk experience in following up a large cohort (86 580 people) in Taiwan. Smoking rates were based on the 2001 National Health Interview Survey and other national surveys. An average 10 year lag was assumed between smoking rates and subseque</w:instrText>
      </w:r>
      <w:r>
        <w:instrText>nt mortality. RESULTS: In 2001, 18 803 deaths, or 1 out of 4 deaths (27%), in middle aged men (35-69 years old) were attributable to smoking. SAM has been increasing and will continue to increase if smoking rates remain constant or even if reduced annually</w:instrText>
      </w:r>
      <w:r>
        <w:instrText xml:space="preserve"> by 2%. SAM would begin to decrease only if rates were to be reduced by at least 4% a year. CONCLUSIONS: The projected SAM in this study illustrates the seriousness of smoking caused mortality. Current efforts in tobacco control would lead to a progressive</w:instrText>
      </w:r>
      <w:r>
        <w:instrText xml:space="preserve"> increase in SAM, unless efforts were doubled and smoking rates reduced by more than 4% a year. The urgency in requiring stronger tobacco control programmes to attenuate the staggering death tolls is compelling.","author":[{"dropping-particle":"","family":</w:instrText>
      </w:r>
      <w:r>
        <w:instrText>"PARA","given":"HENRY EMILIO GARCIA FLORES","non-dropping-particle":"","parse-names":false,"suffix":""}],"id":"ITEM-1","issued":{"date-parts":[["2015"]]},"number-of-pages":"140","publisher":"UNIVERSIDAD CATOLICA SANTA MARIA FA","title":"“RELACION DE LA CUL</w:instrText>
      </w:r>
      <w:r>
        <w:instrText>TURA ORGANIZACIONAL EN LA SATISFACCION LABORAL DE LOS TRABAJADORES DEL AREA ADMINISTRATIVA DE LA EMPRESA GRUPO GARCIA TOLEDO SAC, AREQUIPA 2015","type":"thesis"},"uris":["http://www.mendeley.com/documents/?uuid=c9589c95-c83d-41ba-a92d-0a5649fdf5ed"]}],"men</w:instrText>
      </w:r>
      <w:r>
        <w:instrText>deley":{"formattedCitation":"(17)","plainTextFormattedCitation":"(17)","previouslyFormattedCitation":"(17)"},"properties":{"noteIndex":0},"schema":"https://github.com/citation-style-language/schema/raw/master/csl-citation.json"}</w:instrText>
      </w:r>
      <w:r>
        <w:fldChar w:fldCharType="separate"/>
      </w:r>
      <w:r>
        <w:rPr>
          <w:noProof/>
        </w:rPr>
        <w:t>(17)</w:t>
      </w:r>
      <w:r>
        <w:fldChar w:fldCharType="end"/>
      </w:r>
      <w:r>
        <w:t>.</w:t>
      </w:r>
    </w:p>
    <w:p w14:paraId="503854D9" w14:textId="77777777" w:rsidR="00223209" w:rsidRDefault="00614FFC">
      <w:pPr>
        <w:autoSpaceDE w:val="0"/>
        <w:autoSpaceDN w:val="0"/>
        <w:adjustRightInd w:val="0"/>
        <w:spacing w:after="240" w:line="360" w:lineRule="auto"/>
        <w:jc w:val="both"/>
      </w:pPr>
      <w:r>
        <w:rPr>
          <w:b/>
          <w:bCs/>
        </w:rPr>
        <w:t xml:space="preserve">2.6.2.1. Dimensión </w:t>
      </w:r>
      <w:r>
        <w:rPr>
          <w:b/>
          <w:bCs/>
        </w:rPr>
        <w:t>Participación:</w:t>
      </w:r>
      <w:r>
        <w:t xml:space="preserve"> </w:t>
      </w:r>
    </w:p>
    <w:p w14:paraId="1C1BF807" w14:textId="77777777" w:rsidR="00223209" w:rsidRDefault="00614FFC">
      <w:pPr>
        <w:autoSpaceDE w:val="0"/>
        <w:autoSpaceDN w:val="0"/>
        <w:adjustRightInd w:val="0"/>
        <w:spacing w:after="240" w:line="360" w:lineRule="auto"/>
        <w:ind w:firstLine="708"/>
        <w:jc w:val="both"/>
      </w:pPr>
      <w:r>
        <w:t xml:space="preserve">Se refiere al grado de compromiso con el trabajo de los distintos integrantes de la organización, cualquiera sea su nivel jerárquico y a su participación en la toma de decisiones. Las organizaciones efectivas, en este modelo, promueven el mayor compromiso </w:t>
      </w:r>
      <w:r>
        <w:t xml:space="preserve">de sus miembros y les dan poder. </w:t>
      </w:r>
    </w:p>
    <w:p w14:paraId="7806ED4C" w14:textId="77777777" w:rsidR="00223209" w:rsidRDefault="00614FFC">
      <w:pPr>
        <w:autoSpaceDE w:val="0"/>
        <w:autoSpaceDN w:val="0"/>
        <w:adjustRightInd w:val="0"/>
        <w:spacing w:after="240" w:line="360" w:lineRule="auto"/>
        <w:ind w:firstLine="708"/>
        <w:jc w:val="both"/>
      </w:pPr>
      <w:r>
        <w:t>Las culturas organizacionales que se caracterizan como “altamente involucradas” animan fuertemente a la participación de los empleados y crean un sentido de propiedad y responsabilidad. Se basan en sistemas de control info</w:t>
      </w:r>
      <w:r>
        <w:t>rmal, voluntario e implícito, y no en sistemas de controles formales, explícitos y burocráticos. Además de este sentido de propiedad, crece un mayor compromiso con la organización y la capacidad de autonomía. Recibir las aportaciones de miembros de la orga</w:t>
      </w:r>
      <w:r>
        <w:t>nización, aumenta la calidad de las decisiones y mejora su implementación. Por lo tanto, el análisis de esta dimensión responde al grado en que las personas están alineadas y comprometidas con la organización. En el modelo este rango se mide con tres índic</w:t>
      </w:r>
      <w:r>
        <w:t>es: Empoderamiento, referido al grado de autoridad e iniciativa para dirigir su propio trabajo. Trabajo en equipo, que implica trabajo cooperativo para lograr los objetivos organizacionales. Desarrollo de capacidades, vinculado a la inversión continuada en</w:t>
      </w:r>
      <w:r>
        <w:t xml:space="preserve"> habilidades, capacidades y competencias de los empleados, orientadas a la mejora de la competitividad </w:t>
      </w:r>
      <w:r>
        <w:fldChar w:fldCharType="begin"/>
      </w:r>
      <w:r>
        <w:instrText>ADDIN CSL_CITATION {"citationItems":[{"id":"ITEM-1","itemData":{"ISSN":"2631-2603","author":[{"dropping-particle":"","family":"Contreras","given":"A","no</w:instrText>
      </w:r>
      <w:r>
        <w:instrText>n-dropping-particle":"","parse-names":false,"suffix":""},{"dropping-particle":"","family":"Gómez","given":"A","non-dropping-particle":"","parse-names":false,"suffix":""}],"container-title":"Revista de Investigación Sigma","id":"ITEM-1","issue":"01","issued</w:instrText>
      </w:r>
      <w:r>
        <w:instrText>":{"date-parts":[["2018"]]},"page":"59-86","title":"Aplicación de los Cuestionarios de Denison para determinar las características de la Cultura Organizacional","type":"article-journal","volume":"5"},"uris":["http://www.mendeley.com/documents/?uuid=aa84191</w:instrText>
      </w:r>
      <w:r>
        <w:instrText>a-c1b0-4adb-9745-ced5809b7e6c"]}],"mendeley":{"formattedCitation":"(3)","plainTextFormattedCitation":"(3)","previouslyFormattedCitation":"(3)"},"properties":{"noteIndex":0},"schema":"https://github.com/citation-style-language/schema/raw/master/csl-citation</w:instrText>
      </w:r>
      <w:r>
        <w:instrText>.json"}</w:instrText>
      </w:r>
      <w:r>
        <w:fldChar w:fldCharType="separate"/>
      </w:r>
      <w:r>
        <w:rPr>
          <w:noProof/>
        </w:rPr>
        <w:t>(3)</w:t>
      </w:r>
      <w:r>
        <w:fldChar w:fldCharType="end"/>
      </w:r>
      <w:r>
        <w:t>.</w:t>
      </w:r>
    </w:p>
    <w:p w14:paraId="3CCA64C3" w14:textId="77777777" w:rsidR="00223209" w:rsidRDefault="00614FFC">
      <w:pPr>
        <w:autoSpaceDE w:val="0"/>
        <w:autoSpaceDN w:val="0"/>
        <w:adjustRightInd w:val="0"/>
        <w:spacing w:after="240" w:line="360" w:lineRule="auto"/>
      </w:pPr>
      <w:r>
        <w:rPr>
          <w:b/>
          <w:bCs/>
        </w:rPr>
        <w:t>2.6.2.2. Dimensión Consistencia</w:t>
      </w:r>
      <w:r>
        <w:t xml:space="preserve">: </w:t>
      </w:r>
    </w:p>
    <w:p w14:paraId="3B8852E6" w14:textId="77777777" w:rsidR="00223209" w:rsidRDefault="00614FFC" w:rsidP="00223209">
      <w:pPr>
        <w:autoSpaceDE w:val="0"/>
        <w:autoSpaceDN w:val="0"/>
        <w:adjustRightInd w:val="0"/>
        <w:spacing w:after="240" w:line="360" w:lineRule="auto"/>
        <w:ind w:firstLine="708"/>
        <w:jc w:val="both"/>
        <w:pPrChange w:id="86" w:author="Cesar Benitez Torres" w:date="2022-08-23T18:49:00Z">
          <w:pPr>
            <w:autoSpaceDE w:val="0"/>
            <w:autoSpaceDN w:val="0"/>
            <w:adjustRightInd w:val="0"/>
            <w:spacing w:after="240" w:line="360" w:lineRule="auto"/>
            <w:ind w:firstLine="708"/>
          </w:pPr>
        </w:pPrChange>
      </w:pPr>
      <w:r>
        <w:t>Las organizaciones efectivas son consistentes, lo que implica tener una cultura fuerte, compartida por la mayoría de sus integrantes y haber logrado acuerdos basados en valores para lograr una adecuada coord</w:t>
      </w:r>
      <w:r>
        <w:t xml:space="preserve">inación e integración. Esta dimensión se vincula a la estabilidad y al logro de una visión compartida. Tienen empleados altamente comprometidos, valores centrales clave, y un método distinto de hacer negocios, una tendencia a promover desde el interior, y </w:t>
      </w:r>
      <w:r>
        <w:t xml:space="preserve">una visión clara de conjunto sobre qué se hace y qué no se hace. </w:t>
      </w:r>
    </w:p>
    <w:p w14:paraId="77E11506" w14:textId="77777777" w:rsidR="00223209" w:rsidRDefault="00614FFC">
      <w:pPr>
        <w:autoSpaceDE w:val="0"/>
        <w:autoSpaceDN w:val="0"/>
        <w:adjustRightInd w:val="0"/>
        <w:spacing w:after="240" w:line="360" w:lineRule="auto"/>
        <w:ind w:firstLine="708"/>
        <w:jc w:val="both"/>
      </w:pPr>
      <w:r>
        <w:t>El poder de este método de operación es particularmente evidente cuando los miembros de la organización enfrentan situaciones poco comunes. Permite que los individuos reaccionen mejor de una</w:t>
      </w:r>
      <w:r>
        <w:t xml:space="preserve"> manera predecible en un entorno impredecible al hacer énfasis en algunos principios generales, basados en valores, en los cuales se pueden fundamentar las acciones. Esta característica se mide con los siguientes índices: </w:t>
      </w:r>
      <w:r>
        <w:rPr>
          <w:b/>
          <w:bCs/>
        </w:rPr>
        <w:t>Valores centrales</w:t>
      </w:r>
      <w:r>
        <w:t xml:space="preserve">: que indica los </w:t>
      </w:r>
      <w:r>
        <w:t xml:space="preserve">valores que comparten los distintos miembros que crean un sentido de identidad y favorecen un "lenguaje común" entre ellos. </w:t>
      </w:r>
      <w:r>
        <w:rPr>
          <w:b/>
          <w:bCs/>
        </w:rPr>
        <w:t>Acuerdo: s</w:t>
      </w:r>
      <w:r>
        <w:t>e refiere a la capacidad de los miembros de la organización de lograr acuerdos sobre temas esenciales y a solucionar las d</w:t>
      </w:r>
      <w:r>
        <w:t xml:space="preserve">iferencias cuando éstas ocurren. </w:t>
      </w:r>
      <w:r>
        <w:rPr>
          <w:b/>
          <w:bCs/>
        </w:rPr>
        <w:t xml:space="preserve">Coordinación e integración: </w:t>
      </w:r>
      <w:r>
        <w:t xml:space="preserve">que señala el grado en el cual las distintas unidades son capaces de trabajar en forma conjunta para lograr objetivos comunes </w:t>
      </w:r>
      <w:r>
        <w:fldChar w:fldCharType="begin"/>
      </w:r>
      <w:r>
        <w:instrText>ADDIN CSL_CITATION {"citationItems":[{"id":"ITEM-1","itemData":{"auth</w:instrText>
      </w:r>
      <w:r>
        <w:instrText>or":[{"dropping-particle":"","family":"Ase","given":"JUDITH GIOCONDA PALOMINO SANCHEZ","non-dropping-particle":"","parse-names":false,"suffix":""}],"id":"ITEM-1","issued":{"date-parts":[["2018"]]},"number-of-pages":"120","publisher":"UNIVERSIDAD NACIONAL “</w:instrText>
      </w:r>
      <w:r>
        <w:instrText>SANTIAGO ANTUNEZ DE MAYOLO","title":"INFLUENCIA DE LA CULTURA ORGANIZACIONAL EN LA SATISFACCIÓN LABORAL DE LOS TRABAJADORES DEL HOSPITAL II ESSALUD HUARAZ, 2015 Tesis para optar el grado de Maestro en Gestión y Gerencia de los Servicios de Salud JUDITH","t</w:instrText>
      </w:r>
      <w:r>
        <w:instrText>ype":"thesis"},"uris":["http://www.mendeley.com/documents/?uuid=ebe7baf1-1af6-4b39-a577-261e3da90d17"]}],"mendeley":{"formattedCitation":"(27)","plainTextFormattedCitation":"(27)","previouslyFormattedCitation":"(27)"},"properties":{"noteIndex":0},"schema":</w:instrText>
      </w:r>
      <w:r>
        <w:instrText>"https://github.com/citation-style-language/schema/raw/master/csl-citation.json"}</w:instrText>
      </w:r>
      <w:r>
        <w:fldChar w:fldCharType="separate"/>
      </w:r>
      <w:r>
        <w:rPr>
          <w:noProof/>
        </w:rPr>
        <w:t>(27)</w:t>
      </w:r>
      <w:r>
        <w:fldChar w:fldCharType="end"/>
      </w:r>
      <w:r>
        <w:t>.</w:t>
      </w:r>
    </w:p>
    <w:p w14:paraId="10F06E5C" w14:textId="77777777" w:rsidR="00223209" w:rsidRDefault="00614FFC">
      <w:pPr>
        <w:autoSpaceDE w:val="0"/>
        <w:autoSpaceDN w:val="0"/>
        <w:adjustRightInd w:val="0"/>
        <w:spacing w:after="240" w:line="360" w:lineRule="auto"/>
        <w:jc w:val="both"/>
      </w:pPr>
      <w:r>
        <w:rPr>
          <w:b/>
          <w:bCs/>
        </w:rPr>
        <w:t>2.6.2.3. Dimensión de Adaptabilidad</w:t>
      </w:r>
      <w:r>
        <w:t xml:space="preserve">: </w:t>
      </w:r>
    </w:p>
    <w:p w14:paraId="72C6778A" w14:textId="77777777" w:rsidR="00223209" w:rsidRDefault="00614FFC">
      <w:pPr>
        <w:autoSpaceDE w:val="0"/>
        <w:autoSpaceDN w:val="0"/>
        <w:adjustRightInd w:val="0"/>
        <w:spacing w:after="240" w:line="360" w:lineRule="auto"/>
        <w:ind w:firstLine="708"/>
        <w:jc w:val="both"/>
      </w:pPr>
      <w:r>
        <w:t>Las organizaciones efectivas, en este enfoque, requieren compatibilizar un alto grado de integración interna, reflejada por la d</w:t>
      </w:r>
      <w:r>
        <w:t>imensión "Consistencia" y un alto grado de adaptación externa, para lograr flexibilidad. La adaptabilidad refleja el grado en el cual las organizaciones logran introducir cambios, asumen riesgos y aprenden. Supone convertir las demandas del entorno, en acc</w:t>
      </w:r>
      <w:r>
        <w:t>ión.  Las organizaciones cuentan con un sistema de normas y creencias que respaldan la capacidad de la organización para recibir, interpretar y traducir señales de su entorno en cambios internos de comportamiento que aumentan sus posibilidades de supervive</w:t>
      </w:r>
      <w:r>
        <w:t>ncia, crecimiento y desarrollo.</w:t>
      </w:r>
    </w:p>
    <w:p w14:paraId="42E4EB35" w14:textId="77777777" w:rsidR="00223209" w:rsidRDefault="00614FFC">
      <w:pPr>
        <w:autoSpaceDE w:val="0"/>
        <w:autoSpaceDN w:val="0"/>
        <w:adjustRightInd w:val="0"/>
        <w:spacing w:after="240" w:line="360" w:lineRule="auto"/>
        <w:ind w:firstLine="708"/>
        <w:jc w:val="both"/>
      </w:pPr>
      <w:r>
        <w:t xml:space="preserve">Se mide por tres dimensiones: </w:t>
      </w:r>
      <w:r>
        <w:rPr>
          <w:b/>
          <w:bCs/>
        </w:rPr>
        <w:t>Orientación al cambio</w:t>
      </w:r>
      <w:r>
        <w:t xml:space="preserve">: que indica el grado en el cual la organización está alerta a los cambios externos, es capaz de anticiparlos y actuar en consecuencia. </w:t>
      </w:r>
      <w:r>
        <w:rPr>
          <w:b/>
          <w:bCs/>
        </w:rPr>
        <w:t>Orientación al cliente</w:t>
      </w:r>
      <w:r>
        <w:t>: que refleja e</w:t>
      </w:r>
      <w:r>
        <w:t xml:space="preserve">l grado en el cual la organización conoce a sus clientes y procura satisfacer sus necesidades. </w:t>
      </w:r>
      <w:r>
        <w:rPr>
          <w:b/>
          <w:bCs/>
        </w:rPr>
        <w:t>Aprendizaje organizativo</w:t>
      </w:r>
      <w:r>
        <w:t>: se vincula al grado en el cual la organización comprende e interpreta las señales del entorno y las transforma en oportunidades de inno</w:t>
      </w:r>
      <w:r>
        <w:t xml:space="preserve">vación </w:t>
      </w:r>
      <w:r>
        <w:fldChar w:fldCharType="begin"/>
      </w:r>
      <w:r>
        <w:instrText>ADDIN CSL_CITATION {"citationItems":[{"id":"ITEM-1","itemData":{"ISSN":"2631-2603","author":[{"dropping-particle":"","family":"Contreras","given":"A","non-dropping-particle":"","parse-names":false,"suffix":""},{"dropping-particle":"","family":"Gómez</w:instrText>
      </w:r>
      <w:r>
        <w:instrText>","given":"A","non-dropping-particle":"","parse-names":false,"suffix":""}],"container-title":"Revista de Investigación Sigma","id":"ITEM-1","issue":"01","issued":{"date-parts":[["2018"]]},"page":"59-86","title":"Aplicación de los Cuestionarios de Denison p</w:instrText>
      </w:r>
      <w:r>
        <w:instrText>ara determinar las características de la Cultura Organizacional","type":"article-journal","volume":"5"},"uris":["http://www.mendeley.com/documents/?uuid=aa84191a-c1b0-4adb-9745-ced5809b7e6c"]}],"mendeley":{"formattedCitation":"(3)","plainTextFormattedCitat</w:instrText>
      </w:r>
      <w:r>
        <w:instrText>ion":"(3)","previouslyFormattedCitation":"(3)"},"properties":{"noteIndex":0},"schema":"https://github.com/citation-style-language/schema/raw/master/csl-citation.json"}</w:instrText>
      </w:r>
      <w:r>
        <w:fldChar w:fldCharType="separate"/>
      </w:r>
      <w:r>
        <w:rPr>
          <w:noProof/>
        </w:rPr>
        <w:t>(3)</w:t>
      </w:r>
      <w:r>
        <w:fldChar w:fldCharType="end"/>
      </w:r>
      <w:r>
        <w:t>.</w:t>
      </w:r>
    </w:p>
    <w:p w14:paraId="632036AE" w14:textId="77777777" w:rsidR="00223209" w:rsidRDefault="00614FFC">
      <w:pPr>
        <w:autoSpaceDE w:val="0"/>
        <w:autoSpaceDN w:val="0"/>
        <w:adjustRightInd w:val="0"/>
        <w:spacing w:after="240" w:line="360" w:lineRule="auto"/>
        <w:jc w:val="both"/>
      </w:pPr>
      <w:r>
        <w:rPr>
          <w:b/>
          <w:bCs/>
        </w:rPr>
        <w:t>Orientación al Cambio</w:t>
      </w:r>
      <w:r>
        <w:t xml:space="preserve"> </w:t>
      </w:r>
    </w:p>
    <w:p w14:paraId="65DE96A9" w14:textId="77777777" w:rsidR="00223209" w:rsidRDefault="00614FFC" w:rsidP="00223209">
      <w:pPr>
        <w:autoSpaceDE w:val="0"/>
        <w:autoSpaceDN w:val="0"/>
        <w:adjustRightInd w:val="0"/>
        <w:spacing w:after="240" w:line="360" w:lineRule="auto"/>
        <w:ind w:firstLine="708"/>
        <w:jc w:val="both"/>
        <w:pPrChange w:id="87" w:author="Cesar Benitez Torres" w:date="2022-08-23T18:49:00Z">
          <w:pPr>
            <w:autoSpaceDE w:val="0"/>
            <w:autoSpaceDN w:val="0"/>
            <w:adjustRightInd w:val="0"/>
            <w:spacing w:after="240" w:line="360" w:lineRule="auto"/>
            <w:jc w:val="both"/>
          </w:pPr>
        </w:pPrChange>
      </w:pPr>
      <w:r>
        <w:t xml:space="preserve">En la actualidad, lo único constante es el cambio, por lo </w:t>
      </w:r>
      <w:r>
        <w:t>que las organizaciones deben estar abiertas a modificar conductas y procedimientos, en virtud de responder a las exigencias de los clientes, competidores, etc. Implica revisar las acciones que se están llevando a cabo, con el fin de realizar mejoras, adecu</w:t>
      </w:r>
      <w:r>
        <w:t xml:space="preserve">ar nuevas metodologías de trabajo, pero, sobre todo, percibir los cambios como una posibilidad para generar nuevos aprendizajes. </w:t>
      </w:r>
      <w:r>
        <w:fldChar w:fldCharType="begin"/>
      </w:r>
      <w:r>
        <w:instrText>ADDIN CSL_CITATION {"citationItems":[{"id":"ITEM-1","itemData":{"ISSN":"1994-3733","abstract":"Resumen El presente artículo mue</w:instrText>
      </w:r>
      <w:r>
        <w:instrText>stra un modelo holístico de diagnóstico de cultura organizacional para empresas mexicanas, independientemente de su giro, basándose principalmente en el modelo de Denison y sus colegas. El modelo propuesto consta de tres amplias fases, iniciando a partir d</w:instrText>
      </w:r>
      <w:r>
        <w:instrText>e la detección de una necesidad, continuando con un pre-diagnóstico en el que se ingresa información útil y necesaria (Input) para proceder con el propio diagnóstico de la cultura (fase de Desarrollo) con base en las cuatro dimensiones que distingue Deniso</w:instrText>
      </w:r>
      <w:r>
        <w:instrText>n (Misión, Adaptabilidad, Participación y Consistencia), incluyendo en cada uno un factor adicional. Para finalmente, concluir con una comparación entre la cultura actual vs. la cultura deseada (Output) identificando claramente aquellos factores en donde e</w:instrText>
      </w:r>
      <w:r>
        <w:instrText xml:space="preserve">xiste una amplia brecha que atender a través de la realización de un plan de trabajo detallado. Lo anterior con el fin de contribuir en la elaboración de una metodología sencilla e integral para el diagnóstico de la cultura organizacional, misma que queda </w:instrText>
      </w:r>
      <w:r>
        <w:instrText>sujeta a su perfeccionamiento y validación. Abstract This article shows the develop of a holistic diagnostic model of organizational culture for Mexican companies, regardless of their size, based primarily on Denison model. The proposed model consists of t</w:instrText>
      </w:r>
      <w:r>
        <w:instrText>hree broad phases, starting from the detection of a need, continuing with a pre-diagnosis in which useful and necessary information (Input) is entered to proceed with the diagnosis of culture itself (Development phase) based on the four dimensions that dis</w:instrText>
      </w:r>
      <w:r>
        <w:instrText>tinguishes Denison (Mission, Adaptability, Participation and Consistency), including in each an additional factor. To finally conclude with a comparison between the current culture vs. the desired culture (Output) clearly identifying those factors where th</w:instrText>
      </w:r>
      <w:r>
        <w:instrText>ere is a large gap to attend through the completion of a detailed work plan. This in order to contribute to the development of a simple and comprehensive methodology for diagnosing organizational culture, remaining its refinement and validation.","author":</w:instrText>
      </w:r>
      <w:r>
        <w:instrText>[{"dropping-particle":"","family":"García","given":"Víctor Ausgusto","non-dropping-particle":"","parse-names":false,"suffix":""}],"container-title":"Perspectivas","id":"ITEM-1","issue":"39","issued":{"date-parts":[["2017"]]},"page":"75-102","title":"Desarr</w:instrText>
      </w:r>
      <w:r>
        <w:instrText>ollo de un modelo de diagnóstico de cultura organizacional","type":"article-journal"},"uris":["http://www.mendeley.com/documents/?uuid=449ef3d4-6c76-4f3f-8954-bc5f3d1993a3"]}],"mendeley":{"formattedCitation":"(25)","plainTextFormattedCitation":"(25)","prev</w:instrText>
      </w:r>
      <w:r>
        <w:instrText>iouslyFormattedCitation":"(25)"},"properties":{"noteIndex":0},"schema":"https://github.com/citation-style-language/schema/raw/master/csl-citation.json"}</w:instrText>
      </w:r>
      <w:r>
        <w:fldChar w:fldCharType="separate"/>
      </w:r>
      <w:r>
        <w:rPr>
          <w:noProof/>
        </w:rPr>
        <w:t>(25)</w:t>
      </w:r>
      <w:r>
        <w:fldChar w:fldCharType="end"/>
      </w:r>
      <w:r>
        <w:t>.</w:t>
      </w:r>
    </w:p>
    <w:p w14:paraId="2746CF5A" w14:textId="77777777" w:rsidR="00223209" w:rsidRDefault="00614FFC">
      <w:pPr>
        <w:autoSpaceDE w:val="0"/>
        <w:autoSpaceDN w:val="0"/>
        <w:adjustRightInd w:val="0"/>
        <w:spacing w:after="240" w:line="360" w:lineRule="auto"/>
        <w:jc w:val="both"/>
        <w:rPr>
          <w:b/>
          <w:bCs/>
        </w:rPr>
      </w:pPr>
      <w:r>
        <w:rPr>
          <w:b/>
          <w:bCs/>
        </w:rPr>
        <w:t xml:space="preserve">Orientación al Cliente </w:t>
      </w:r>
    </w:p>
    <w:p w14:paraId="628D7022" w14:textId="77777777" w:rsidR="00223209" w:rsidRDefault="00614FFC">
      <w:pPr>
        <w:autoSpaceDE w:val="0"/>
        <w:autoSpaceDN w:val="0"/>
        <w:adjustRightInd w:val="0"/>
        <w:spacing w:after="240" w:line="360" w:lineRule="auto"/>
        <w:ind w:firstLine="708"/>
        <w:jc w:val="both"/>
      </w:pPr>
      <w:r>
        <w:t xml:space="preserve">Como su nombre lo indica, implica el deseo por comprender y satisfacer </w:t>
      </w:r>
      <w:r>
        <w:t xml:space="preserve">sus necesidades y dar solución a ellas, realizando esfuerzos adicionales con el fin de exceder sus expectativas y desarrollar una relación a largo plazo. </w:t>
      </w:r>
    </w:p>
    <w:p w14:paraId="6713AA48" w14:textId="77777777" w:rsidR="00223209" w:rsidRDefault="00614FFC">
      <w:pPr>
        <w:autoSpaceDE w:val="0"/>
        <w:autoSpaceDN w:val="0"/>
        <w:adjustRightInd w:val="0"/>
        <w:spacing w:after="240" w:line="360" w:lineRule="auto"/>
        <w:jc w:val="both"/>
        <w:rPr>
          <w:b/>
          <w:bCs/>
        </w:rPr>
      </w:pPr>
      <w:r>
        <w:rPr>
          <w:b/>
          <w:bCs/>
        </w:rPr>
        <w:t xml:space="preserve">Aprendizaje Organizativo </w:t>
      </w:r>
    </w:p>
    <w:p w14:paraId="78787581" w14:textId="77777777" w:rsidR="00223209" w:rsidRDefault="00614FFC">
      <w:pPr>
        <w:autoSpaceDE w:val="0"/>
        <w:autoSpaceDN w:val="0"/>
        <w:adjustRightInd w:val="0"/>
        <w:spacing w:after="240" w:line="360" w:lineRule="auto"/>
        <w:ind w:firstLine="708"/>
        <w:jc w:val="both"/>
      </w:pPr>
      <w:r>
        <w:t>Como lo define Denison (2001), es un proceso continuo y dinámico a través d</w:t>
      </w:r>
      <w:r>
        <w:t>el cual las empresas reciben, interpretan y transforman señales del entorno en oportunidades que alienten la innovación y el crecimiento, ganando conocimiento y desarrollando sus capacidades</w:t>
      </w:r>
      <w:r>
        <w:fldChar w:fldCharType="begin"/>
      </w:r>
      <w:r>
        <w:instrText>ADDIN CSL_CITATION {"citationItems":[{"id":"ITEM-1","itemData":{"I</w:instrText>
      </w:r>
      <w:r>
        <w:instrText xml:space="preserve">SSN":"0138-6557","abstract":"El presente artículo aborda la influencia de la cultura organizacional en la calidad del servicio hospitalario en la entidad objeto de estudio. Se utilizan métodos y técnicas de la estadística descriptiva y no paramétrica y el </w:instrText>
      </w:r>
      <w:r>
        <w:instrText>tipo de muestreo empleado es el probabilístico estratificado por afijación proporcional para clientes externos (pacientes, familiares) e internos (médicos, enfermeros). Se destacan aspectos de la cultura organizacional que favorecen el logro de los retos q</w:instrText>
      </w:r>
      <w:r>
        <w:instrText xml:space="preserve">ue enfrentan las instituciones hospitalarias y la elevación de indicadores de calidad que deben ser mejorados, así como los aspectos de cultura que pudieran convertirse en barreras para el desempeño exitoso del centro, de no atenderse con prioridad por la </w:instrText>
      </w:r>
      <w:r>
        <w:instrText>dirección del centro con la implicación de todos los trabajadores, además de algunas líneas de actuación. Se concluye que la cultura organizacional reinante en la entidad permite enfrentar los retos y la elevación de la calidad de la asistencia hospitalari</w:instrText>
      </w:r>
      <w:r>
        <w:instrText>a.","author":[{"dropping-particle":"","family":"Hernández Junco","given":"Varna","non-dropping-particle":"","parse-names":false,"suffix":""},{"dropping-particle":"","family":"Quintana Tápanes","given":"Lázaro","non-dropping-particle":"","parse-names":false</w:instrText>
      </w:r>
      <w:r>
        <w:instrText>,"suffix":""},{"dropping-particle":"","family":"Mederos Torres","given":"Reynaldo","non-dropping-particle":"","parse-names":false,"suffix":""},{"dropping-particle":"","family":"Guedes Díaz","given":"Ramiro","non-dropping-particle":"","parse-names":false,"s</w:instrText>
      </w:r>
      <w:r>
        <w:instrText>uffix":""},{"dropping-particle":"","family":"García Gutiérrez","given":"Benita Nancy","non-dropping-particle":"","parse-names":false,"suffix":""},{"dropping-particle":"","family":"Cabrera Rosell","given":"Pablo","non-dropping-particle":"","parse-names":fal</w:instrText>
      </w:r>
      <w:r>
        <w:instrText>se,"suffix":""}],"container-title":"Rev. cuba. med. mil","id":"ITEM-1","issue":"3","issued":{"date-parts":[["2008"]]},"page":"0-0","title":"Influencia de la cultura organizacional en la calidad del servicio en el Hospital \"Mario Muñoz Monroy\"","type":"ar</w:instrText>
      </w:r>
      <w:r>
        <w:instrText>ticle-journal","volume":"37"},"uris":["http://www.mendeley.com/documents/?uuid=cb45292f-cfdb-46c1-ae53-c176f4b2c740"]}],"mendeley":{"formattedCitation":"(28)","plainTextFormattedCitation":"(28)","previouslyFormattedCitation":"(28)"},"properties":{"noteInde</w:instrText>
      </w:r>
      <w:r>
        <w:instrText>x":0},"schema":"https://github.com/citation-style-language/schema/raw/master/csl-citation.json"}</w:instrText>
      </w:r>
      <w:r>
        <w:fldChar w:fldCharType="separate"/>
      </w:r>
      <w:r>
        <w:rPr>
          <w:noProof/>
        </w:rPr>
        <w:t>(28)</w:t>
      </w:r>
      <w:r>
        <w:fldChar w:fldCharType="end"/>
      </w:r>
      <w:r>
        <w:t>.</w:t>
      </w:r>
    </w:p>
    <w:p w14:paraId="4040BE8A" w14:textId="77777777" w:rsidR="00223209" w:rsidRDefault="00614FFC">
      <w:pPr>
        <w:autoSpaceDE w:val="0"/>
        <w:autoSpaceDN w:val="0"/>
        <w:adjustRightInd w:val="0"/>
        <w:spacing w:after="240" w:line="360" w:lineRule="auto"/>
        <w:jc w:val="both"/>
      </w:pPr>
      <w:r>
        <w:rPr>
          <w:b/>
          <w:bCs/>
        </w:rPr>
        <w:t>2.6.2.4. Dimensión Misión:</w:t>
      </w:r>
      <w:r>
        <w:t xml:space="preserve"> </w:t>
      </w:r>
    </w:p>
    <w:p w14:paraId="0EDA8489" w14:textId="77777777" w:rsidR="00223209" w:rsidRDefault="00614FFC">
      <w:pPr>
        <w:autoSpaceDE w:val="0"/>
        <w:autoSpaceDN w:val="0"/>
        <w:adjustRightInd w:val="0"/>
        <w:spacing w:after="240" w:line="360" w:lineRule="auto"/>
        <w:ind w:firstLine="708"/>
        <w:jc w:val="both"/>
      </w:pPr>
      <w:r>
        <w:t xml:space="preserve">Es definir una dirección significativa a largo plazo para la organización. Una misión establece un propósito y un significado, definiendo un rol social y metas externas para la organización. Establece una dirección clara y metas que sirven para definir un </w:t>
      </w:r>
      <w:r>
        <w:t xml:space="preserve">curso de acción adecuado para la organización y sus miembros. </w:t>
      </w:r>
    </w:p>
    <w:p w14:paraId="701B2B6C" w14:textId="77777777" w:rsidR="00223209" w:rsidRDefault="00614FFC">
      <w:pPr>
        <w:autoSpaceDE w:val="0"/>
        <w:autoSpaceDN w:val="0"/>
        <w:adjustRightInd w:val="0"/>
        <w:spacing w:after="240" w:line="360" w:lineRule="auto"/>
        <w:ind w:firstLine="708"/>
        <w:jc w:val="both"/>
      </w:pPr>
      <w:r>
        <w:t xml:space="preserve">Un sentido de misión permite que una organización dé forma a su comportamiento actual mediante una visión del estado futuro deseado. Los tres índices que componen esta dimensión son: </w:t>
      </w:r>
      <w:r>
        <w:rPr>
          <w:b/>
          <w:bCs/>
        </w:rPr>
        <w:t xml:space="preserve">Dirección </w:t>
      </w:r>
      <w:r>
        <w:rPr>
          <w:b/>
          <w:bCs/>
        </w:rPr>
        <w:t>y propósitos</w:t>
      </w:r>
      <w:r>
        <w:t xml:space="preserve"> </w:t>
      </w:r>
      <w:r>
        <w:rPr>
          <w:b/>
          <w:bCs/>
        </w:rPr>
        <w:t>estratégicos</w:t>
      </w:r>
      <w:r>
        <w:t xml:space="preserve">, que refleja la claridad con la cual se expresa la dirección a seguir y los empleados saben cuál es su contribución a esta meta. </w:t>
      </w:r>
      <w:r>
        <w:rPr>
          <w:b/>
          <w:bCs/>
        </w:rPr>
        <w:t>Metas y objetivos</w:t>
      </w:r>
      <w:r>
        <w:t>. Las organizaciones efectivas traducen la misión y la visión en metas y objetivos q</w:t>
      </w:r>
      <w:r>
        <w:t xml:space="preserve">ue permiten a cada empleado conocer la dirección de su trabajo. </w:t>
      </w:r>
      <w:r>
        <w:rPr>
          <w:b/>
          <w:bCs/>
        </w:rPr>
        <w:t>Visión</w:t>
      </w:r>
      <w:r>
        <w:t xml:space="preserve">. Refleja la imagen compartida de la organización, brindando una guía    </w:t>
      </w:r>
      <w:r>
        <w:fldChar w:fldCharType="begin"/>
      </w:r>
      <w:r>
        <w:instrText xml:space="preserve">ADDIN CSL_CITATION {"citationItems":[{"id":"ITEM-1","itemData":{"ISSN":"1405-5597","abstract":"El objetivo de la </w:instrText>
      </w:r>
      <w:r>
        <w:instrText>presente investigación es diagnosticar la cultura organizacional tanto del personal como de los directivos del Hospital General de Zona con Medicina Familiar No.1 (HGZMF No.1) del Instituto Mexicano del Seguro Social Delegación Estatal en Durango. Para tal</w:instrText>
      </w:r>
      <w:r>
        <w:instrText xml:space="preserve"> efecto se empleó el modelo propuesto por Cameron y Quinn [1], el cual identifica cuatro tipos de culturas organizacionales: de clan, jerárquica, de mercado y adhocrática. Una vez realizado el diagnóstico, se encontraron las culturas organizacionales domin</w:instrText>
      </w:r>
      <w:r>
        <w:instrText>antes actuales, así como las deseadas o preferidas. En cuanto a las actuales se encontraron las culturas jerárquicas y de mercado como dominantes y en cuanto a las preferidas, las dominantes fueron las culturas de clan y adhocrática. Del mismo modo, con ba</w:instrText>
      </w:r>
      <w:r>
        <w:instrText>se a los resultados obtenidos, se encontró coincidencia cultural entre el personal del nosocomio y los directivos de éste, tanto en las culturas actual y preferida.","author":[{"dropping-particle":"","family":"Villarreal Solís","given":"María","non-droppin</w:instrText>
      </w:r>
      <w:r>
        <w:instrText>g-particle":"","parse-names":false,"suffix":""},{"dropping-particle":"","family":"Villarreal Solís","given":"Francisco","non-dropping-particle":"","parse-names":false,"suffix":""},{"dropping-particle":"","family":"Briones Salinas","given":"Elías","non-drop</w:instrText>
      </w:r>
      <w:r>
        <w:instrText>ping-particle":"","parse-names":false,"suffix":""}],"container-title":"ConCiencia Tecnológica","id":"ITEM-1","issue":"44","issued":{"date-parts":[["2012"]]},"page":"23-29","title":"Diagnóstico de la Cultura Organizacional en un Hospital de Zona en Durango"</w:instrText>
      </w:r>
      <w:r>
        <w:instrText>,"type":"article-journal"},"uris":["http://www.mendeley.com/documents/?uuid=5d2fc4e1-38d4-4ed2-a715-880742157f58"]}],"mendeley":{"formattedCitation":"(18)","plainTextFormattedCitation":"(18)","previouslyFormattedCitation":"(18)"},"properties":{"noteIndex":</w:instrText>
      </w:r>
      <w:r>
        <w:instrText>0},"schema":"https://github.com/citation-style-language/schema/raw/master/csl-citation.json"}</w:instrText>
      </w:r>
      <w:r>
        <w:fldChar w:fldCharType="separate"/>
      </w:r>
      <w:r>
        <w:rPr>
          <w:noProof/>
        </w:rPr>
        <w:t>(18)</w:t>
      </w:r>
      <w:r>
        <w:fldChar w:fldCharType="end"/>
      </w:r>
      <w:r>
        <w:t>.</w:t>
      </w:r>
    </w:p>
    <w:p w14:paraId="5D5DBC27" w14:textId="77777777" w:rsidR="00223209" w:rsidRDefault="00614FFC">
      <w:pPr>
        <w:autoSpaceDE w:val="0"/>
        <w:autoSpaceDN w:val="0"/>
        <w:adjustRightInd w:val="0"/>
        <w:spacing w:after="240" w:line="360" w:lineRule="auto"/>
        <w:jc w:val="both"/>
      </w:pPr>
      <w:r>
        <w:rPr>
          <w:b/>
          <w:bCs/>
        </w:rPr>
        <w:t>Dirección Estratégica:</w:t>
      </w:r>
      <w:r>
        <w:t xml:space="preserve"> Son un conjunto de estrategias priorizadas que se deben diseñar para lograr la misión y visión de la empresa. Representan claras in</w:t>
      </w:r>
      <w:r>
        <w:t xml:space="preserve">tenciones estratégicas que expresan el propósito de la organización y muestran el modo en como todos los empleados pueden contribuir al desarrollo de la organización </w:t>
      </w:r>
    </w:p>
    <w:p w14:paraId="70080FFD" w14:textId="77777777" w:rsidR="00223209" w:rsidRDefault="00614FFC">
      <w:pPr>
        <w:autoSpaceDE w:val="0"/>
        <w:autoSpaceDN w:val="0"/>
        <w:adjustRightInd w:val="0"/>
        <w:spacing w:after="240" w:line="360" w:lineRule="auto"/>
        <w:jc w:val="both"/>
      </w:pPr>
      <w:r>
        <w:rPr>
          <w:b/>
          <w:bCs/>
        </w:rPr>
        <w:t>Metas y Objetivos:</w:t>
      </w:r>
      <w:r>
        <w:t xml:space="preserve"> Los objetivos de cada una de las áreas que conforman la empresa deben </w:t>
      </w:r>
      <w:r>
        <w:t>estar alineados con la estrategia global de la organización e impactar en el logro de la visión, por tal motivo, es preciso establecer objetivos específicos a corto plazo por cada área, de tal manera que cada colaborador comprenda cómo sus actividades diar</w:t>
      </w:r>
      <w:r>
        <w:t>ias abonan al logro de la Misión</w:t>
      </w:r>
      <w:r>
        <w:fldChar w:fldCharType="begin"/>
      </w:r>
      <w:r>
        <w:instrText>ADDIN CSL_CITATION {"citationItems":[{"id":"ITEM-1","itemData":{"ISBN":"0504523163","author":[{"dropping-particle":"","family":"La Cruz Capani, NormaAcosta Ingaruca","given":"Alida Melina","non-dropping-particle":"De","parse</w:instrText>
      </w:r>
      <w:r>
        <w:instrText>-names":false,"suffix":""}],"id":"ITEM-1","issue":"21","issued":{"date-parts":[["2018"]]},"number-of-pages":"1-9","publisher":"Universidad Peruana Cayetano Heredia","title":"CLIMA ORGANIZACIONAL Y SATISFACCIÓN LABORAL DE LAS ENFERMERAS DE LA UNIDAD DE CUID</w:instrText>
      </w:r>
      <w:r>
        <w:instrText>ADOS INTENSIVOS PERIOPERATORIA EN UN HOSPITAL ESSALUD, LIMA. AGOSTO - OCTUBRE 2017 Trabajo.","type":"thesis"},"uris":["http://www.mendeley.com/documents/?uuid=8a9e67ab-fa7d-424a-aef9-54c9e805e919"]}],"mendeley":{"formattedCitation":"(29)","plainTextFormatt</w:instrText>
      </w:r>
      <w:r>
        <w:instrText>edCitation":"(29)","previouslyFormattedCitation":"(29)"},"properties":{"noteIndex":0},"schema":"https://github.com/citation-style-language/schema/raw/master/csl-citation.json"}</w:instrText>
      </w:r>
      <w:r>
        <w:fldChar w:fldCharType="separate"/>
      </w:r>
      <w:r>
        <w:rPr>
          <w:noProof/>
        </w:rPr>
        <w:t>(29)</w:t>
      </w:r>
      <w:r>
        <w:fldChar w:fldCharType="end"/>
      </w:r>
      <w:r>
        <w:t>.</w:t>
      </w:r>
    </w:p>
    <w:p w14:paraId="005A455D" w14:textId="77777777" w:rsidR="00223209" w:rsidRDefault="00614FFC">
      <w:pPr>
        <w:autoSpaceDE w:val="0"/>
        <w:autoSpaceDN w:val="0"/>
        <w:adjustRightInd w:val="0"/>
        <w:spacing w:after="240" w:line="360" w:lineRule="auto"/>
        <w:jc w:val="both"/>
      </w:pPr>
      <w:r>
        <w:t xml:space="preserve"> </w:t>
      </w:r>
      <w:r>
        <w:rPr>
          <w:b/>
          <w:bCs/>
        </w:rPr>
        <w:t>Visión:</w:t>
      </w:r>
      <w:r>
        <w:t xml:space="preserve"> Una vez que se ha definido la razón de ser de la compañía, es </w:t>
      </w:r>
      <w:r>
        <w:t xml:space="preserve">necesario tener claro lo que se quiere lograr en el futuro, en el largo plazo. Cuando una empresa establece su Visión, todas las acciones se fijan hacia ese punto y los colaboradores al conocer la Visión, toman decisiones acordes a ésta, convirtiéndose en </w:t>
      </w:r>
      <w:r>
        <w:t>una fuente de inspiración para el negocio que guía y proporciona iniciativa</w:t>
      </w:r>
      <w:r>
        <w:fldChar w:fldCharType="begin"/>
      </w:r>
      <w:r>
        <w:instrText>ADDIN CSL_CITATION {"citationItems":[{"id":"ITEM-1","itemData":{"ISSN":"1994-3733","abstract":"Resumen El presente artículo muestra un modelo holístico de diagnóstico de cultura org</w:instrText>
      </w:r>
      <w:r>
        <w:instrText>anizacional para empresas mexicanas, independientemente de su giro, basándose principalmente en el modelo de Denison y sus colegas. El modelo propuesto consta de tres amplias fases, iniciando a partir de la detección de una necesidad, continuando con un pr</w:instrText>
      </w:r>
      <w:r>
        <w:instrText>e-diagnóstico en el que se ingresa información útil y necesaria (Input) para proceder con el propio diagnóstico de la cultura (fase de Desarrollo) con base en las cuatro dimensiones que distingue Denison (Misión, Adaptabilidad, Participación y Consistencia</w:instrText>
      </w:r>
      <w:r>
        <w:instrText>), incluyendo en cada uno un factor adicional. Para finalmente, concluir con una comparación entre la cultura actual vs. la cultura deseada (Output) identificando claramente aquellos factores en donde existe una amplia brecha que atender a través de la rea</w:instrText>
      </w:r>
      <w:r>
        <w:instrText>lización de un plan de trabajo detallado. Lo anterior con el fin de contribuir en la elaboración de una metodología sencilla e integral para el diagnóstico de la cultura organizacional, misma que queda sujeta a su perfeccionamiento y validación. Abstract T</w:instrText>
      </w:r>
      <w:r>
        <w:instrText>his article shows the develop of a holistic diagnostic model of organizational culture for Mexican companies, regardless of their size, based primarily on Denison model. The proposed model consists of three broad phases, starting from the detection of a ne</w:instrText>
      </w:r>
      <w:r>
        <w:instrText>ed, continuing with a pre-diagnosis in which useful and necessary information (Input) is entered to proceed with the diagnosis of culture itself (Development phase) based on the four dimensions that distinguishes Denison (Mission, Adaptability, Participati</w:instrText>
      </w:r>
      <w:r>
        <w:instrText>on and Consistency), including in each an additional factor. To finally conclude with a comparison between the current culture vs. the desired culture (Output) clearly identifying those factors where there is a large gap to attend through the completion of</w:instrText>
      </w:r>
      <w:r>
        <w:instrText xml:space="preserve"> a detailed work plan. This in order to contribute to the development of a simple and comprehensive methodology for diagnosing organizational culture, remaining its refinement and validation.","author":[{"dropping-particle":"","family":"García","given":"Ví</w:instrText>
      </w:r>
      <w:r>
        <w:instrText>ctor Ausgusto","non-dropping-particle":"","parse-names":false,"suffix":""}],"container-title":"Perspectivas","id":"ITEM-1","issue":"39","issued":{"date-parts":[["2017"]]},"page":"75-102","title":"Desarrollo de un modelo de diagnóstico de cultura organizaci</w:instrText>
      </w:r>
      <w:r>
        <w:instrText>onal","type":"article-journal"},"uris":["http://www.mendeley.com/documents/?uuid=449ef3d4-6c76-4f3f-8954-bc5f3d1993a3"]}],"mendeley":{"formattedCitation":"(25)","plainTextFormattedCitation":"(25)","previouslyFormattedCitation":"(25)"},"properties":{"noteIn</w:instrText>
      </w:r>
      <w:r>
        <w:instrText>dex":0},"schema":"https://github.com/citation-style-language/schema/raw/master/csl-citation.json"}</w:instrText>
      </w:r>
      <w:r>
        <w:fldChar w:fldCharType="separate"/>
      </w:r>
      <w:r>
        <w:rPr>
          <w:noProof/>
        </w:rPr>
        <w:t>(25)</w:t>
      </w:r>
      <w:r>
        <w:fldChar w:fldCharType="end"/>
      </w:r>
      <w:r>
        <w:t>.</w:t>
      </w:r>
    </w:p>
    <w:p w14:paraId="2223BC5B" w14:textId="77777777" w:rsidR="00223209" w:rsidRDefault="00614FFC">
      <w:pPr>
        <w:pStyle w:val="Ttulo2"/>
        <w:spacing w:after="240"/>
      </w:pPr>
      <w:bookmarkStart w:id="88" w:name="_Toc111221317"/>
      <w:r>
        <w:t>2.7. Elementos de la cultura organizacional</w:t>
      </w:r>
      <w:bookmarkEnd w:id="88"/>
    </w:p>
    <w:p w14:paraId="4FFDB20C" w14:textId="77777777" w:rsidR="00223209" w:rsidRDefault="00614FFC">
      <w:pPr>
        <w:autoSpaceDE w:val="0"/>
        <w:autoSpaceDN w:val="0"/>
        <w:adjustRightInd w:val="0"/>
        <w:spacing w:after="240" w:line="360" w:lineRule="auto"/>
        <w:ind w:firstLine="708"/>
        <w:jc w:val="both"/>
      </w:pPr>
      <w:r>
        <w:t>En las anteriores conceptualizaciones prevalecen como elementos constantes: creencias, valores, normas, a</w:t>
      </w:r>
      <w:r>
        <w:t xml:space="preserve">ctitudes y comportamientos. Sistema de elementos compartidos, que son básicos en la cultura, concebidos de la siguiente forma: </w:t>
      </w:r>
    </w:p>
    <w:p w14:paraId="52A4470E" w14:textId="77777777" w:rsidR="00223209" w:rsidRDefault="00614FFC">
      <w:pPr>
        <w:autoSpaceDE w:val="0"/>
        <w:autoSpaceDN w:val="0"/>
        <w:adjustRightInd w:val="0"/>
        <w:spacing w:after="240" w:line="360" w:lineRule="auto"/>
        <w:jc w:val="both"/>
      </w:pPr>
      <w:r>
        <w:rPr>
          <w:b/>
          <w:bCs/>
        </w:rPr>
        <w:t>Las Creencias</w:t>
      </w:r>
      <w:r>
        <w:t xml:space="preserve">: estructura del pensamiento arraigadas, válidas y en las organizaciones compartidas, para interpretar la </w:t>
      </w:r>
      <w:r>
        <w:t xml:space="preserve">realidad. Acto consciente que tiene por cierto aquello que creemos y obramos con la interpretación de la realidad </w:t>
      </w:r>
      <w:r>
        <w:fldChar w:fldCharType="begin"/>
      </w:r>
      <w:r>
        <w:instrText>ADDIN CSL_CITATION {"citationItems":[{"id":"ITEM-1","itemData":{"ISSN":"10249435","abstract":"The basis of the systemic thinking is exposed, a</w:instrText>
      </w:r>
      <w:r>
        <w:instrText>s viewed from the concepts of organization and of certain ideas for the interpretation of organizational behaviour. A model of organizational culture is suggested, to enrich the original prevailing proposal of cultural and organizational efficiency. Crisis</w:instrText>
      </w:r>
      <w:r>
        <w:instrText>, culture and change are interrelated, from an executive point of view, to a new perspective of management analysis. © ECIMED.","author":[{"dropping-particle":"","family":"Rodríguez Piña","given":"Ramón Antonio","non-dropping-particle":"","parse-names":fal</w:instrText>
      </w:r>
      <w:r>
        <w:instrText>se,"suffix":""}],"container-title":"Acimed","id":"ITEM-1","issue":"4","issued":{"date-parts":[["2007"]]},"page":"1-16","title":"Propuesta de modelos culturales orientados a la gerencia de los cambios","type":"article-journal","volume":"15"},"uris":["http:/</w:instrText>
      </w:r>
      <w:r>
        <w:instrText>/www.mendeley.com/documents/?uuid=c49a15be-a91a-4654-b9bf-743ff5b0d458"]}],"mendeley":{"formattedCitation":"(30)","plainTextFormattedCitation":"(30)","previouslyFormattedCitation":"(30)"},"properties":{"noteIndex":0},"schema":"https://github.com/citation-s</w:instrText>
      </w:r>
      <w:r>
        <w:instrText>tyle-language/schema/raw/master/csl-citation.json"}</w:instrText>
      </w:r>
      <w:r>
        <w:fldChar w:fldCharType="separate"/>
      </w:r>
      <w:r>
        <w:rPr>
          <w:noProof/>
        </w:rPr>
        <w:t>(30)</w:t>
      </w:r>
      <w:r>
        <w:fldChar w:fldCharType="end"/>
      </w:r>
      <w:r>
        <w:t>.</w:t>
      </w:r>
    </w:p>
    <w:p w14:paraId="0346D5FB" w14:textId="77777777" w:rsidR="00223209" w:rsidRDefault="00614FFC">
      <w:pPr>
        <w:autoSpaceDE w:val="0"/>
        <w:autoSpaceDN w:val="0"/>
        <w:adjustRightInd w:val="0"/>
        <w:spacing w:after="240" w:line="360" w:lineRule="auto"/>
        <w:jc w:val="both"/>
      </w:pPr>
      <w:r>
        <w:rPr>
          <w:b/>
          <w:bCs/>
        </w:rPr>
        <w:t>Los valores</w:t>
      </w:r>
      <w:r>
        <w:t>: forma de actuar que responde a la arquitectura de creencias previas, indivisible de ellas, valora que esa forma de actuación es mejor que otra. Realidades humanizadas con significació</w:t>
      </w:r>
      <w:r>
        <w:t xml:space="preserve">n positiva para el hombre, fuerzas impulsoras del modo de hacer el trabajo. </w:t>
      </w:r>
    </w:p>
    <w:p w14:paraId="4F8BB541" w14:textId="77777777" w:rsidR="00223209" w:rsidRDefault="00614FFC">
      <w:pPr>
        <w:autoSpaceDE w:val="0"/>
        <w:autoSpaceDN w:val="0"/>
        <w:adjustRightInd w:val="0"/>
        <w:spacing w:after="240" w:line="360" w:lineRule="auto"/>
        <w:jc w:val="both"/>
      </w:pPr>
      <w:r>
        <w:rPr>
          <w:b/>
          <w:bCs/>
        </w:rPr>
        <w:t>Las normas</w:t>
      </w:r>
      <w:r>
        <w:t>: si los valores se asumen como expresiones estratégicas, las normas serán las tácticas. Estas acciones se convierten en normas de conductas de cada miembro de la organi</w:t>
      </w:r>
      <w:r>
        <w:t>zación, compartidas y asimiladas.</w:t>
      </w:r>
    </w:p>
    <w:p w14:paraId="3DB56BDD" w14:textId="77777777" w:rsidR="00223209" w:rsidRDefault="00614FFC" w:rsidP="00223209">
      <w:pPr>
        <w:autoSpaceDE w:val="0"/>
        <w:autoSpaceDN w:val="0"/>
        <w:adjustRightInd w:val="0"/>
        <w:spacing w:after="240" w:line="360" w:lineRule="auto"/>
        <w:ind w:firstLine="708"/>
        <w:jc w:val="both"/>
        <w:pPrChange w:id="89" w:author="Cesar Benitez Torres" w:date="2022-08-23T18:50:00Z">
          <w:pPr>
            <w:autoSpaceDE w:val="0"/>
            <w:autoSpaceDN w:val="0"/>
            <w:adjustRightInd w:val="0"/>
            <w:spacing w:after="240" w:line="360" w:lineRule="auto"/>
            <w:jc w:val="both"/>
          </w:pPr>
        </w:pPrChange>
      </w:pPr>
      <w:r>
        <w:t>Las actitudes y comportamientos: parten de las normas, no son el eslabón final de la cadena cultural. Su evaluación y consenso determinan actitudes respecto a intereses individuales y organizacionales. Las actitudes son te</w:t>
      </w:r>
      <w:r>
        <w:t>ndencias, positivas/negativas del clima psico-sociológica que predicen la tendencia de actuación. Las tendencias son actitudes que determinan conductas y comportamiento</w:t>
      </w:r>
      <w:r>
        <w:fldChar w:fldCharType="begin"/>
      </w:r>
      <w:r>
        <w:instrText>ADDIN CSL_CITATION {"citationItems":[{"id":"ITEM-1","itemData":{"ISSN":"0138-6557","abst</w:instrText>
      </w:r>
      <w:r>
        <w:instrText>ract":"El presente artículo aborda la influencia de la cultura organizacional en la calidad del servicio hospitalario en la entidad objeto de estudio. Se utilizan métodos y técnicas de la estadística descriptiva y no paramétrica y el tipo de muestreo emple</w:instrText>
      </w:r>
      <w:r>
        <w:instrText>ado es el probabilístico estratificado por afijación proporcional para clientes externos (pacientes, familiares) e internos (médicos, enfermeros). Se destacan aspectos de la cultura organizacional que favorecen el logro de los retos que enfrentan las insti</w:instrText>
      </w:r>
      <w:r>
        <w:instrText>tuciones hospitalarias y la elevación de indicadores de calidad que deben ser mejorados, así como los aspectos de cultura que pudieran convertirse en barreras para el desempeño exitoso del centro, de no atenderse con prioridad por la dirección del centro c</w:instrText>
      </w:r>
      <w:r>
        <w:instrText>on la implicación de todos los trabajadores, además de algunas líneas de actuación. Se concluye que la cultura organizacional reinante en la entidad permite enfrentar los retos y la elevación de la calidad de la asistencia hospitalaria.","author":[{"droppi</w:instrText>
      </w:r>
      <w:r>
        <w:instrText>ng-particle":"","family":"Hernández Junco","given":"Varna","non-dropping-particle":"","parse-names":false,"suffix":""},{"dropping-particle":"","family":"Quintana Tápanes","given":"Lázaro","non-dropping-particle":"","parse-names":false,"suffix":""},{"droppi</w:instrText>
      </w:r>
      <w:r>
        <w:instrText>ng-particle":"","family":"Mederos Torres","given":"Reynaldo","non-dropping-particle":"","parse-names":false,"suffix":""},{"dropping-particle":"","family":"Guedes Díaz","given":"Ramiro","non-dropping-particle":"","parse-names":false,"suffix":""},{"dropping-</w:instrText>
      </w:r>
      <w:r>
        <w:instrText>particle":"","family":"García Gutiérrez","given":"Benita Nancy","non-dropping-particle":"","parse-names":false,"suffix":""},{"dropping-particle":"","family":"Cabrera Rosell","given":"Pablo","non-dropping-particle":"","parse-names":false,"suffix":""}],"cont</w:instrText>
      </w:r>
      <w:r>
        <w:instrText>ainer-title":"Rev. cuba. med. mil","id":"ITEM-1","issue":"3","issued":{"date-parts":[["2008"]]},"page":"0-0","title":"Influencia de la cultura organizacional en la calidad del servicio en el Hospital \"Mario Muñoz Monroy\"","type":"article-journal","volume</w:instrText>
      </w:r>
      <w:r>
        <w:instrText>":"37"},"uris":["http://www.mendeley.com/documents/?uuid=cb45292f-cfdb-46c1-ae53-c176f4b2c740"]}],"mendeley":{"formattedCitation":"(28)","plainTextFormattedCitation":"(28)","previouslyFormattedCitation":"(28)"},"properties":{"noteIndex":0},"schema":"https:</w:instrText>
      </w:r>
      <w:r>
        <w:instrText>//github.com/citation-style-language/schema/raw/master/csl-citation.json"}</w:instrText>
      </w:r>
      <w:r>
        <w:fldChar w:fldCharType="separate"/>
      </w:r>
      <w:r>
        <w:rPr>
          <w:noProof/>
        </w:rPr>
        <w:t>(28)</w:t>
      </w:r>
      <w:r>
        <w:fldChar w:fldCharType="end"/>
      </w:r>
      <w:r>
        <w:t>.</w:t>
      </w:r>
    </w:p>
    <w:p w14:paraId="73F7C151" w14:textId="77777777" w:rsidR="00223209" w:rsidRDefault="00614FFC">
      <w:pPr>
        <w:pStyle w:val="Ttulo2"/>
        <w:spacing w:after="240"/>
      </w:pPr>
      <w:bookmarkStart w:id="90" w:name="_Toc111221318"/>
      <w:r>
        <w:t>2.8. Características de la cultura organizacional</w:t>
      </w:r>
      <w:bookmarkEnd w:id="90"/>
    </w:p>
    <w:p w14:paraId="02C03DEF" w14:textId="77777777" w:rsidR="00223209" w:rsidRDefault="00614FFC">
      <w:pPr>
        <w:autoSpaceDE w:val="0"/>
        <w:autoSpaceDN w:val="0"/>
        <w:adjustRightInd w:val="0"/>
        <w:spacing w:after="240" w:line="360" w:lineRule="auto"/>
        <w:ind w:firstLine="708"/>
        <w:jc w:val="both"/>
      </w:pPr>
      <w:r>
        <w:t>La Cultura Organizacional posee características primarias, que concentran la esencia de la misma como es la identidad de su</w:t>
      </w:r>
      <w:r>
        <w:t>s miembros, los cuales se identifican con la organización como un todo, no con su trabajo específico o campo de conocimiento, el énfasis en el grupo garantizando que las actividades laborales se organicen en torno a grupo no a personas, el enfoque hacia la</w:t>
      </w:r>
      <w:r>
        <w:t xml:space="preserve">s personas, teniéndose en cuenta que las decisiones de la  administración repercuten en los resultados de sus miembros y la integración de unidades permitiendo que las mismas funcionen de forma coordinada e independiente </w:t>
      </w:r>
      <w:r>
        <w:fldChar w:fldCharType="begin"/>
      </w:r>
      <w:r>
        <w:instrText>ADDIN CSL_CITATION {"citationItems"</w:instrText>
      </w:r>
      <w:r>
        <w:instrText>:[{"id":"ITEM-1","itemData":{"author":[{"dropping-particle":"","family":"Jenny","given":"Pazmiño","non-dropping-particle":"","parse-names":false,"suffix":""}],"id":"ITEM-1","issued":{"date-parts":[["2013"]]},"number-of-pages":"1-58","title":"CARACTERIZACIÓ</w:instrText>
      </w:r>
      <w:r>
        <w:instrText>N DE LOS VALORES ORGANIZACIONALES QUE CONFORMAN LA CULTURA DE LOS FUNCIONARIOS DE LA SUBGERENCIA REGIONAL DE SUPERVISIÓN DE LA CORPORACIÓN FINANCIERA NACIONAL DE LA SUCURSAL MAYOR GUAYAQUIL","type":"thesis"},"uris":["http://www.mendeley.com/documents/?uuid</w:instrText>
      </w:r>
      <w:r>
        <w:instrText>=a41089bf-a255-4e42-8cd8-4c353b9f9937"]}],"mendeley":{"formattedCitation":"(31)","plainTextFormattedCitation":"(31)","previouslyFormattedCitation":"(31)"},"properties":{"noteIndex":0},"schema":"https://github.com/citation-style-language/schema/raw/master/c</w:instrText>
      </w:r>
      <w:r>
        <w:instrText>sl-citation.json"}</w:instrText>
      </w:r>
      <w:r>
        <w:fldChar w:fldCharType="separate"/>
      </w:r>
      <w:r>
        <w:rPr>
          <w:noProof/>
        </w:rPr>
        <w:t>(31)</w:t>
      </w:r>
      <w:r>
        <w:fldChar w:fldCharType="end"/>
      </w:r>
      <w:r>
        <w:t>.</w:t>
      </w:r>
    </w:p>
    <w:p w14:paraId="2414B6E5" w14:textId="77777777" w:rsidR="00223209" w:rsidRDefault="00614FFC">
      <w:pPr>
        <w:autoSpaceDE w:val="0"/>
        <w:autoSpaceDN w:val="0"/>
        <w:adjustRightInd w:val="0"/>
        <w:spacing w:after="240" w:line="360" w:lineRule="auto"/>
        <w:ind w:firstLine="708"/>
        <w:jc w:val="both"/>
      </w:pPr>
      <w:r>
        <w:t>Otras de las características de la Cultura Organizacional es el control , a partir del uso de reglamentos, procesos y supervisiones directa para evaluar la conducta de los miembros; la tolerancia al riesgo que conlleva a los miem</w:t>
      </w:r>
      <w:r>
        <w:t>bros a ser agresivos, innovadores o arriesgado, la recompensa relacionada con criterios como antigüedad, rendimiento en el trabajo, etc. el perfil hacia los fines o los medio donde la administración se preocupa tanto de los resultados o metas como de las t</w:t>
      </w:r>
      <w:r>
        <w:t xml:space="preserve">écnicas o procesos. Por último, el enfoque hacia un sistema abierto logrando que la organización controle y responda a cambios externos </w:t>
      </w:r>
      <w:r>
        <w:fldChar w:fldCharType="begin"/>
      </w:r>
      <w:r>
        <w:instrText xml:space="preserve">ADDIN CSL_CITATION {"citationItems":[{"id":"ITEM-1","itemData":{"ISSN":"10249435","abstract":"The basis of the systemic </w:instrText>
      </w:r>
      <w:r>
        <w:instrText>thinking is exposed, as viewed from the concepts of organization and of certain ideas for the interpretation of organizational behaviour. A model of organizational culture is suggested, to enrich the original prevailing proposal of cultural and organizatio</w:instrText>
      </w:r>
      <w:r>
        <w:instrText>nal efficiency. Crisis, culture and change are interrelated, from an executive point of view, to a new perspective of management analysis. © ECIMED.","author":[{"dropping-particle":"","family":"Rodríguez Piña","given":"Ramón Antonio","non-dropping-particle</w:instrText>
      </w:r>
      <w:r>
        <w:instrText>":"","parse-names":false,"suffix":""}],"container-title":"Acimed","id":"ITEM-1","issue":"4","issued":{"date-parts":[["2007"]]},"page":"1-16","title":"Propuesta de modelos culturales orientados a la gerencia de los cambios","type":"article-journal","volume"</w:instrText>
      </w:r>
      <w:r>
        <w:instrText>:"15"},"uris":["http://www.mendeley.com/documents/?uuid=c49a15be-a91a-4654-b9bf-743ff5b0d458"]}],"mendeley":{"formattedCitation":"(30)","plainTextFormattedCitation":"(30)","previouslyFormattedCitation":"(30)"},"properties":{"noteIndex":0},"schema":"https:/</w:instrText>
      </w:r>
      <w:r>
        <w:instrText>/github.com/citation-style-language/schema/raw/master/csl-citation.json"}</w:instrText>
      </w:r>
      <w:r>
        <w:fldChar w:fldCharType="separate"/>
      </w:r>
      <w:r>
        <w:rPr>
          <w:noProof/>
        </w:rPr>
        <w:t>(30)</w:t>
      </w:r>
      <w:r>
        <w:fldChar w:fldCharType="end"/>
      </w:r>
      <w:r>
        <w:t>.</w:t>
      </w:r>
    </w:p>
    <w:p w14:paraId="49B92418" w14:textId="77777777" w:rsidR="00223209" w:rsidRDefault="00614FFC">
      <w:pPr>
        <w:pStyle w:val="Ttulo3"/>
        <w:spacing w:after="240"/>
      </w:pPr>
      <w:bookmarkStart w:id="91" w:name="_Toc111221319"/>
      <w:r>
        <w:t>2.8.1. Las culturas organizacionales tienen seis características principales:</w:t>
      </w:r>
      <w:bookmarkEnd w:id="91"/>
    </w:p>
    <w:p w14:paraId="5EAA8056" w14:textId="77777777" w:rsidR="00223209" w:rsidRDefault="00614FFC">
      <w:pPr>
        <w:autoSpaceDE w:val="0"/>
        <w:autoSpaceDN w:val="0"/>
        <w:adjustRightInd w:val="0"/>
        <w:spacing w:after="240" w:line="360" w:lineRule="auto"/>
        <w:jc w:val="both"/>
      </w:pPr>
      <w:r>
        <w:rPr>
          <w:b/>
          <w:bCs/>
        </w:rPr>
        <w:t>1-Regularidad de los comportamientos observados</w:t>
      </w:r>
      <w:r>
        <w:t>: Las interacciones entre los miembros se caracte</w:t>
      </w:r>
      <w:r>
        <w:t>rizan por un lenguaje común, terminología propia y rituales relativos a las conductas y diferencias.</w:t>
      </w:r>
    </w:p>
    <w:p w14:paraId="4E0A585B" w14:textId="77777777" w:rsidR="00223209" w:rsidRDefault="00614FFC">
      <w:pPr>
        <w:autoSpaceDE w:val="0"/>
        <w:autoSpaceDN w:val="0"/>
        <w:adjustRightInd w:val="0"/>
        <w:spacing w:after="240" w:line="360" w:lineRule="auto"/>
        <w:jc w:val="both"/>
      </w:pPr>
      <w:r>
        <w:rPr>
          <w:b/>
          <w:bCs/>
        </w:rPr>
        <w:t xml:space="preserve"> 2. Normas</w:t>
      </w:r>
      <w:r>
        <w:t xml:space="preserve">. Pautas de comportamiento, políticas de trabajo, reglamentos y lineamientos sobre la manera de hacer las cosas. </w:t>
      </w:r>
    </w:p>
    <w:p w14:paraId="7DEC7139" w14:textId="77777777" w:rsidR="00223209" w:rsidRDefault="00614FFC">
      <w:pPr>
        <w:autoSpaceDE w:val="0"/>
        <w:autoSpaceDN w:val="0"/>
        <w:adjustRightInd w:val="0"/>
        <w:spacing w:after="240" w:line="360" w:lineRule="auto"/>
        <w:jc w:val="both"/>
      </w:pPr>
      <w:r>
        <w:rPr>
          <w:b/>
          <w:bCs/>
        </w:rPr>
        <w:t>3. Valores dominantes</w:t>
      </w:r>
      <w:r>
        <w:t xml:space="preserve">. Son los </w:t>
      </w:r>
      <w:r>
        <w:t>principios que defiende la organización y que espera que sus miembros compartan, como calidad de los productos, bajo ausentismo y elevada eficiencia.</w:t>
      </w:r>
    </w:p>
    <w:p w14:paraId="72C09390" w14:textId="77777777" w:rsidR="00223209" w:rsidRDefault="00614FFC">
      <w:pPr>
        <w:autoSpaceDE w:val="0"/>
        <w:autoSpaceDN w:val="0"/>
        <w:adjustRightInd w:val="0"/>
        <w:spacing w:after="240" w:line="360" w:lineRule="auto"/>
        <w:jc w:val="both"/>
      </w:pPr>
      <w:r>
        <w:rPr>
          <w:b/>
          <w:bCs/>
        </w:rPr>
        <w:t>4. Filosofía</w:t>
      </w:r>
      <w:r>
        <w:t>. Las políticas que reflejan las creencias sobre el trato que deben recibir los empleados o lo</w:t>
      </w:r>
      <w:r>
        <w:t xml:space="preserve">s clientes. </w:t>
      </w:r>
    </w:p>
    <w:p w14:paraId="60E9DEE4" w14:textId="77777777" w:rsidR="00223209" w:rsidRDefault="00614FFC">
      <w:pPr>
        <w:autoSpaceDE w:val="0"/>
        <w:autoSpaceDN w:val="0"/>
        <w:adjustRightInd w:val="0"/>
        <w:spacing w:after="240" w:line="360" w:lineRule="auto"/>
        <w:jc w:val="both"/>
      </w:pPr>
      <w:r>
        <w:rPr>
          <w:b/>
          <w:bCs/>
        </w:rPr>
        <w:t>5.</w:t>
      </w:r>
      <w:r>
        <w:t xml:space="preserve"> </w:t>
      </w:r>
      <w:r>
        <w:rPr>
          <w:b/>
          <w:bCs/>
        </w:rPr>
        <w:t>Reglas</w:t>
      </w:r>
      <w:r>
        <w:t>. Guías establecidas que se refieren al comportamiento dentro de la organización. Los nuevos miembros deben aprenderlas para ser aceptados en el grupo.</w:t>
      </w:r>
    </w:p>
    <w:p w14:paraId="0718BA1B" w14:textId="77777777" w:rsidR="00223209" w:rsidRDefault="00614FFC">
      <w:pPr>
        <w:autoSpaceDE w:val="0"/>
        <w:autoSpaceDN w:val="0"/>
        <w:adjustRightInd w:val="0"/>
        <w:spacing w:after="240" w:line="360" w:lineRule="auto"/>
        <w:jc w:val="both"/>
      </w:pPr>
      <w:r>
        <w:rPr>
          <w:b/>
          <w:bCs/>
        </w:rPr>
        <w:t xml:space="preserve"> 6.</w:t>
      </w:r>
      <w:r>
        <w:t xml:space="preserve"> </w:t>
      </w:r>
      <w:r>
        <w:rPr>
          <w:b/>
          <w:bCs/>
        </w:rPr>
        <w:t>Clima organizacional</w:t>
      </w:r>
      <w:r>
        <w:t>. La sensación que transmite el local, la forma en que int</w:t>
      </w:r>
      <w:r>
        <w:t>eractúan las personas, el trato a los clientes y proveedores, etcétera</w:t>
      </w:r>
      <w:r>
        <w:fldChar w:fldCharType="begin"/>
      </w:r>
      <w:r>
        <w:instrText>ADDIN CSL_CITATION {"citationItems":[{"id":"ITEM-1","itemData":{"ISBN":"9789701068762","abstract":"Attention mechanisms play a central role in NLP systems, especially within recurrent ne</w:instrText>
      </w:r>
      <w:r>
        <w:instrText>ural network (RNN) models. Recently, there has been increasing interest in whether or not the intermediate representations offered by these modules may be used to explain the reasoning for a model's prediction, and consequently reach insights regarding the</w:instrText>
      </w:r>
      <w:r>
        <w:instrText xml:space="preserve"> model's decision-making process. A recent paper claims that 'Attention is not Explanation' (Jain and Wallace, 2019). We challenge many of the assumptions underlying this work, arguing that such a claim depends on one's definition of explanation, and that </w:instrText>
      </w:r>
      <w:r>
        <w:instrText>testing it needs to take into account all elements of the model. We propose four alternative tests to determine when/whether attention can be used as explanation: a simple uniform-weights baseline; a variance calibration based on multiple random seed runs;</w:instrText>
      </w:r>
      <w:r>
        <w:instrText xml:space="preserve"> a diagnostic framework using frozen weights from pretrained models; and an end-to-end adversarial attention training protocol. Each allows for meaningful interpretation of attention mechanisms in RNN models. We show that even when reliable adversarial dis</w:instrText>
      </w:r>
      <w:r>
        <w:instrText>tributions can be found, they don't perform well on the simple diagnostic, indicating that prior work does not disprove the usefulness of attention mechanisms for explainability.","author":[{"dropping-particle":"","family":"بIdalberto Chiavenato","given":"</w:instrText>
      </w:r>
      <w:r>
        <w:instrText>","non-dropping-particle":"","parse-names":false,"suffix":""}],"edition":"3º","editor":[{"dropping-particle":"","family":"McGraw-Hill","given":"","non-dropping-particle":"","parse-names":false,"suffix":""}],"id":"ITEM-1","issued":{"date-parts":[["2010"]]},</w:instrText>
      </w:r>
      <w:r>
        <w:instrText>"number-of-pages":"148-162","publisher-place":"Mexico","title":"comportamiento organizacional","type":"book","volume":"148"},"uris":["http://www.mendeley.com/documents/?uuid=e7462bad-436d-41c4-b7cc-4d9d07bca9ad"]}],"mendeley":{"formattedCitation":"(12)","p</w:instrText>
      </w:r>
      <w:r>
        <w:instrText>lainTextFormattedCitation":"(12)","previouslyFormattedCitation":"(12)"},"properties":{"noteIndex":0},"schema":"https://github.com/citation-style-language/schema/raw/master/csl-citation.json"}</w:instrText>
      </w:r>
      <w:r>
        <w:fldChar w:fldCharType="separate"/>
      </w:r>
      <w:r>
        <w:rPr>
          <w:noProof/>
        </w:rPr>
        <w:t>(12)</w:t>
      </w:r>
      <w:r>
        <w:fldChar w:fldCharType="end"/>
      </w:r>
      <w:r>
        <w:t>.</w:t>
      </w:r>
    </w:p>
    <w:p w14:paraId="5AA85927" w14:textId="77777777" w:rsidR="00223209" w:rsidRDefault="00614FFC">
      <w:pPr>
        <w:autoSpaceDE w:val="0"/>
        <w:autoSpaceDN w:val="0"/>
        <w:adjustRightInd w:val="0"/>
        <w:spacing w:after="240" w:line="360" w:lineRule="auto"/>
        <w:ind w:firstLine="708"/>
        <w:jc w:val="both"/>
      </w:pPr>
      <w:r>
        <w:t xml:space="preserve">Cada una de estas características se presenta en </w:t>
      </w:r>
      <w:r>
        <w:t>distintas medidas y puede dar lugar a controversias. La comprensión de las características culturales de cada organización se facilita si entendemos que todas pueden ubicarse en algún punto de una escala que va desde el estilo tradicional y autocrático has</w:t>
      </w:r>
      <w:r>
        <w:t xml:space="preserve">ta el estilo participativo y democrático. Entre estos extremos hay toda una variedad de estilos intermedios que veremos a continuación </w:t>
      </w:r>
    </w:p>
    <w:p w14:paraId="0771019E" w14:textId="77777777" w:rsidR="00223209" w:rsidRDefault="00614FFC">
      <w:pPr>
        <w:autoSpaceDE w:val="0"/>
        <w:autoSpaceDN w:val="0"/>
        <w:adjustRightInd w:val="0"/>
        <w:spacing w:after="240" w:line="360" w:lineRule="auto"/>
        <w:jc w:val="both"/>
      </w:pPr>
      <w:r>
        <w:t>Dentro de estas características señala que existen correlaciones las cuales se detallan a continuación:</w:t>
      </w:r>
    </w:p>
    <w:p w14:paraId="1557B2B6" w14:textId="77777777" w:rsidR="00223209" w:rsidRDefault="00614FFC">
      <w:pPr>
        <w:autoSpaceDE w:val="0"/>
        <w:autoSpaceDN w:val="0"/>
        <w:adjustRightInd w:val="0"/>
        <w:spacing w:after="240" w:line="360" w:lineRule="auto"/>
        <w:jc w:val="both"/>
      </w:pPr>
      <w:r>
        <w:t>La adaptabilidad</w:t>
      </w:r>
      <w:r>
        <w:t xml:space="preserve"> y la misión tienen un enfoque externo, que van relacionado con las ventas y participación del mercado.</w:t>
      </w:r>
    </w:p>
    <w:p w14:paraId="606FBF51" w14:textId="77777777" w:rsidR="00223209" w:rsidRDefault="00614FFC">
      <w:pPr>
        <w:autoSpaceDE w:val="0"/>
        <w:autoSpaceDN w:val="0"/>
        <w:adjustRightInd w:val="0"/>
        <w:spacing w:after="240" w:line="360" w:lineRule="auto"/>
        <w:jc w:val="both"/>
      </w:pPr>
      <w:r>
        <w:t>La misión y la consistencia que refleja estabilidad, que involucra a la parte financiera.</w:t>
      </w:r>
    </w:p>
    <w:p w14:paraId="3A0B600A" w14:textId="77777777" w:rsidR="00223209" w:rsidRDefault="00614FFC">
      <w:pPr>
        <w:autoSpaceDE w:val="0"/>
        <w:autoSpaceDN w:val="0"/>
        <w:adjustRightInd w:val="0"/>
        <w:spacing w:after="240" w:line="360" w:lineRule="auto"/>
        <w:jc w:val="both"/>
      </w:pPr>
      <w:r>
        <w:t xml:space="preserve">Involucramiento y adaptabilidad, que refleja flexibilidad que </w:t>
      </w:r>
      <w:r>
        <w:t>se basa en la innovación y desarrollo de productos o servicios en el caso de llevarle a una institución financiera.</w:t>
      </w:r>
    </w:p>
    <w:p w14:paraId="617042C3" w14:textId="77777777" w:rsidR="00223209" w:rsidRDefault="00614FFC">
      <w:pPr>
        <w:autoSpaceDE w:val="0"/>
        <w:autoSpaceDN w:val="0"/>
        <w:adjustRightInd w:val="0"/>
        <w:spacing w:after="240" w:line="360" w:lineRule="auto"/>
        <w:jc w:val="both"/>
      </w:pPr>
      <w:r>
        <w:t xml:space="preserve">El involucramiento y la consistencia, que refleja el foco interno que no son más que los indicadores de calidad, desempeño, satisfacción de </w:t>
      </w:r>
      <w:r>
        <w:t>servicio entre otros puntos, ellos pueden derivar en entender de una manera más fácil las principales características de una cultura organización en una institución</w:t>
      </w:r>
      <w:r>
        <w:fldChar w:fldCharType="begin"/>
      </w:r>
      <w:r>
        <w:instrText>ADDIN CSL_CITATION {"citationItems":[{"id":"ITEM-1","itemData":{"abstract":"DETERMINACIÓN DE</w:instrText>
      </w:r>
      <w:r>
        <w:instrText xml:space="preserve"> LA VIDA DE ANAQUEL DEL CHOCOLATE DE TAZA ELABORADO POR ASDEME, MEDIANTE PRUEBAS ACELERADAS (ASLT) EN DOS TIPOS DE EMPAQUE\"","author":[{"dropping-particle":"","family":"JIMENEZ","given":"JENIFFER PATRICIA ARÁMBULO","non-dropping-particle":"","parse-names"</w:instrText>
      </w:r>
      <w:r>
        <w:instrText>:false,"suffix":""}],"id":"ITEM-1","issued":{"date-parts":[["2019"]]},"number-of-pages":"1-110","title":"PERCEPCIÓN DE LA CULTURA ORGANIZACIONAL EN CAJA SULLANA- AGENCIA PIURA","type":"thesis"},"uris":["http://www.mendeley.com/documents/?uuid=af153125-d5c6</w:instrText>
      </w:r>
      <w:r>
        <w:instrText>-4949-ab0a-e67c360acaef"]}],"mendeley":{"formattedCitation":"(32)","plainTextFormattedCitation":"(32)","previouslyFormattedCitation":"(32)"},"properties":{"noteIndex":0},"schema":"https://github.com/citation-style-language/schema/raw/master/csl-citation.js</w:instrText>
      </w:r>
      <w:r>
        <w:instrText>on"}</w:instrText>
      </w:r>
      <w:r>
        <w:fldChar w:fldCharType="separate"/>
      </w:r>
      <w:r>
        <w:rPr>
          <w:noProof/>
        </w:rPr>
        <w:t>(32)</w:t>
      </w:r>
      <w:r>
        <w:fldChar w:fldCharType="end"/>
      </w:r>
      <w:r>
        <w:t>.</w:t>
      </w:r>
    </w:p>
    <w:p w14:paraId="2ABE1898" w14:textId="77777777" w:rsidR="00223209" w:rsidRDefault="00614FFC">
      <w:pPr>
        <w:pStyle w:val="Ttulo3"/>
        <w:spacing w:after="240"/>
      </w:pPr>
      <w:bookmarkStart w:id="92" w:name="_Toc111221320"/>
      <w:r>
        <w:t>2.8.2. Funciones de la cultura organizacional</w:t>
      </w:r>
      <w:bookmarkEnd w:id="92"/>
    </w:p>
    <w:p w14:paraId="59C24C52" w14:textId="77777777" w:rsidR="00223209" w:rsidRDefault="00614FFC">
      <w:pPr>
        <w:autoSpaceDE w:val="0"/>
        <w:autoSpaceDN w:val="0"/>
        <w:adjustRightInd w:val="0"/>
        <w:spacing w:after="240" w:line="360" w:lineRule="auto"/>
        <w:ind w:firstLine="708"/>
        <w:jc w:val="both"/>
      </w:pPr>
      <w:r>
        <w:t xml:space="preserve">La Cultura Organizacional ejerce varias funciones en la organización, Robbins, enfatiza en ellas considerando que es capaz de definir limites, es decir marca la diferencia entre una organización y </w:t>
      </w:r>
      <w:r>
        <w:t>otra, refleja la identidad de sus miembros con la organización pues determina los rasgos organizacionales que están comprendidos en el concepto de cultura, que serán los elementos establecidos, conocidos y compartidos por el grupo social. Logra generar nex</w:t>
      </w:r>
      <w:r>
        <w:t>os entre los miembros y la organización a través de la lealtad y el compromiso, pues cada individuo posee un organismo y una serie de habilidades innatas que lo hacen característico y diferente a los demás, pero es cierto que, por medio de la adquisición d</w:t>
      </w:r>
      <w:r>
        <w:t>e costumbres, normas, valores, actitudes, etc, la cultura le imprime su sello. Esto hace que se refuerce la estabilidad social, que cualquier cambio se oriente hacia las necesidades que se generen de manera óptima. Constituye además un mecanismo de control</w:t>
      </w:r>
      <w:r>
        <w:t xml:space="preserve">, estableciendo las reglas del juego, a partir de los diferentes modos de pensar, creer y hacer las cosas </w:t>
      </w:r>
      <w:r>
        <w:fldChar w:fldCharType="begin"/>
      </w:r>
      <w:r>
        <w:instrText>ADDIN CSL_CITATION {"citationItems":[{"id":"ITEM-1","itemData":{"DOI":"10.21855/librosecotec.53","ISBN":"9789942960160","abstract":"ABSTRAK Cakupan St</w:instrText>
      </w:r>
      <w:r>
        <w:instrText>andar Pelayanan Minimal (SPM) di Puskesmas Mabelopura tahun 2015 ada beberapa kegiatan yang tidak mencapai target, seperti cakupan pemberian MP-ASI pada anak 6-24 bulan dari keluarga miskin hanya mencapai 19,4%, Cakupan peserta KB aktif hanya mencapai 34,1</w:instrText>
      </w:r>
      <w:r>
        <w:instrText xml:space="preserve"> %, penemuan pasien baru TB BTA positif 10,3%, penemuan penderita diare 44,6% dan cakupan pemeriksaan IVA 18,6%. Kinerja pegawai dipengaruhi oleh faktor Kepemimpinan dan Lingkungan Kerja. Penelitian ini bertujuan untuk mengetahui hubungan kepemimpinan dan </w:instrText>
      </w:r>
      <w:r>
        <w:instrText>lingkungan kerja terhadap kinerja pegawai di Puskesmas Mabelopura Kecamatan Palu Selatan. Jenis penelitian kuantitatif dengan pendekatan cross sectional. Jumlah populasi yaitu 48 pegawai PNS yang semuanya dijadikan responden (total sampling). Data dianalis</w:instrText>
      </w:r>
      <w:r>
        <w:instrText>is secara deskriptif yaitu analisis univariat dan bivariat, pada taraf kepercayaan 95% (ρ&lt;0,05). Hasil uji Chi Square, menunjukkan bahwa ada hubungan kepemimpinan (ρ=0,013) dan lingkungan kerja (ρ=0,032) dengan kinerja pegawai di Puskesmas Mabelopura. Disa</w:instrText>
      </w:r>
      <w:r>
        <w:instrText>rankan kepada kepala puskesmas agar lebih meningkatkan pengawasan dan selalu mengontrol tugas- tugas yang diberikan dengan melakukan pengarahan (breafing) secara rutin serta memperhatikan lingkungan kerja agar pegawai merasa nyaman dalam melaksanakan tugas</w:instrText>
      </w:r>
      <w:r>
        <w:instrText xml:space="preserve"> sehingga dapat meningkatkan kinerja pegawai.","author":[{"dropping-particle":"","family":"Llanos Encalada","given":"Mónica","non-dropping-particle":"","parse-names":false,"suffix":""},{"dropping-particle":"","family":"Pacheco Rodríguez","given":"Miryam Ga</w:instrText>
      </w:r>
      <w:r>
        <w:instrText>briela","non-dropping-particle":"","parse-names":false,"suffix":""},{"dropping-particle":"","family":"Romero Vélez","given":"Eva Marisol","non-dropping-particle":"","parse-names":false,"suffix":""},{"dropping-particle":"","family":"Coello Arrata","given":"</w:instrText>
      </w:r>
      <w:r>
        <w:instrText xml:space="preserve">Fabiola","non-dropping-particle":"","parse-names":false,"suffix":""},{"dropping-particle":"","family":"Armas Ortega","given":"Yadira Mariuxi","non-dropping-particle":"","parse-names":false,"suffix":""}],"container-title":"La cultura organizacional: Eje de </w:instrText>
      </w:r>
      <w:r>
        <w:instrText>acción de la gestión humana","id":"ITEM-1","issued":{"date-parts":[["2016"]]},"title":"La cultura organizacional: Eje de acción de la gestión humana","type":"book"},"uris":["http://www.mendeley.com/documents/?uuid=9080b297-2446-44d1-ac43-51bb16609549"]}],"</w:instrText>
      </w:r>
      <w:r>
        <w:instrText>mendeley":{"formattedCitation":"(33)","plainTextFormattedCitation":"(33)","previouslyFormattedCitation":"(33)"},"properties":{"noteIndex":0},"schema":"https://github.com/citation-style-language/schema/raw/master/csl-citation.json"}</w:instrText>
      </w:r>
      <w:r>
        <w:fldChar w:fldCharType="separate"/>
      </w:r>
      <w:r>
        <w:rPr>
          <w:noProof/>
        </w:rPr>
        <w:t>(33)</w:t>
      </w:r>
      <w:r>
        <w:fldChar w:fldCharType="end"/>
      </w:r>
      <w:r>
        <w:t>.</w:t>
      </w:r>
    </w:p>
    <w:p w14:paraId="0DF6BC1C" w14:textId="77777777" w:rsidR="00223209" w:rsidRDefault="00614FFC">
      <w:pPr>
        <w:pStyle w:val="Ttulo3"/>
        <w:spacing w:after="240"/>
      </w:pPr>
      <w:bookmarkStart w:id="93" w:name="_Toc111221321"/>
      <w:r>
        <w:t xml:space="preserve">2.8.3. Tipos de </w:t>
      </w:r>
      <w:r>
        <w:t>culturas organizacional</w:t>
      </w:r>
      <w:bookmarkEnd w:id="93"/>
    </w:p>
    <w:p w14:paraId="4D9B3B3D" w14:textId="77777777" w:rsidR="00223209" w:rsidRDefault="00614FFC">
      <w:pPr>
        <w:autoSpaceDE w:val="0"/>
        <w:autoSpaceDN w:val="0"/>
        <w:adjustRightInd w:val="0"/>
        <w:spacing w:after="240" w:line="360" w:lineRule="auto"/>
        <w:ind w:firstLine="708"/>
        <w:jc w:val="both"/>
      </w:pPr>
      <w:r>
        <w:t>Según Ambrossi y Marconi (2017) los tipos de cultura organizacional se ven reflejados por los patrones de comportamiento que llegan a tener las organizaciones corno parte de sus cualidades, así mismo las creencias y valores cimentad</w:t>
      </w:r>
      <w:r>
        <w:t xml:space="preserve">os entre todos los integrantes de la organización, existen 4 tipos de cultura organizacional: </w:t>
      </w:r>
      <w:r>
        <w:fldChar w:fldCharType="begin"/>
      </w:r>
      <w:r>
        <w:instrText>ADDIN CSL_CITATION {"citationItems":[{"id":"ITEM-1","itemData":{"abstract":"Banco de Loja, S.A, has as one of its purpose to give a definition and to evaluate the</w:instrText>
      </w:r>
      <w:r>
        <w:instrText xml:space="preserve"> organizational culture of the institution. This information was collected among the staff in order to identify the ideal values and organizational behavior. Their definition refers to the affirmation that let them develop a survey which is the basis of th</w:instrText>
      </w:r>
      <w:r>
        <w:instrText>e assessment through which all its staff will be valued, in order to generate indicators for the institution's organizational culture","author":[{"dropping-particle":"","family":"Ambrossi","given":"Diego","non-dropping-particle":"","parse-names":false,"suf</w:instrText>
      </w:r>
      <w:r>
        <w:instrText>fix":""},{"dropping-particle":"","family":"Marconi","given":"Laura","non-dropping-particle":"","parse-names":false,"suffix":""}],"container-title":"PODIUM Edición Especial","id":"ITEM-1","issued":{"date-parts":[["2017"]]},"page":"7-27","title":"Diagnóstico</w:instrText>
      </w:r>
      <w:r>
        <w:instrText xml:space="preserve"> de la cultura organizacional en el banco de loja","type":"article-journal"},"uris":["http://www.mendeley.com/documents/?uuid=0d9da11b-e1ae-4a0a-90dd-396462c3ec3e"]}],"mendeley":{"formattedCitation":"(22)","plainTextFormattedCitation":"(22)","previouslyFor</w:instrText>
      </w:r>
      <w:r>
        <w:instrText>mattedCitation":"(22)"},"properties":{"noteIndex":0},"schema":"https://github.com/citation-style-language/schema/raw/master/csl-citation.json"}</w:instrText>
      </w:r>
      <w:r>
        <w:fldChar w:fldCharType="separate"/>
      </w:r>
      <w:r>
        <w:rPr>
          <w:noProof/>
        </w:rPr>
        <w:t>(22)</w:t>
      </w:r>
      <w:r>
        <w:fldChar w:fldCharType="end"/>
      </w:r>
      <w:r>
        <w:t>.</w:t>
      </w:r>
    </w:p>
    <w:p w14:paraId="573C6E6C" w14:textId="77777777" w:rsidR="00223209" w:rsidRDefault="00614FFC">
      <w:pPr>
        <w:autoSpaceDE w:val="0"/>
        <w:autoSpaceDN w:val="0"/>
        <w:adjustRightInd w:val="0"/>
        <w:spacing w:after="240" w:line="360" w:lineRule="auto"/>
        <w:jc w:val="both"/>
      </w:pPr>
      <w:r>
        <w:t>1-</w:t>
      </w:r>
      <w:r>
        <w:rPr>
          <w:b/>
          <w:bCs/>
        </w:rPr>
        <w:t>Sistema Autoritario</w:t>
      </w:r>
      <w:r>
        <w:t xml:space="preserve"> </w:t>
      </w:r>
      <w:r>
        <w:rPr>
          <w:b/>
          <w:bCs/>
        </w:rPr>
        <w:t>coercitivo</w:t>
      </w:r>
      <w:r>
        <w:t>: un sistema administrativo autocrático, fuerte, coercitivo y muy arbitr</w:t>
      </w:r>
      <w:r>
        <w:t>ario que controla en forma muy rígida todo lo que ocurre dentro de la organización. Es el sistema más duro y cerrado. Lo encontramos en industrias con procesos productivos muy intensos y tecnología rudimentaria, como la construcción o la producción masiva.</w:t>
      </w:r>
      <w:r>
        <w:t xml:space="preserve"> </w:t>
      </w:r>
    </w:p>
    <w:p w14:paraId="44650837" w14:textId="77777777" w:rsidR="00223209" w:rsidRDefault="00614FFC">
      <w:pPr>
        <w:autoSpaceDE w:val="0"/>
        <w:autoSpaceDN w:val="0"/>
        <w:adjustRightInd w:val="0"/>
        <w:spacing w:after="240" w:line="360" w:lineRule="auto"/>
        <w:jc w:val="both"/>
      </w:pPr>
      <w:r>
        <w:t>Sus características son:</w:t>
      </w:r>
    </w:p>
    <w:p w14:paraId="72F8FDCB" w14:textId="77777777" w:rsidR="00223209" w:rsidRDefault="00614FFC">
      <w:pPr>
        <w:autoSpaceDE w:val="0"/>
        <w:autoSpaceDN w:val="0"/>
        <w:adjustRightInd w:val="0"/>
        <w:spacing w:after="240" w:line="360" w:lineRule="auto"/>
        <w:jc w:val="both"/>
      </w:pPr>
      <w:r>
        <w:rPr>
          <w:b/>
          <w:bCs/>
        </w:rPr>
        <w:t>Proceso de decisión</w:t>
      </w:r>
      <w:r>
        <w:t xml:space="preserve">: totalmente centralizado en la cúpula de la organización. Todo lo que ocurre de manera imprevista y no rutinaria se expone ante la alta gerencia para que ésta decida. </w:t>
      </w:r>
    </w:p>
    <w:p w14:paraId="552D5074" w14:textId="77777777" w:rsidR="00223209" w:rsidRDefault="00614FFC">
      <w:pPr>
        <w:autoSpaceDE w:val="0"/>
        <w:autoSpaceDN w:val="0"/>
        <w:adjustRightInd w:val="0"/>
        <w:spacing w:after="240" w:line="360" w:lineRule="auto"/>
        <w:jc w:val="both"/>
      </w:pPr>
      <w:r>
        <w:rPr>
          <w:b/>
          <w:bCs/>
        </w:rPr>
        <w:t>Sistema de comunicaciones</w:t>
      </w:r>
      <w:r>
        <w:t xml:space="preserve"> precario y vertical: solamente se transmiten órdenes de arrib</w:t>
      </w:r>
      <w:r>
        <w:t>a hacia abajo. No se pide a las personas que generen información.</w:t>
      </w:r>
    </w:p>
    <w:p w14:paraId="467447C9" w14:textId="77777777" w:rsidR="00223209" w:rsidRDefault="00614FFC">
      <w:pPr>
        <w:autoSpaceDE w:val="0"/>
        <w:autoSpaceDN w:val="0"/>
        <w:adjustRightInd w:val="0"/>
        <w:spacing w:after="240" w:line="360" w:lineRule="auto"/>
        <w:jc w:val="both"/>
      </w:pPr>
      <w:r>
        <w:t xml:space="preserve"> </w:t>
      </w:r>
      <w:r>
        <w:rPr>
          <w:b/>
          <w:bCs/>
        </w:rPr>
        <w:t>Relaciones interpersonales</w:t>
      </w:r>
      <w:r>
        <w:t>: se les considera perjudiciales para el trabajo. La directiva ve con suma desconfianza las conversaciones informales y procura impedirlas. No hay una organización</w:t>
      </w:r>
      <w:r>
        <w:t xml:space="preserve"> informal, y para evitarla los puestos están diseñados de modo que aíslan a las personas y evitan que se relacionen entre sí. </w:t>
      </w:r>
    </w:p>
    <w:p w14:paraId="75F2B518" w14:textId="77777777" w:rsidR="00223209" w:rsidRDefault="00614FFC">
      <w:pPr>
        <w:autoSpaceDE w:val="0"/>
        <w:autoSpaceDN w:val="0"/>
        <w:adjustRightInd w:val="0"/>
        <w:spacing w:after="240" w:line="360" w:lineRule="auto"/>
        <w:jc w:val="both"/>
      </w:pPr>
      <w:r>
        <w:rPr>
          <w:b/>
          <w:bCs/>
        </w:rPr>
        <w:t>Sistema de recompensas y sanciones</w:t>
      </w:r>
      <w:r>
        <w:t>: hace hincapié en las sanciones y las medidas disciplinarias, lo que genera un ambiente de tem</w:t>
      </w:r>
      <w:r>
        <w:t xml:space="preserve">or y desconfianza. Las personas deben obedecer puntualmente las reglas y los reglamentos internos, bajo pena de ser sancionadas </w:t>
      </w:r>
      <w:r>
        <w:fldChar w:fldCharType="begin"/>
      </w:r>
      <w:r>
        <w:instrText>ADDIN CSL_CITATION {"citationItems":[{"id":"ITEM-1","itemData":{"ISBN":"9789701073407","abstract":"Attention mechanisms play a c</w:instrText>
      </w:r>
      <w:r>
        <w:instrText>entral role in NLP systems, especially within recurrent neural network (RNN) models. Recently, there has been increasing interest in whether or not the intermediate representations offered by these modules may be used to explain the reasoning for a model's</w:instrText>
      </w:r>
      <w:r>
        <w:instrText xml:space="preserve"> prediction, and consequently reach insights regarding the model's decision-making process. A recent paper claims that 'Attention is not Explanation' (Jain and Wallace, 2019). We challenge many of the assumptions underlying this work, arguing that such a c</w:instrText>
      </w:r>
      <w:r>
        <w:instrText xml:space="preserve">laim depends on one's definition of explanation, and that testing it needs to take into account all elements of the model. We propose four alternative tests to determine when/whether attention can be used as explanation: a simple uniform-weights baseline; </w:instrText>
      </w:r>
      <w:r>
        <w:instrText>a variance calibration based on multiple random seed runs; a diagnostic framework using frozen weights from pretrained models; and an end-to-end adversarial attention training protocol. Each allows for meaningful interpretation of attention mechanisms in R</w:instrText>
      </w:r>
      <w:r>
        <w:instrText>NN models. We show that even when reliable adversarial distributions can be found, they don't perform well on the simple diagnostic, indicating that prior work does not disprove the usefulness of attention mechanisms for explainability.","author":[{"droppi</w:instrText>
      </w:r>
      <w:r>
        <w:instrText>ng-particle":"","family":"Adalberto Chiavenato","given":"","non-dropping-particle":"","parse-names":false,"suffix":""}],"edition":"3º","editor":[{"dropping-particle":"","family":"McGRAW-HILL/INTERAMERICANA EDITORES","given":"S.A","non-dropping-particle":""</w:instrText>
      </w:r>
      <w:r>
        <w:instrText>,"parse-names":false,"suffix":""}],"id":"ITEM-1","issued":{"date-parts":[["2014"]]},"number-of-pages":"148-162","publisher-place":"Barcelona, España","title":"GESTIÓN DEL TALENTO HUMANO","type":"book","volume":"148"},"uris":["http://www.mendeley.com/docume</w:instrText>
      </w:r>
      <w:r>
        <w:instrText>nts/?uuid=696bb8df-a953-4efb-af7a-2b98f8a36e3c"]}],"mendeley":{"formattedCitation":"(34)","plainTextFormattedCitation":"(34)","previouslyFormattedCitation":"(34)"},"properties":{"noteIndex":0},"schema":"https://github.com/citation-style-language/schema/raw</w:instrText>
      </w:r>
      <w:r>
        <w:instrText>/master/csl-citation.json"}</w:instrText>
      </w:r>
      <w:r>
        <w:fldChar w:fldCharType="separate"/>
      </w:r>
      <w:r>
        <w:rPr>
          <w:noProof/>
        </w:rPr>
        <w:t>(34)</w:t>
      </w:r>
      <w:r>
        <w:fldChar w:fldCharType="end"/>
      </w:r>
      <w:r>
        <w:t>.</w:t>
      </w:r>
    </w:p>
    <w:p w14:paraId="7B1A5A11" w14:textId="77777777" w:rsidR="00223209" w:rsidRDefault="00614FFC">
      <w:pPr>
        <w:autoSpaceDE w:val="0"/>
        <w:autoSpaceDN w:val="0"/>
        <w:adjustRightInd w:val="0"/>
        <w:spacing w:after="240" w:line="360" w:lineRule="auto"/>
        <w:jc w:val="both"/>
      </w:pPr>
      <w:r>
        <w:rPr>
          <w:b/>
          <w:bCs/>
        </w:rPr>
        <w:t>2. Sistema Autoritario benevolente</w:t>
      </w:r>
      <w:r>
        <w:t>. Sistema administrativo autoritario que sólo es una versión atenuada del sistema. Es más condescendiente y menos rígido que el anterior. Se observa en empresas industriales que utilizan</w:t>
      </w:r>
      <w:r>
        <w:t xml:space="preserve"> tecnología más moderna y mano de obra más especializada. Sus características son:</w:t>
      </w:r>
    </w:p>
    <w:p w14:paraId="3CFE4439" w14:textId="77777777" w:rsidR="00223209" w:rsidRDefault="00614FFC">
      <w:pPr>
        <w:autoSpaceDE w:val="0"/>
        <w:autoSpaceDN w:val="0"/>
        <w:adjustRightInd w:val="0"/>
        <w:spacing w:after="240" w:line="360" w:lineRule="auto"/>
        <w:jc w:val="both"/>
      </w:pPr>
      <w:r>
        <w:rPr>
          <w:b/>
          <w:bCs/>
        </w:rPr>
        <w:t>Proceso de decisión</w:t>
      </w:r>
      <w:r>
        <w:t xml:space="preserve">: centralizado en la cúpula, aunque permite cierta delegación cuando se trata de decisiones de poca importancia y de carácter rutinario y repetitivo; sin </w:t>
      </w:r>
      <w:r>
        <w:t>embargo, siempre se requiere autorización, lo que mantiene el aspecto centralizador.</w:t>
      </w:r>
    </w:p>
    <w:p w14:paraId="018C16E7" w14:textId="77777777" w:rsidR="00223209" w:rsidRDefault="00614FFC">
      <w:pPr>
        <w:autoSpaceDE w:val="0"/>
        <w:autoSpaceDN w:val="0"/>
        <w:adjustRightInd w:val="0"/>
        <w:spacing w:after="240" w:line="360" w:lineRule="auto"/>
        <w:jc w:val="both"/>
      </w:pPr>
      <w:r>
        <w:t xml:space="preserve"> </w:t>
      </w:r>
      <w:r>
        <w:rPr>
          <w:b/>
          <w:bCs/>
        </w:rPr>
        <w:t>Sistema de comunicaciones</w:t>
      </w:r>
      <w:r>
        <w:t>: relativamente precario. Prevalecen las comunicaciones verticales y descendentes, aunque la cúpula también puede recibir comunicaciones que prov</w:t>
      </w:r>
      <w:r>
        <w:t xml:space="preserve">ienen de la base. </w:t>
      </w:r>
    </w:p>
    <w:p w14:paraId="76574760" w14:textId="77777777" w:rsidR="00223209" w:rsidRDefault="00614FFC">
      <w:pPr>
        <w:autoSpaceDE w:val="0"/>
        <w:autoSpaceDN w:val="0"/>
        <w:adjustRightInd w:val="0"/>
        <w:spacing w:after="240" w:line="360" w:lineRule="auto"/>
        <w:jc w:val="both"/>
      </w:pPr>
      <w:r>
        <w:rPr>
          <w:b/>
          <w:bCs/>
        </w:rPr>
        <w:t>Relaciones interpersonales</w:t>
      </w:r>
      <w:r>
        <w:t>: la organización tolera que las personas se relacionen en un clima de relativa condescendencia. Sigue habiendo poca interacción humana, pero hay una organización informal incipiente.</w:t>
      </w:r>
    </w:p>
    <w:p w14:paraId="0D5A1535" w14:textId="77777777" w:rsidR="00223209" w:rsidRDefault="00614FFC">
      <w:pPr>
        <w:autoSpaceDE w:val="0"/>
        <w:autoSpaceDN w:val="0"/>
        <w:adjustRightInd w:val="0"/>
        <w:spacing w:after="240" w:line="360" w:lineRule="auto"/>
        <w:jc w:val="both"/>
      </w:pPr>
      <w:r>
        <w:rPr>
          <w:b/>
          <w:bCs/>
        </w:rPr>
        <w:t>Sistema de recompensas y sa</w:t>
      </w:r>
      <w:r>
        <w:rPr>
          <w:b/>
          <w:bCs/>
        </w:rPr>
        <w:t>nciones</w:t>
      </w:r>
      <w:r>
        <w:t>: sigue haciendo hincapié en las sanciones y las medidas disciplinarias, pero con menos arbitrariedad. Se ofrecen algunas recompensas materiales y salariales</w:t>
      </w:r>
      <w:r>
        <w:fldChar w:fldCharType="begin"/>
      </w:r>
      <w:r>
        <w:instrText>ADDIN CSL_CITATION {"citationItems":[{"id":"ITEM-1","itemData":{"ISBN":"9789701068762","abst</w:instrText>
      </w:r>
      <w:r>
        <w:instrText>ract":"Attention mechanisms play a central role in NLP systems, especially within recurrent neural network (RNN) models. Recently, there has been increasing interest in whether or not the intermediate representations offered by these modules may be used to</w:instrText>
      </w:r>
      <w:r>
        <w:instrText xml:space="preserve"> explain the reasoning for a model's prediction, and consequently reach insights regarding the model's decision-making process. A recent paper claims that 'Attention is not Explanation' (Jain and Wallace, 2019). We challenge many of the assumptions underly</w:instrText>
      </w:r>
      <w:r>
        <w:instrText>ing this work, arguing that such a claim depends on one's definition of explanation, and that testing it needs to take into account all elements of the model. We propose four alternative tests to determine when/whether attention can be used as explanation:</w:instrText>
      </w:r>
      <w:r>
        <w:instrText xml:space="preserve"> a simple uniform-weights baseline; a variance calibration based on multiple random seed runs; a diagnostic framework using frozen weights from pretrained models; and an end-to-end adversarial attention training protocol. Each allows for meaningful interpr</w:instrText>
      </w:r>
      <w:r>
        <w:instrText>etation of attention mechanisms in RNN models. We show that even when reliable adversarial distributions can be found, they don't perform well on the simple diagnostic, indicating that prior work does not disprove the usefulness of attention mechanisms for</w:instrText>
      </w:r>
      <w:r>
        <w:instrText xml:space="preserve"> explainability.","author":[{"dropping-particle":"","family":"بIdalberto Chiavenato","given":"","non-dropping-particle":"","parse-names":false,"suffix":""}],"edition":"3º","editor":[{"dropping-particle":"","family":"McGraw-Hill","given":"","non-dropping-pa</w:instrText>
      </w:r>
      <w:r>
        <w:instrText>rticle":"","parse-names":false,"suffix":""}],"id":"ITEM-1","issued":{"date-parts":[["2010"]]},"number-of-pages":"148-162","publisher-place":"Mexico","title":"comportamiento organizacional","type":"book","volume":"148"},"uris":["http://www.mendeley.com/docu</w:instrText>
      </w:r>
      <w:r>
        <w:instrText>ments/?uuid=e7462bad-436d-41c4-b7cc-4d9d07bca9ad"]}],"mendeley":{"formattedCitation":"(12)","plainTextFormattedCitation":"(12)","previouslyFormattedCitation":"(12)"},"properties":{"noteIndex":0},"schema":"https://github.com/citation-style-language/schema/r</w:instrText>
      </w:r>
      <w:r>
        <w:instrText>aw/master/csl-citation.json"}</w:instrText>
      </w:r>
      <w:r>
        <w:fldChar w:fldCharType="separate"/>
      </w:r>
      <w:r>
        <w:rPr>
          <w:noProof/>
        </w:rPr>
        <w:t>(12)</w:t>
      </w:r>
      <w:r>
        <w:fldChar w:fldCharType="end"/>
      </w:r>
      <w:r>
        <w:t>.</w:t>
      </w:r>
    </w:p>
    <w:p w14:paraId="53EC3D7D" w14:textId="77777777" w:rsidR="00223209" w:rsidRDefault="00614FFC">
      <w:pPr>
        <w:autoSpaceDE w:val="0"/>
        <w:autoSpaceDN w:val="0"/>
        <w:adjustRightInd w:val="0"/>
        <w:spacing w:after="240" w:line="360" w:lineRule="auto"/>
        <w:jc w:val="both"/>
      </w:pPr>
      <w:r>
        <w:rPr>
          <w:b/>
          <w:bCs/>
        </w:rPr>
        <w:t>3. Sistema Consultivo</w:t>
      </w:r>
      <w:r>
        <w:t>. Se inclina más hacia el lado participativo que hacia el autocrático e impositivo. En cierta medida se aleja de la arbitrariedad organizacional. Lo encontramos en empresas de servicios, como banco</w:t>
      </w:r>
      <w:r>
        <w:t xml:space="preserve">s e instituciones financieras, y en ciertas áreas administrativas de empresas industriales más avanzadas. Se caracteriza por: </w:t>
      </w:r>
    </w:p>
    <w:p w14:paraId="28FFB6D5" w14:textId="77777777" w:rsidR="00223209" w:rsidRDefault="00614FFC">
      <w:pPr>
        <w:autoSpaceDE w:val="0"/>
        <w:autoSpaceDN w:val="0"/>
        <w:adjustRightInd w:val="0"/>
        <w:spacing w:after="240" w:line="360" w:lineRule="auto"/>
        <w:jc w:val="both"/>
      </w:pPr>
      <w:r>
        <w:rPr>
          <w:b/>
          <w:bCs/>
        </w:rPr>
        <w:t>Proceso de decisión</w:t>
      </w:r>
      <w:r>
        <w:t xml:space="preserve">: de tipo consultivo y participativo. Se toma en cuenta la opinión de las personas para definir las políticas </w:t>
      </w:r>
      <w:r>
        <w:t>y directrices de la organización. Ciertas decisiones específicas son delegadas y, posteriormente, sometidas a aprobación.</w:t>
      </w:r>
    </w:p>
    <w:p w14:paraId="7515DBB9" w14:textId="77777777" w:rsidR="00223209" w:rsidRDefault="00614FFC">
      <w:pPr>
        <w:autoSpaceDE w:val="0"/>
        <w:autoSpaceDN w:val="0"/>
        <w:adjustRightInd w:val="0"/>
        <w:spacing w:after="240" w:line="360" w:lineRule="auto"/>
        <w:jc w:val="both"/>
      </w:pPr>
      <w:r>
        <w:rPr>
          <w:b/>
          <w:bCs/>
        </w:rPr>
        <w:t>Sistema de comunicaciones</w:t>
      </w:r>
      <w:r>
        <w:t>: tanto verticales (descendentes y ascendentes) como horizontales (entre iguales). Son sistemas internos de c</w:t>
      </w:r>
      <w:r>
        <w:t xml:space="preserve">omunicación y facilitan el flujo de información. </w:t>
      </w:r>
    </w:p>
    <w:p w14:paraId="629B39F2" w14:textId="77777777" w:rsidR="00223209" w:rsidRDefault="00614FFC">
      <w:pPr>
        <w:autoSpaceDE w:val="0"/>
        <w:autoSpaceDN w:val="0"/>
        <w:adjustRightInd w:val="0"/>
        <w:spacing w:after="240" w:line="360" w:lineRule="auto"/>
        <w:jc w:val="both"/>
      </w:pPr>
      <w:r>
        <w:rPr>
          <w:b/>
          <w:bCs/>
        </w:rPr>
        <w:t>Relaciones interpersonales</w:t>
      </w:r>
      <w:r>
        <w:t>: existe un alto grado de confianza en las personas, aunque no es total ni definitivo. Se crean condiciones relativamente favorables para una organización informal sólida y positiv</w:t>
      </w:r>
      <w:r>
        <w:t>a. • Sistema de recompensas y sanciones: hace hincapié en las recompensas materiales y simbólicas, aun cuando impone sanciones y castigos eventual</w:t>
      </w:r>
      <w:r>
        <w:fldChar w:fldCharType="begin"/>
      </w:r>
      <w:r>
        <w:instrText>ADDIN CSL_CITATION {"citationItems":[{"id":"ITEM-1","itemData":{"ISBN":"9789701068762","abstract":"Attention m</w:instrText>
      </w:r>
      <w:r>
        <w:instrText>echanisms play a central role in NLP systems, especially within recurrent neural network (RNN) models. Recently, there has been increasing interest in whether or not the intermediate representations offered by these modules may be used to explain the reaso</w:instrText>
      </w:r>
      <w:r>
        <w:instrText>ning for a model's prediction, and consequently reach insights regarding the model's decision-making process. A recent paper claims that 'Attention is not Explanation' (Jain and Wallace, 2019). We challenge many of the assumptions underlying this work, arg</w:instrText>
      </w:r>
      <w:r>
        <w:instrText>uing that such a claim depends on one's definition of explanation, and that testing it needs to take into account all elements of the model. We propose four alternative tests to determine when/whether attention can be used as explanation: a simple uniform-</w:instrText>
      </w:r>
      <w:r>
        <w:instrText>weights baseline; a variance calibration based on multiple random seed runs; a diagnostic framework using frozen weights from pretrained models; and an end-to-end adversarial attention training protocol. Each allows for meaningful interpretation of attenti</w:instrText>
      </w:r>
      <w:r>
        <w:instrText>on mechanisms in RNN models. We show that even when reliable adversarial distributions can be found, they don't perform well on the simple diagnostic, indicating that prior work does not disprove the usefulness of attention mechanisms for explainability.",</w:instrText>
      </w:r>
      <w:r>
        <w:instrText>"author":[{"dropping-particle":"","family":"بIdalberto Chiavenato","given":"","non-dropping-particle":"","parse-names":false,"suffix":""}],"edition":"3º","editor":[{"dropping-particle":"","family":"McGraw-Hill","given":"","non-dropping-particle":"","parse-</w:instrText>
      </w:r>
      <w:r>
        <w:instrText>names":false,"suffix":""}],"id":"ITEM-1","issued":{"date-parts":[["2010"]]},"number-of-pages":"148-162","publisher-place":"Mexico","title":"comportamiento organizacional","type":"book","volume":"148"},"uris":["http://www.mendeley.com/documents/?uuid=e7462b</w:instrText>
      </w:r>
      <w:r>
        <w:instrText>ad-436d-41c4-b7cc-4d9d07bca9ad"]}],"mendeley":{"formattedCitation":"(12)","plainTextFormattedCitation":"(12)","previouslyFormattedCitation":"(12)"},"properties":{"noteIndex":0},"schema":"https://github.com/citation-style-language/schema/raw/master/csl-cita</w:instrText>
      </w:r>
      <w:r>
        <w:instrText>tion.json"}</w:instrText>
      </w:r>
      <w:r>
        <w:fldChar w:fldCharType="separate"/>
      </w:r>
      <w:r>
        <w:rPr>
          <w:noProof/>
        </w:rPr>
        <w:t>(12)</w:t>
      </w:r>
      <w:r>
        <w:fldChar w:fldCharType="end"/>
      </w:r>
      <w:r>
        <w:t>.</w:t>
      </w:r>
    </w:p>
    <w:p w14:paraId="780AEEEC" w14:textId="77777777" w:rsidR="00223209" w:rsidRDefault="00614FFC">
      <w:pPr>
        <w:autoSpaceDE w:val="0"/>
        <w:autoSpaceDN w:val="0"/>
        <w:adjustRightInd w:val="0"/>
        <w:spacing w:after="240" w:line="360" w:lineRule="auto"/>
        <w:jc w:val="both"/>
      </w:pPr>
      <w:r>
        <w:rPr>
          <w:b/>
          <w:bCs/>
        </w:rPr>
        <w:t>4. Sistema Participativo</w:t>
      </w:r>
      <w:r>
        <w:t xml:space="preserve">. Es un sistema administrativo democrático y abierto. Lo encontramos en agencias de publicidad y despachos de consultoría y en negocios que utilizan tecnología moderna y tienen personal altamente especializado y </w:t>
      </w:r>
      <w:r>
        <w:t xml:space="preserve">capacitado. Sus características son: </w:t>
      </w:r>
    </w:p>
    <w:p w14:paraId="567CD728" w14:textId="77777777" w:rsidR="00223209" w:rsidRDefault="00614FFC">
      <w:pPr>
        <w:autoSpaceDE w:val="0"/>
        <w:autoSpaceDN w:val="0"/>
        <w:adjustRightInd w:val="0"/>
        <w:spacing w:after="240" w:line="360" w:lineRule="auto"/>
        <w:jc w:val="both"/>
      </w:pPr>
      <w:r>
        <w:rPr>
          <w:b/>
          <w:bCs/>
        </w:rPr>
        <w:t>Proceso de decisión</w:t>
      </w:r>
      <w:r>
        <w:t xml:space="preserve">: totalmente delegado a la base. La directiva sólo toma decisiones en situaciones de emergencia, pero se sujeta a la ratificación explícita de los grupos involucrados. </w:t>
      </w:r>
    </w:p>
    <w:p w14:paraId="0E570A74" w14:textId="77777777" w:rsidR="00223209" w:rsidRDefault="00614FFC">
      <w:pPr>
        <w:autoSpaceDE w:val="0"/>
        <w:autoSpaceDN w:val="0"/>
        <w:adjustRightInd w:val="0"/>
        <w:spacing w:after="240" w:line="360" w:lineRule="auto"/>
        <w:jc w:val="both"/>
      </w:pPr>
      <w:r>
        <w:t>Sistema de comunicaciones: los</w:t>
      </w:r>
      <w:r>
        <w:t xml:space="preserve"> datos fluyen en todas direcciones y la organización invierte en sistemas de información porque son básicos para su flexibilidad y efi ciencia. </w:t>
      </w:r>
    </w:p>
    <w:p w14:paraId="3C38AD5A" w14:textId="77777777" w:rsidR="00223209" w:rsidRDefault="00614FFC">
      <w:pPr>
        <w:autoSpaceDE w:val="0"/>
        <w:autoSpaceDN w:val="0"/>
        <w:adjustRightInd w:val="0"/>
        <w:spacing w:after="240" w:line="360" w:lineRule="auto"/>
        <w:jc w:val="both"/>
        <w:rPr>
          <w:b/>
          <w:bCs/>
        </w:rPr>
      </w:pPr>
      <w:r>
        <w:rPr>
          <w:b/>
          <w:bCs/>
        </w:rPr>
        <w:t>Relaciones interpersonales</w:t>
      </w:r>
      <w:r>
        <w:t xml:space="preserve">: el trabajo se realiza en equipos y en grupos espontáneos para incentivar las relaciones y la confianza mutua entre persona </w:t>
      </w:r>
      <w:r>
        <w:fldChar w:fldCharType="begin"/>
      </w:r>
      <w:r>
        <w:instrText>ADDIN CSL_CITATION {"citationItems":[{"id":"ITEM-1","itemData":{"author":[{"dropping-particle":"","family":"Espinoza Ochoa, Alcira;</w:instrText>
      </w:r>
      <w:r>
        <w:instrText xml:space="preserve"> Gaspar Huaman","given":"Julissa","non-dropping-particle":"","parse-names":false,"suffix":""}],"id":"ITEM-1","issued":{"date-parts":[["2018"]]},"title":"CULTURA ORGANIZACIONAL Y BIENESTAR LABORAL EN PROFESIONALES DE SALUD DEL CENTRO DE SALUD ASCENSIÓN HUAN</w:instrText>
      </w:r>
      <w:r>
        <w:instrText>CAVELICA 2018","type":"thesis"},"uris":["http://www.mendeley.com/documents/?uuid=98dc6ee6-16b2-4c8e-958c-a4d5c557f9d8"]}],"mendeley":{"formattedCitation":"(35)","plainTextFormattedCitation":"(35)","previouslyFormattedCitation":"(35)"},"properties":{"noteIn</w:instrText>
      </w:r>
      <w:r>
        <w:instrText>dex":0},"schema":"https://github.com/citation-style-language/schema/raw/master/csl-citation.json"}</w:instrText>
      </w:r>
      <w:r>
        <w:fldChar w:fldCharType="separate"/>
      </w:r>
      <w:r>
        <w:rPr>
          <w:noProof/>
        </w:rPr>
        <w:t>(35)</w:t>
      </w:r>
      <w:r>
        <w:fldChar w:fldCharType="end"/>
      </w:r>
      <w:r>
        <w:t>.</w:t>
      </w:r>
    </w:p>
    <w:p w14:paraId="655F2BC9" w14:textId="77777777" w:rsidR="00223209" w:rsidRDefault="00614FFC">
      <w:pPr>
        <w:pStyle w:val="Ttulo2"/>
        <w:spacing w:after="240"/>
      </w:pPr>
      <w:bookmarkStart w:id="94" w:name="_Toc111221322"/>
      <w:r>
        <w:t>2.9. Factores componentes de la cultura organizacional</w:t>
      </w:r>
      <w:bookmarkEnd w:id="94"/>
    </w:p>
    <w:p w14:paraId="0F1FB2E9" w14:textId="77777777" w:rsidR="00223209" w:rsidRDefault="00614FFC">
      <w:pPr>
        <w:autoSpaceDE w:val="0"/>
        <w:autoSpaceDN w:val="0"/>
        <w:adjustRightInd w:val="0"/>
        <w:spacing w:after="240" w:line="360" w:lineRule="auto"/>
        <w:ind w:firstLine="708"/>
        <w:jc w:val="both"/>
        <w:rPr>
          <w:b/>
          <w:bCs/>
        </w:rPr>
      </w:pPr>
      <w:r>
        <w:t>La cultura en la organización está afectada por las violentas transformaciones que vive el mun</w:t>
      </w:r>
      <w:r>
        <w:t>do laboral, con las innovaciones de los procesos y las estructuras, que son el resultado de la irrupción de un nuevo paradigma tecno-productivo, sustentado en la llamada sociedad del conocimiento: “Para entender más concretamente lo que significa un cambio</w:t>
      </w:r>
      <w:r>
        <w:t xml:space="preserve"> de paradigma, vale la pena acercarse a ver la transformación que les toca vivir a los gerentes de hoy en su proceso de modernización. Todos estamos expuestos a los términos en boga: globalización, apertura, competitividad, sociedad del conocimiento [...] </w:t>
      </w:r>
      <w:r>
        <w:t xml:space="preserve">el cambio abarca todos los aspectos, disuelve todas las rutinas, cuestiona todos los hábitos y revoluciona cada uno de los tradicionales criterios de decisión” </w:t>
      </w:r>
      <w:r>
        <w:fldChar w:fldCharType="begin"/>
      </w:r>
      <w:r>
        <w:instrText>ADDIN CSL_CITATION {"citationItems":[{"id":"ITEM-1","itemData":{"abstract":"Vivimos tiempos difí</w:instrText>
      </w:r>
      <w:r>
        <w:instrText>ciles, plenos de confusión e incertidumbre. El deterioro del nivel de vida de la mayoría de la población, incluyendo el grueso de la clase media es alarmante, mientras que los esfuerzos por revertir el retroceso desembocan en la frustración y la impotencia</w:instrText>
      </w:r>
      <w:r>
        <w:instrText>. La mayoría de los viejos modelos explicativos y orientadores de la acción política se han derrumbado; los nuevos no logran demostrar su efectividad en términos de crecimiento con equidad. Son, pues, tiempos para la experimentación, la discusión y la aper</w:instrText>
      </w:r>
      <w:r>
        <w:instrText>tura a enfoques alternativos.","author":[{"dropping-particle":"","family":"Pérez","given":"Carlota","non-dropping-particle":"","parse-names":false,"suffix":""}],"container-title":"Desafíos Sociales Y Políticos Del Cambio De Paradigma Tecnológico","id":"ITE</w:instrText>
      </w:r>
      <w:r>
        <w:instrText>M-1","issued":{"date-parts":[["1998"]]},"title":"Seminario, Venezuela: Desafíos y Propuestas con motivo del 60 Aniversario de la Revista SIC","type":"article-journal"},"uris":["http://www.mendeley.com/documents/?uuid=6323de3a-1729-4c28-bf99-d8caf9873c7c"]}</w:instrText>
      </w:r>
      <w:r>
        <w:instrText>],"mendeley":{"formattedCitation":"(36)","plainTextFormattedCitation":"(36)","previouslyFormattedCitation":"(36)"},"properties":{"noteIndex":0},"schema":"https://github.com/citation-style-language/schema/raw/master/csl-citation.json"}</w:instrText>
      </w:r>
      <w:r>
        <w:fldChar w:fldCharType="separate"/>
      </w:r>
      <w:r>
        <w:rPr>
          <w:noProof/>
        </w:rPr>
        <w:t>(36)</w:t>
      </w:r>
      <w:r>
        <w:fldChar w:fldCharType="end"/>
      </w:r>
      <w:r>
        <w:t>.</w:t>
      </w:r>
    </w:p>
    <w:p w14:paraId="4E1F55E8" w14:textId="77777777" w:rsidR="00223209" w:rsidRDefault="00614FFC">
      <w:pPr>
        <w:autoSpaceDE w:val="0"/>
        <w:autoSpaceDN w:val="0"/>
        <w:adjustRightInd w:val="0"/>
        <w:spacing w:after="240" w:line="360" w:lineRule="auto"/>
        <w:ind w:firstLine="708"/>
        <w:jc w:val="both"/>
      </w:pPr>
      <w:r>
        <w:t>Gutiérrez (20</w:t>
      </w:r>
      <w:r>
        <w:t>15) La cultura organizacional refleja la forma en que cada organización aprende a lidiar con su entorno. Es una compleja mezcla de supuestos, creencias, comportamientos, historias, mitos, metáforas y otras ideas que, en conjunto, reflejan el modo particula</w:t>
      </w:r>
      <w:r>
        <w:t>r de funcionar de una organización. La cultura organizacional tiene seis factores principales:</w:t>
      </w:r>
    </w:p>
    <w:p w14:paraId="232F8724" w14:textId="77777777" w:rsidR="00223209" w:rsidRDefault="00614FFC">
      <w:pPr>
        <w:autoSpaceDE w:val="0"/>
        <w:autoSpaceDN w:val="0"/>
        <w:adjustRightInd w:val="0"/>
        <w:spacing w:after="240" w:line="360" w:lineRule="auto"/>
        <w:jc w:val="both"/>
      </w:pPr>
      <w:r>
        <w:t>a) Regularidad de los comportamientos observados: Las interacciones entre los</w:t>
      </w:r>
    </w:p>
    <w:p w14:paraId="71602C18" w14:textId="77777777" w:rsidR="00223209" w:rsidRDefault="00614FFC">
      <w:pPr>
        <w:autoSpaceDE w:val="0"/>
        <w:autoSpaceDN w:val="0"/>
        <w:adjustRightInd w:val="0"/>
        <w:spacing w:after="240" w:line="360" w:lineRule="auto"/>
      </w:pPr>
      <w:r>
        <w:t>miembros se caracterizan por un lenguaje común, terminología propia y rituales rela</w:t>
      </w:r>
      <w:r>
        <w:t xml:space="preserve">tivos a las conductas y diferencias </w:t>
      </w:r>
      <w:r>
        <w:fldChar w:fldCharType="begin"/>
      </w:r>
      <w:r>
        <w:instrText>ADDIN CSL_CITATION {"citationItems":[{"id":"ITEM-1","itemData":{"author":[{"dropping-particle":"","family":"Tapia","given":"Leopoldo D.","non-dropping-particle":"","parse-names":false,"suffix":""},{"dropping-particle":""</w:instrText>
      </w:r>
      <w:r>
        <w:instrText>,"family":"Sánchez","given":"Jons","non-dropping-particle":"","parse-names":false,"suffix":""},{"dropping-particle":"","family":"Gutiérrez","given":"David A.","non-dropping-particle":"","parse-names":false,"suffix":""},{"dropping-particle":"","family":"Oli</w:instrText>
      </w:r>
      <w:r>
        <w:instrText xml:space="preserve">vares","given":"Daniel A.","non-dropping-particle":"","parse-names":false,"suffix":""}],"container-title":"Innovación y Desarrollo Tecnológico","id":"ITEM-1","issue":"2","issued":{"date-parts":[["2015"]]},"page":"90-99","title":"La cultura organizacional: </w:instrText>
      </w:r>
      <w:r>
        <w:instrText>su génesis, cómo mantenerla, medirla y evaluarla","type":"article-journal","volume":"7"},"uris":["http://www.mendeley.com/documents/?uuid=69988139-a327-4d4d-95b6-37f848ffbf7f"]}],"mendeley":{"formattedCitation":"(37)","plainTextFormattedCitation":"(37)","p</w:instrText>
      </w:r>
      <w:r>
        <w:instrText>reviouslyFormattedCitation":"(37)"},"properties":{"noteIndex":0},"schema":"https://github.com/citation-style-language/schema/raw/master/csl-citation.json"}</w:instrText>
      </w:r>
      <w:r>
        <w:fldChar w:fldCharType="separate"/>
      </w:r>
      <w:r>
        <w:rPr>
          <w:noProof/>
        </w:rPr>
        <w:t>(37)</w:t>
      </w:r>
      <w:r>
        <w:fldChar w:fldCharType="end"/>
      </w:r>
      <w:r>
        <w:t>.</w:t>
      </w:r>
    </w:p>
    <w:p w14:paraId="11888185" w14:textId="77777777" w:rsidR="00223209" w:rsidRDefault="00614FFC">
      <w:pPr>
        <w:autoSpaceDE w:val="0"/>
        <w:autoSpaceDN w:val="0"/>
        <w:adjustRightInd w:val="0"/>
        <w:spacing w:after="240" w:line="360" w:lineRule="auto"/>
      </w:pPr>
      <w:r>
        <w:t>b) Normas: Pautas de comportamiento, políticas de trabajo, reglamentos y</w:t>
      </w:r>
    </w:p>
    <w:p w14:paraId="3CDD74E7" w14:textId="77777777" w:rsidR="00223209" w:rsidRDefault="00614FFC">
      <w:pPr>
        <w:autoSpaceDE w:val="0"/>
        <w:autoSpaceDN w:val="0"/>
        <w:adjustRightInd w:val="0"/>
        <w:spacing w:after="240" w:line="360" w:lineRule="auto"/>
      </w:pPr>
      <w:r>
        <w:t>lineamientos sobre la manera de hacer las cosas.</w:t>
      </w:r>
    </w:p>
    <w:p w14:paraId="16DA947E" w14:textId="77777777" w:rsidR="00223209" w:rsidRDefault="00614FFC">
      <w:pPr>
        <w:autoSpaceDE w:val="0"/>
        <w:autoSpaceDN w:val="0"/>
        <w:adjustRightInd w:val="0"/>
        <w:spacing w:after="240" w:line="360" w:lineRule="auto"/>
      </w:pPr>
      <w:r>
        <w:t>c) Valores dominantes: Son los principios que defiende la organización y que espera que sus miembros compartan, como calidad de los productos, bajo ausentismo y elevada eficiencia.</w:t>
      </w:r>
    </w:p>
    <w:p w14:paraId="5A7F5FB1" w14:textId="77777777" w:rsidR="00223209" w:rsidRDefault="00614FFC">
      <w:pPr>
        <w:autoSpaceDE w:val="0"/>
        <w:autoSpaceDN w:val="0"/>
        <w:adjustRightInd w:val="0"/>
        <w:spacing w:after="240" w:line="360" w:lineRule="auto"/>
      </w:pPr>
      <w:r>
        <w:t>e) Filosofía: Las política</w:t>
      </w:r>
      <w:r>
        <w:t>s que reflejan las creencias sobre el trato que deben recibir los empleados o los clientes.</w:t>
      </w:r>
      <w:bookmarkStart w:id="95" w:name="_Hlk91341242"/>
    </w:p>
    <w:p w14:paraId="6386F2CC" w14:textId="77777777" w:rsidR="00223209" w:rsidRDefault="00614FFC">
      <w:pPr>
        <w:autoSpaceDE w:val="0"/>
        <w:autoSpaceDN w:val="0"/>
        <w:adjustRightInd w:val="0"/>
        <w:spacing w:after="240" w:line="360" w:lineRule="auto"/>
        <w:jc w:val="both"/>
      </w:pPr>
      <w:r>
        <w:t>f) Reglas: Guías establecidas que se refieren al comportamiento dentro de la organización. Los nuevos miembros deben aprenderlas para ser aceptados en el grupo.</w:t>
      </w:r>
    </w:p>
    <w:p w14:paraId="4B1D72B8" w14:textId="77777777" w:rsidR="00223209" w:rsidRDefault="00614FFC">
      <w:pPr>
        <w:autoSpaceDE w:val="0"/>
        <w:autoSpaceDN w:val="0"/>
        <w:adjustRightInd w:val="0"/>
        <w:spacing w:after="240" w:line="360" w:lineRule="auto"/>
        <w:jc w:val="both"/>
      </w:pPr>
      <w:r>
        <w:t xml:space="preserve">f) </w:t>
      </w:r>
      <w:r>
        <w:t xml:space="preserve">Clima organizacional: La sensación que transmite el local, la forma en que interactúan las personas, el trato a los clientes y proveedores </w:t>
      </w:r>
      <w:r>
        <w:fldChar w:fldCharType="begin"/>
      </w:r>
      <w:r>
        <w:instrText>ADDIN CSL_CITATION {"citationItems":[{"id":"ITEM-1","itemData":{"author":[{"dropping-particle":"","family":"Tapia","g</w:instrText>
      </w:r>
      <w:r>
        <w:instrText>iven":"Leopoldo D.","non-dropping-particle":"","parse-names":false,"suffix":""},{"dropping-particle":"","family":"Sánchez","given":"Jons","non-dropping-particle":"","parse-names":false,"suffix":""},{"dropping-particle":"","family":"Gutiérrez","given":"Davi</w:instrText>
      </w:r>
      <w:r>
        <w:instrText>d A.","non-dropping-particle":"","parse-names":false,"suffix":""},{"dropping-particle":"","family":"Olivares","given":"Daniel A.","non-dropping-particle":"","parse-names":false,"suffix":""}],"container-title":"Innovación y Desarrollo Tecnológico","id":"ITE</w:instrText>
      </w:r>
      <w:r>
        <w:instrText>M-1","issue":"2","issued":{"date-parts":[["2015"]]},"page":"90-99","title":"La cultura organizacional: su génesis, cómo mantenerla, medirla y evaluarla","type":"article-journal","volume":"7"},"uris":["http://www.mendeley.com/documents/?uuid=69988139-a327-4</w:instrText>
      </w:r>
      <w:r>
        <w:instrText>d4d-95b6-37f848ffbf7f"]}],"mendeley":{"formattedCitation":"(37)","plainTextFormattedCitation":"(37)","previouslyFormattedCitation":"(37)"},"properties":{"noteIndex":0},"schema":"https://github.com/citation-style-language/schema/raw/master/csl-citation.json</w:instrText>
      </w:r>
      <w:r>
        <w:instrText>"}</w:instrText>
      </w:r>
      <w:r>
        <w:fldChar w:fldCharType="separate"/>
      </w:r>
      <w:r>
        <w:rPr>
          <w:noProof/>
        </w:rPr>
        <w:t>(37)</w:t>
      </w:r>
      <w:r>
        <w:fldChar w:fldCharType="end"/>
      </w:r>
      <w:r>
        <w:t>.</w:t>
      </w:r>
    </w:p>
    <w:bookmarkEnd w:id="95"/>
    <w:p w14:paraId="43C6EB4A" w14:textId="77777777" w:rsidR="00223209" w:rsidRDefault="00614FFC">
      <w:pPr>
        <w:autoSpaceDE w:val="0"/>
        <w:autoSpaceDN w:val="0"/>
        <w:adjustRightInd w:val="0"/>
        <w:spacing w:after="240" w:line="360" w:lineRule="auto"/>
        <w:jc w:val="both"/>
        <w:rPr>
          <w:b/>
        </w:rPr>
      </w:pPr>
      <w:r>
        <w:rPr>
          <w:b/>
        </w:rPr>
        <w:t>2.9. El instrumento para la obtención de datos</w:t>
      </w:r>
    </w:p>
    <w:p w14:paraId="413D45AF" w14:textId="77777777" w:rsidR="00223209" w:rsidRDefault="00614FFC">
      <w:pPr>
        <w:autoSpaceDE w:val="0"/>
        <w:autoSpaceDN w:val="0"/>
        <w:adjustRightInd w:val="0"/>
        <w:spacing w:after="240" w:line="360" w:lineRule="auto"/>
        <w:ind w:firstLine="708"/>
        <w:jc w:val="both"/>
      </w:pPr>
      <w:r>
        <w:rPr>
          <w:bCs/>
        </w:rPr>
        <w:t>El cuestionario de Denison Organizational Culture Survey diseñado por Daniel Denison de la Universidad de Michigan.</w:t>
      </w:r>
      <w:r>
        <w:t xml:space="preserve"> </w:t>
      </w:r>
    </w:p>
    <w:p w14:paraId="66A70F35" w14:textId="77777777" w:rsidR="00223209" w:rsidRDefault="00614FFC">
      <w:pPr>
        <w:autoSpaceDE w:val="0"/>
        <w:autoSpaceDN w:val="0"/>
        <w:adjustRightInd w:val="0"/>
        <w:spacing w:after="240" w:line="360" w:lineRule="auto"/>
        <w:ind w:firstLine="708"/>
        <w:jc w:val="both"/>
        <w:rPr>
          <w:bCs/>
        </w:rPr>
      </w:pPr>
      <w:r>
        <w:rPr>
          <w:bCs/>
        </w:rPr>
        <w:t>El cuestionario de Denison es un tipo de encuesta auto administrada, fue desarrol</w:t>
      </w:r>
      <w:r>
        <w:rPr>
          <w:bCs/>
        </w:rPr>
        <w:t>lado para la medición y la evaluación de la cultura en las organizaciones y los grupos de trabajo, puede ser aplicado a múltiples contextos. Consta de 60 ítems, 5 para cada uno de los 12 subdimensiones, las cuales se agrupan en la estructura y significado</w:t>
      </w:r>
    </w:p>
    <w:p w14:paraId="31FF4CC8" w14:textId="77777777" w:rsidR="00223209" w:rsidRDefault="00614FFC">
      <w:pPr>
        <w:autoSpaceDE w:val="0"/>
        <w:autoSpaceDN w:val="0"/>
        <w:adjustRightInd w:val="0"/>
        <w:spacing w:after="240" w:line="360" w:lineRule="auto"/>
        <w:jc w:val="both"/>
        <w:rPr>
          <w:bCs/>
        </w:rPr>
      </w:pPr>
      <w:r>
        <w:rPr>
          <w:bCs/>
        </w:rPr>
        <w:t>cuestionario se presenta a continuación:</w:t>
      </w:r>
    </w:p>
    <w:p w14:paraId="2A31570B" w14:textId="77777777" w:rsidR="00223209" w:rsidRDefault="00614FFC">
      <w:pPr>
        <w:autoSpaceDE w:val="0"/>
        <w:autoSpaceDN w:val="0"/>
        <w:adjustRightInd w:val="0"/>
        <w:spacing w:line="360" w:lineRule="auto"/>
        <w:jc w:val="both"/>
        <w:rPr>
          <w:b/>
        </w:rPr>
      </w:pPr>
      <w:r>
        <w:rPr>
          <w:b/>
        </w:rPr>
        <w:t>Tabla 2. Variables del cuestionario de Cultura Organizacional</w:t>
      </w:r>
    </w:p>
    <w:tbl>
      <w:tblPr>
        <w:tblStyle w:val="Tablaconcuadrcula"/>
        <w:tblW w:w="8784" w:type="dxa"/>
        <w:tblLook w:val="04A0" w:firstRow="1" w:lastRow="0" w:firstColumn="1" w:lastColumn="0" w:noHBand="0" w:noVBand="1"/>
      </w:tblPr>
      <w:tblGrid>
        <w:gridCol w:w="2736"/>
        <w:gridCol w:w="3213"/>
        <w:gridCol w:w="2835"/>
      </w:tblGrid>
      <w:tr w:rsidR="00223209" w14:paraId="52DD4AE3" w14:textId="77777777">
        <w:tc>
          <w:tcPr>
            <w:tcW w:w="2736" w:type="dxa"/>
          </w:tcPr>
          <w:p w14:paraId="41E5184A" w14:textId="77777777" w:rsidR="00223209" w:rsidRDefault="00614FFC">
            <w:pPr>
              <w:autoSpaceDE w:val="0"/>
              <w:autoSpaceDN w:val="0"/>
              <w:adjustRightInd w:val="0"/>
              <w:spacing w:line="360" w:lineRule="auto"/>
              <w:jc w:val="both"/>
              <w:rPr>
                <w:b/>
              </w:rPr>
            </w:pPr>
            <w:r>
              <w:rPr>
                <w:b/>
              </w:rPr>
              <w:t xml:space="preserve">Dimensión </w:t>
            </w:r>
          </w:p>
        </w:tc>
        <w:tc>
          <w:tcPr>
            <w:tcW w:w="3213" w:type="dxa"/>
          </w:tcPr>
          <w:p w14:paraId="0CE199D1" w14:textId="77777777" w:rsidR="00223209" w:rsidRDefault="00614FFC">
            <w:pPr>
              <w:autoSpaceDE w:val="0"/>
              <w:autoSpaceDN w:val="0"/>
              <w:adjustRightInd w:val="0"/>
              <w:spacing w:line="360" w:lineRule="auto"/>
              <w:jc w:val="both"/>
              <w:rPr>
                <w:b/>
              </w:rPr>
            </w:pPr>
            <w:r>
              <w:rPr>
                <w:b/>
              </w:rPr>
              <w:t>subdimensión</w:t>
            </w:r>
          </w:p>
        </w:tc>
        <w:tc>
          <w:tcPr>
            <w:tcW w:w="2835" w:type="dxa"/>
          </w:tcPr>
          <w:p w14:paraId="45D68C9D" w14:textId="77777777" w:rsidR="00223209" w:rsidRDefault="00614FFC">
            <w:pPr>
              <w:autoSpaceDE w:val="0"/>
              <w:autoSpaceDN w:val="0"/>
              <w:adjustRightInd w:val="0"/>
              <w:spacing w:line="360" w:lineRule="auto"/>
              <w:jc w:val="both"/>
              <w:rPr>
                <w:b/>
              </w:rPr>
            </w:pPr>
            <w:r>
              <w:rPr>
                <w:b/>
              </w:rPr>
              <w:t>ítems</w:t>
            </w:r>
          </w:p>
        </w:tc>
      </w:tr>
      <w:tr w:rsidR="00223209" w14:paraId="7AC4660D" w14:textId="77777777">
        <w:trPr>
          <w:trHeight w:val="1944"/>
        </w:trPr>
        <w:tc>
          <w:tcPr>
            <w:tcW w:w="2736" w:type="dxa"/>
          </w:tcPr>
          <w:p w14:paraId="0E8EB6DE" w14:textId="77777777" w:rsidR="00223209" w:rsidRDefault="00614FFC">
            <w:pPr>
              <w:autoSpaceDE w:val="0"/>
              <w:autoSpaceDN w:val="0"/>
              <w:adjustRightInd w:val="0"/>
              <w:spacing w:line="276" w:lineRule="auto"/>
              <w:jc w:val="both"/>
              <w:rPr>
                <w:bCs/>
              </w:rPr>
            </w:pPr>
            <w:r>
              <w:rPr>
                <w:bCs/>
              </w:rPr>
              <w:t>1.Implicacion</w:t>
            </w:r>
          </w:p>
        </w:tc>
        <w:tc>
          <w:tcPr>
            <w:tcW w:w="3213" w:type="dxa"/>
          </w:tcPr>
          <w:p w14:paraId="140A124E" w14:textId="77777777" w:rsidR="00223209" w:rsidRDefault="00614FFC">
            <w:pPr>
              <w:pStyle w:val="Prrafodelista"/>
              <w:numPr>
                <w:ilvl w:val="0"/>
                <w:numId w:val="16"/>
              </w:numPr>
              <w:autoSpaceDE w:val="0"/>
              <w:autoSpaceDN w:val="0"/>
              <w:adjustRightInd w:val="0"/>
              <w:jc w:val="both"/>
              <w:rPr>
                <w:rFonts w:ascii="Times New Roman" w:hAnsi="Times New Roman" w:cs="Times New Roman"/>
                <w:bCs/>
              </w:rPr>
            </w:pPr>
            <w:r>
              <w:rPr>
                <w:rFonts w:ascii="Times New Roman" w:hAnsi="Times New Roman" w:cs="Times New Roman"/>
                <w:bCs/>
              </w:rPr>
              <w:t xml:space="preserve">Empoderamiento </w:t>
            </w:r>
          </w:p>
          <w:p w14:paraId="616D01E4" w14:textId="77777777" w:rsidR="00223209" w:rsidRDefault="00614FFC">
            <w:pPr>
              <w:pStyle w:val="Prrafodelista"/>
              <w:numPr>
                <w:ilvl w:val="0"/>
                <w:numId w:val="16"/>
              </w:numPr>
              <w:autoSpaceDE w:val="0"/>
              <w:autoSpaceDN w:val="0"/>
              <w:adjustRightInd w:val="0"/>
              <w:jc w:val="both"/>
              <w:rPr>
                <w:rFonts w:ascii="Times New Roman" w:hAnsi="Times New Roman" w:cs="Times New Roman"/>
                <w:bCs/>
              </w:rPr>
            </w:pPr>
            <w:r>
              <w:rPr>
                <w:rFonts w:ascii="Times New Roman" w:hAnsi="Times New Roman" w:cs="Times New Roman"/>
                <w:bCs/>
              </w:rPr>
              <w:t>Trabajo en equipo</w:t>
            </w:r>
          </w:p>
          <w:p w14:paraId="2DEE7394" w14:textId="77777777" w:rsidR="00223209" w:rsidRDefault="00614FFC">
            <w:pPr>
              <w:pStyle w:val="Prrafodelista"/>
              <w:numPr>
                <w:ilvl w:val="0"/>
                <w:numId w:val="16"/>
              </w:numPr>
              <w:autoSpaceDE w:val="0"/>
              <w:autoSpaceDN w:val="0"/>
              <w:adjustRightInd w:val="0"/>
              <w:jc w:val="both"/>
              <w:rPr>
                <w:rFonts w:ascii="Times New Roman" w:hAnsi="Times New Roman" w:cs="Times New Roman"/>
                <w:bCs/>
              </w:rPr>
            </w:pPr>
            <w:r>
              <w:rPr>
                <w:rFonts w:ascii="Times New Roman" w:hAnsi="Times New Roman" w:cs="Times New Roman"/>
                <w:bCs/>
              </w:rPr>
              <w:t>Desarrollo de capacidades</w:t>
            </w:r>
          </w:p>
          <w:p w14:paraId="2FD4AFE3" w14:textId="77777777" w:rsidR="00223209" w:rsidRDefault="00614FFC">
            <w:pPr>
              <w:pStyle w:val="Prrafodelista"/>
              <w:numPr>
                <w:ilvl w:val="0"/>
                <w:numId w:val="16"/>
              </w:numPr>
              <w:autoSpaceDE w:val="0"/>
              <w:autoSpaceDN w:val="0"/>
              <w:adjustRightInd w:val="0"/>
              <w:jc w:val="both"/>
              <w:rPr>
                <w:rFonts w:ascii="Times New Roman" w:hAnsi="Times New Roman" w:cs="Times New Roman"/>
                <w:bCs/>
              </w:rPr>
            </w:pPr>
            <w:r>
              <w:rPr>
                <w:rFonts w:ascii="Times New Roman" w:hAnsi="Times New Roman" w:cs="Times New Roman"/>
                <w:bCs/>
              </w:rPr>
              <w:t>Valores centrales</w:t>
            </w:r>
          </w:p>
        </w:tc>
        <w:tc>
          <w:tcPr>
            <w:tcW w:w="2835" w:type="dxa"/>
          </w:tcPr>
          <w:p w14:paraId="0D6C5702" w14:textId="77777777" w:rsidR="00223209" w:rsidRDefault="00614FFC">
            <w:pPr>
              <w:autoSpaceDE w:val="0"/>
              <w:autoSpaceDN w:val="0"/>
              <w:adjustRightInd w:val="0"/>
              <w:spacing w:line="276" w:lineRule="auto"/>
              <w:jc w:val="center"/>
              <w:rPr>
                <w:bCs/>
              </w:rPr>
            </w:pPr>
            <w:r>
              <w:rPr>
                <w:bCs/>
              </w:rPr>
              <w:t>1 al 5</w:t>
            </w:r>
          </w:p>
          <w:p w14:paraId="10529C68" w14:textId="77777777" w:rsidR="00223209" w:rsidRDefault="00614FFC">
            <w:pPr>
              <w:autoSpaceDE w:val="0"/>
              <w:autoSpaceDN w:val="0"/>
              <w:adjustRightInd w:val="0"/>
              <w:spacing w:line="276" w:lineRule="auto"/>
              <w:jc w:val="center"/>
              <w:rPr>
                <w:bCs/>
              </w:rPr>
            </w:pPr>
            <w:r>
              <w:rPr>
                <w:bCs/>
              </w:rPr>
              <w:t>6 al 10</w:t>
            </w:r>
          </w:p>
          <w:p w14:paraId="4C46E97E" w14:textId="77777777" w:rsidR="00223209" w:rsidRDefault="00223209">
            <w:pPr>
              <w:autoSpaceDE w:val="0"/>
              <w:autoSpaceDN w:val="0"/>
              <w:adjustRightInd w:val="0"/>
              <w:spacing w:line="276" w:lineRule="auto"/>
              <w:jc w:val="center"/>
              <w:rPr>
                <w:bCs/>
              </w:rPr>
            </w:pPr>
          </w:p>
          <w:p w14:paraId="57786AF4" w14:textId="77777777" w:rsidR="00223209" w:rsidRDefault="00614FFC">
            <w:pPr>
              <w:autoSpaceDE w:val="0"/>
              <w:autoSpaceDN w:val="0"/>
              <w:adjustRightInd w:val="0"/>
              <w:spacing w:line="276" w:lineRule="auto"/>
              <w:jc w:val="center"/>
              <w:rPr>
                <w:bCs/>
              </w:rPr>
            </w:pPr>
            <w:r>
              <w:rPr>
                <w:bCs/>
              </w:rPr>
              <w:t>11 al 15</w:t>
            </w:r>
          </w:p>
          <w:p w14:paraId="41ABE6DC" w14:textId="77777777" w:rsidR="00223209" w:rsidRDefault="00614FFC">
            <w:pPr>
              <w:autoSpaceDE w:val="0"/>
              <w:autoSpaceDN w:val="0"/>
              <w:adjustRightInd w:val="0"/>
              <w:spacing w:line="276" w:lineRule="auto"/>
              <w:jc w:val="center"/>
              <w:rPr>
                <w:bCs/>
              </w:rPr>
            </w:pPr>
            <w:r>
              <w:rPr>
                <w:bCs/>
              </w:rPr>
              <w:t xml:space="preserve">16 </w:t>
            </w:r>
            <w:r>
              <w:rPr>
                <w:bCs/>
              </w:rPr>
              <w:t>al 20</w:t>
            </w:r>
          </w:p>
        </w:tc>
      </w:tr>
      <w:tr w:rsidR="00223209" w14:paraId="6DBC50AB" w14:textId="77777777">
        <w:trPr>
          <w:trHeight w:val="1693"/>
        </w:trPr>
        <w:tc>
          <w:tcPr>
            <w:tcW w:w="2736" w:type="dxa"/>
          </w:tcPr>
          <w:p w14:paraId="5B8C02A6" w14:textId="77777777" w:rsidR="00223209" w:rsidRDefault="00614FFC">
            <w:pPr>
              <w:autoSpaceDE w:val="0"/>
              <w:autoSpaceDN w:val="0"/>
              <w:adjustRightInd w:val="0"/>
              <w:spacing w:line="276" w:lineRule="auto"/>
              <w:jc w:val="both"/>
              <w:rPr>
                <w:bCs/>
              </w:rPr>
            </w:pPr>
            <w:r>
              <w:rPr>
                <w:bCs/>
              </w:rPr>
              <w:t>2.Consistencia</w:t>
            </w:r>
          </w:p>
        </w:tc>
        <w:tc>
          <w:tcPr>
            <w:tcW w:w="3213" w:type="dxa"/>
          </w:tcPr>
          <w:p w14:paraId="254E72F2" w14:textId="77777777" w:rsidR="00223209" w:rsidRDefault="00614FFC">
            <w:pPr>
              <w:pStyle w:val="Prrafodelista"/>
              <w:numPr>
                <w:ilvl w:val="0"/>
                <w:numId w:val="17"/>
              </w:numPr>
              <w:autoSpaceDE w:val="0"/>
              <w:autoSpaceDN w:val="0"/>
              <w:adjustRightInd w:val="0"/>
              <w:jc w:val="both"/>
              <w:rPr>
                <w:rFonts w:ascii="Times New Roman" w:hAnsi="Times New Roman" w:cs="Times New Roman"/>
                <w:bCs/>
              </w:rPr>
            </w:pPr>
            <w:r>
              <w:rPr>
                <w:rFonts w:ascii="Times New Roman" w:hAnsi="Times New Roman" w:cs="Times New Roman"/>
                <w:bCs/>
              </w:rPr>
              <w:t>Acuerdo</w:t>
            </w:r>
          </w:p>
          <w:p w14:paraId="4D9C832F" w14:textId="77777777" w:rsidR="00223209" w:rsidRDefault="00614FFC">
            <w:pPr>
              <w:pStyle w:val="Prrafodelista"/>
              <w:numPr>
                <w:ilvl w:val="0"/>
                <w:numId w:val="17"/>
              </w:numPr>
              <w:autoSpaceDE w:val="0"/>
              <w:autoSpaceDN w:val="0"/>
              <w:adjustRightInd w:val="0"/>
              <w:jc w:val="both"/>
              <w:rPr>
                <w:rFonts w:ascii="Times New Roman" w:hAnsi="Times New Roman" w:cs="Times New Roman"/>
                <w:bCs/>
              </w:rPr>
            </w:pPr>
            <w:r>
              <w:rPr>
                <w:rFonts w:ascii="Times New Roman" w:hAnsi="Times New Roman" w:cs="Times New Roman"/>
                <w:bCs/>
              </w:rPr>
              <w:t xml:space="preserve">Coordinación e integración </w:t>
            </w:r>
          </w:p>
          <w:p w14:paraId="086170AD" w14:textId="77777777" w:rsidR="00223209" w:rsidRDefault="00614FFC">
            <w:pPr>
              <w:pStyle w:val="Prrafodelista"/>
              <w:numPr>
                <w:ilvl w:val="0"/>
                <w:numId w:val="17"/>
              </w:numPr>
              <w:autoSpaceDE w:val="0"/>
              <w:autoSpaceDN w:val="0"/>
              <w:adjustRightInd w:val="0"/>
              <w:jc w:val="both"/>
              <w:rPr>
                <w:rFonts w:ascii="Times New Roman" w:hAnsi="Times New Roman" w:cs="Times New Roman"/>
                <w:bCs/>
              </w:rPr>
            </w:pPr>
            <w:r>
              <w:rPr>
                <w:rFonts w:ascii="Times New Roman" w:hAnsi="Times New Roman" w:cs="Times New Roman"/>
                <w:bCs/>
              </w:rPr>
              <w:t>Orientación al cambio</w:t>
            </w:r>
          </w:p>
        </w:tc>
        <w:tc>
          <w:tcPr>
            <w:tcW w:w="2835" w:type="dxa"/>
          </w:tcPr>
          <w:p w14:paraId="1D2C6515" w14:textId="77777777" w:rsidR="00223209" w:rsidRDefault="00614FFC">
            <w:pPr>
              <w:autoSpaceDE w:val="0"/>
              <w:autoSpaceDN w:val="0"/>
              <w:adjustRightInd w:val="0"/>
              <w:spacing w:line="276" w:lineRule="auto"/>
              <w:jc w:val="center"/>
              <w:rPr>
                <w:bCs/>
              </w:rPr>
            </w:pPr>
            <w:r>
              <w:rPr>
                <w:bCs/>
              </w:rPr>
              <w:t>21 al 25</w:t>
            </w:r>
          </w:p>
          <w:p w14:paraId="4B2E8E00" w14:textId="77777777" w:rsidR="00223209" w:rsidRDefault="00223209">
            <w:pPr>
              <w:autoSpaceDE w:val="0"/>
              <w:autoSpaceDN w:val="0"/>
              <w:adjustRightInd w:val="0"/>
              <w:spacing w:line="276" w:lineRule="auto"/>
              <w:jc w:val="center"/>
              <w:rPr>
                <w:bCs/>
              </w:rPr>
            </w:pPr>
          </w:p>
          <w:p w14:paraId="540A78C1" w14:textId="77777777" w:rsidR="00223209" w:rsidRDefault="00614FFC">
            <w:pPr>
              <w:autoSpaceDE w:val="0"/>
              <w:autoSpaceDN w:val="0"/>
              <w:adjustRightInd w:val="0"/>
              <w:spacing w:line="276" w:lineRule="auto"/>
              <w:jc w:val="center"/>
              <w:rPr>
                <w:bCs/>
              </w:rPr>
            </w:pPr>
            <w:r>
              <w:rPr>
                <w:bCs/>
              </w:rPr>
              <w:t>26 al 30</w:t>
            </w:r>
          </w:p>
          <w:p w14:paraId="30C76D64" w14:textId="77777777" w:rsidR="00223209" w:rsidRDefault="00614FFC">
            <w:pPr>
              <w:autoSpaceDE w:val="0"/>
              <w:autoSpaceDN w:val="0"/>
              <w:adjustRightInd w:val="0"/>
              <w:spacing w:line="276" w:lineRule="auto"/>
              <w:jc w:val="center"/>
              <w:rPr>
                <w:bCs/>
              </w:rPr>
            </w:pPr>
            <w:r>
              <w:rPr>
                <w:bCs/>
              </w:rPr>
              <w:t>31 al 35</w:t>
            </w:r>
          </w:p>
        </w:tc>
      </w:tr>
      <w:tr w:rsidR="00223209" w14:paraId="2639CC89" w14:textId="77777777">
        <w:tc>
          <w:tcPr>
            <w:tcW w:w="2736" w:type="dxa"/>
          </w:tcPr>
          <w:p w14:paraId="6C6FAAED" w14:textId="77777777" w:rsidR="00223209" w:rsidRDefault="00614FFC">
            <w:pPr>
              <w:autoSpaceDE w:val="0"/>
              <w:autoSpaceDN w:val="0"/>
              <w:adjustRightInd w:val="0"/>
              <w:spacing w:line="276" w:lineRule="auto"/>
              <w:jc w:val="both"/>
              <w:rPr>
                <w:bCs/>
              </w:rPr>
            </w:pPr>
            <w:r>
              <w:rPr>
                <w:bCs/>
              </w:rPr>
              <w:t>3.Adaptabilidad</w:t>
            </w:r>
          </w:p>
        </w:tc>
        <w:tc>
          <w:tcPr>
            <w:tcW w:w="3213" w:type="dxa"/>
          </w:tcPr>
          <w:p w14:paraId="12FD3B37" w14:textId="77777777" w:rsidR="00223209" w:rsidRDefault="00614FFC">
            <w:pPr>
              <w:pStyle w:val="Prrafodelista"/>
              <w:numPr>
                <w:ilvl w:val="0"/>
                <w:numId w:val="18"/>
              </w:numPr>
              <w:autoSpaceDE w:val="0"/>
              <w:autoSpaceDN w:val="0"/>
              <w:adjustRightInd w:val="0"/>
              <w:jc w:val="both"/>
              <w:rPr>
                <w:rFonts w:ascii="Times New Roman" w:hAnsi="Times New Roman" w:cs="Times New Roman"/>
                <w:bCs/>
              </w:rPr>
            </w:pPr>
            <w:r>
              <w:rPr>
                <w:rFonts w:ascii="Times New Roman" w:hAnsi="Times New Roman" w:cs="Times New Roman"/>
                <w:bCs/>
              </w:rPr>
              <w:t xml:space="preserve">Orientación al cliente </w:t>
            </w:r>
          </w:p>
          <w:p w14:paraId="17D55CDD" w14:textId="77777777" w:rsidR="00223209" w:rsidRDefault="00614FFC">
            <w:pPr>
              <w:pStyle w:val="Prrafodelista"/>
              <w:numPr>
                <w:ilvl w:val="0"/>
                <w:numId w:val="18"/>
              </w:numPr>
              <w:autoSpaceDE w:val="0"/>
              <w:autoSpaceDN w:val="0"/>
              <w:adjustRightInd w:val="0"/>
              <w:jc w:val="both"/>
              <w:rPr>
                <w:rFonts w:ascii="Times New Roman" w:hAnsi="Times New Roman" w:cs="Times New Roman"/>
                <w:bCs/>
              </w:rPr>
            </w:pPr>
            <w:r>
              <w:rPr>
                <w:rFonts w:ascii="Times New Roman" w:hAnsi="Times New Roman" w:cs="Times New Roman"/>
                <w:bCs/>
              </w:rPr>
              <w:t>Aprendizaje organizativo</w:t>
            </w:r>
          </w:p>
          <w:p w14:paraId="6F584061" w14:textId="77777777" w:rsidR="00223209" w:rsidRDefault="00614FFC">
            <w:pPr>
              <w:pStyle w:val="Prrafodelista"/>
              <w:numPr>
                <w:ilvl w:val="0"/>
                <w:numId w:val="18"/>
              </w:numPr>
              <w:autoSpaceDE w:val="0"/>
              <w:autoSpaceDN w:val="0"/>
              <w:adjustRightInd w:val="0"/>
              <w:jc w:val="both"/>
              <w:rPr>
                <w:rFonts w:ascii="Times New Roman" w:hAnsi="Times New Roman" w:cs="Times New Roman"/>
                <w:bCs/>
              </w:rPr>
            </w:pPr>
            <w:r>
              <w:rPr>
                <w:rFonts w:ascii="Times New Roman" w:hAnsi="Times New Roman" w:cs="Times New Roman"/>
                <w:bCs/>
              </w:rPr>
              <w:t>Dirección y propósitos estratégicos</w:t>
            </w:r>
          </w:p>
        </w:tc>
        <w:tc>
          <w:tcPr>
            <w:tcW w:w="2835" w:type="dxa"/>
          </w:tcPr>
          <w:p w14:paraId="27AACEFD" w14:textId="77777777" w:rsidR="00223209" w:rsidRDefault="00614FFC">
            <w:pPr>
              <w:autoSpaceDE w:val="0"/>
              <w:autoSpaceDN w:val="0"/>
              <w:adjustRightInd w:val="0"/>
              <w:spacing w:line="276" w:lineRule="auto"/>
              <w:jc w:val="center"/>
              <w:rPr>
                <w:bCs/>
              </w:rPr>
            </w:pPr>
            <w:r>
              <w:rPr>
                <w:bCs/>
              </w:rPr>
              <w:t>36 al 40</w:t>
            </w:r>
          </w:p>
          <w:p w14:paraId="5ED37C3A" w14:textId="77777777" w:rsidR="00223209" w:rsidRDefault="00614FFC">
            <w:pPr>
              <w:autoSpaceDE w:val="0"/>
              <w:autoSpaceDN w:val="0"/>
              <w:adjustRightInd w:val="0"/>
              <w:spacing w:line="276" w:lineRule="auto"/>
              <w:jc w:val="center"/>
              <w:rPr>
                <w:bCs/>
              </w:rPr>
            </w:pPr>
            <w:r>
              <w:rPr>
                <w:bCs/>
              </w:rPr>
              <w:t>41 al 45</w:t>
            </w:r>
          </w:p>
          <w:p w14:paraId="72519F60" w14:textId="77777777" w:rsidR="00223209" w:rsidRDefault="00223209">
            <w:pPr>
              <w:autoSpaceDE w:val="0"/>
              <w:autoSpaceDN w:val="0"/>
              <w:adjustRightInd w:val="0"/>
              <w:spacing w:line="276" w:lineRule="auto"/>
              <w:jc w:val="center"/>
              <w:rPr>
                <w:bCs/>
              </w:rPr>
            </w:pPr>
          </w:p>
          <w:p w14:paraId="405C0BB4" w14:textId="77777777" w:rsidR="00223209" w:rsidRDefault="00614FFC">
            <w:pPr>
              <w:autoSpaceDE w:val="0"/>
              <w:autoSpaceDN w:val="0"/>
              <w:adjustRightInd w:val="0"/>
              <w:spacing w:line="276" w:lineRule="auto"/>
              <w:jc w:val="center"/>
              <w:rPr>
                <w:bCs/>
              </w:rPr>
            </w:pPr>
            <w:r>
              <w:rPr>
                <w:bCs/>
              </w:rPr>
              <w:t>46 al 50</w:t>
            </w:r>
          </w:p>
        </w:tc>
      </w:tr>
      <w:tr w:rsidR="00223209" w14:paraId="14C67446" w14:textId="77777777">
        <w:tc>
          <w:tcPr>
            <w:tcW w:w="2736" w:type="dxa"/>
          </w:tcPr>
          <w:p w14:paraId="12687CF0" w14:textId="77777777" w:rsidR="00223209" w:rsidRDefault="00614FFC">
            <w:pPr>
              <w:autoSpaceDE w:val="0"/>
              <w:autoSpaceDN w:val="0"/>
              <w:adjustRightInd w:val="0"/>
              <w:spacing w:line="276" w:lineRule="auto"/>
              <w:jc w:val="both"/>
              <w:rPr>
                <w:bCs/>
              </w:rPr>
            </w:pPr>
            <w:r>
              <w:rPr>
                <w:bCs/>
              </w:rPr>
              <w:t>4.</w:t>
            </w:r>
            <w:r>
              <w:rPr>
                <w:bCs/>
              </w:rPr>
              <w:t xml:space="preserve"> Metas y objetivos</w:t>
            </w:r>
          </w:p>
        </w:tc>
        <w:tc>
          <w:tcPr>
            <w:tcW w:w="3213" w:type="dxa"/>
          </w:tcPr>
          <w:p w14:paraId="4D8DBC82" w14:textId="77777777" w:rsidR="00223209" w:rsidRDefault="00614FFC">
            <w:pPr>
              <w:pStyle w:val="Prrafodelista"/>
              <w:numPr>
                <w:ilvl w:val="0"/>
                <w:numId w:val="19"/>
              </w:numPr>
              <w:autoSpaceDE w:val="0"/>
              <w:autoSpaceDN w:val="0"/>
              <w:adjustRightInd w:val="0"/>
              <w:jc w:val="both"/>
              <w:rPr>
                <w:rFonts w:ascii="Times New Roman" w:hAnsi="Times New Roman" w:cs="Times New Roman"/>
                <w:bCs/>
              </w:rPr>
            </w:pPr>
            <w:r>
              <w:rPr>
                <w:rFonts w:ascii="Times New Roman" w:hAnsi="Times New Roman" w:cs="Times New Roman"/>
                <w:bCs/>
              </w:rPr>
              <w:t>Misión</w:t>
            </w:r>
          </w:p>
          <w:p w14:paraId="51859F57" w14:textId="77777777" w:rsidR="00223209" w:rsidRDefault="00614FFC">
            <w:pPr>
              <w:pStyle w:val="Prrafodelista"/>
              <w:numPr>
                <w:ilvl w:val="0"/>
                <w:numId w:val="19"/>
              </w:numPr>
              <w:autoSpaceDE w:val="0"/>
              <w:autoSpaceDN w:val="0"/>
              <w:adjustRightInd w:val="0"/>
              <w:jc w:val="both"/>
              <w:rPr>
                <w:rFonts w:ascii="Times New Roman" w:hAnsi="Times New Roman" w:cs="Times New Roman"/>
                <w:bCs/>
              </w:rPr>
            </w:pPr>
            <w:r>
              <w:rPr>
                <w:rFonts w:ascii="Times New Roman" w:hAnsi="Times New Roman" w:cs="Times New Roman"/>
                <w:bCs/>
              </w:rPr>
              <w:t>Visión</w:t>
            </w:r>
          </w:p>
        </w:tc>
        <w:tc>
          <w:tcPr>
            <w:tcW w:w="2835" w:type="dxa"/>
          </w:tcPr>
          <w:p w14:paraId="0E3EBDD3" w14:textId="77777777" w:rsidR="00223209" w:rsidRDefault="00614FFC">
            <w:pPr>
              <w:autoSpaceDE w:val="0"/>
              <w:autoSpaceDN w:val="0"/>
              <w:adjustRightInd w:val="0"/>
              <w:spacing w:line="276" w:lineRule="auto"/>
              <w:jc w:val="center"/>
              <w:rPr>
                <w:bCs/>
              </w:rPr>
            </w:pPr>
            <w:r>
              <w:rPr>
                <w:bCs/>
              </w:rPr>
              <w:t>51 al 55</w:t>
            </w:r>
          </w:p>
          <w:p w14:paraId="18050CBD" w14:textId="77777777" w:rsidR="00223209" w:rsidRDefault="00614FFC">
            <w:pPr>
              <w:autoSpaceDE w:val="0"/>
              <w:autoSpaceDN w:val="0"/>
              <w:adjustRightInd w:val="0"/>
              <w:spacing w:line="276" w:lineRule="auto"/>
              <w:jc w:val="center"/>
              <w:rPr>
                <w:bCs/>
              </w:rPr>
            </w:pPr>
            <w:r>
              <w:rPr>
                <w:bCs/>
              </w:rPr>
              <w:t>56 al 60</w:t>
            </w:r>
          </w:p>
        </w:tc>
      </w:tr>
    </w:tbl>
    <w:p w14:paraId="1C674B18" w14:textId="77777777" w:rsidR="00223209" w:rsidRDefault="00614FFC">
      <w:pPr>
        <w:autoSpaceDE w:val="0"/>
        <w:autoSpaceDN w:val="0"/>
        <w:adjustRightInd w:val="0"/>
        <w:spacing w:line="360" w:lineRule="auto"/>
        <w:jc w:val="both"/>
        <w:rPr>
          <w:bCs/>
        </w:rPr>
      </w:pPr>
      <w:r>
        <w:rPr>
          <w:bCs/>
        </w:rPr>
        <w:t>Fuente: Elaborado por la autora</w:t>
      </w:r>
    </w:p>
    <w:p w14:paraId="41B88AE5" w14:textId="77777777" w:rsidR="00223209" w:rsidRDefault="00223209">
      <w:pPr>
        <w:autoSpaceDE w:val="0"/>
        <w:autoSpaceDN w:val="0"/>
        <w:adjustRightInd w:val="0"/>
        <w:spacing w:line="360" w:lineRule="auto"/>
        <w:ind w:firstLine="708"/>
        <w:jc w:val="both"/>
        <w:rPr>
          <w:bCs/>
        </w:rPr>
      </w:pPr>
    </w:p>
    <w:p w14:paraId="5FB54F5A" w14:textId="77777777" w:rsidR="00223209" w:rsidRDefault="00614FFC">
      <w:pPr>
        <w:autoSpaceDE w:val="0"/>
        <w:autoSpaceDN w:val="0"/>
        <w:adjustRightInd w:val="0"/>
        <w:spacing w:line="360" w:lineRule="auto"/>
        <w:ind w:firstLine="708"/>
        <w:jc w:val="both"/>
        <w:rPr>
          <w:bCs/>
        </w:rPr>
      </w:pPr>
      <w:r>
        <w:rPr>
          <w:bCs/>
        </w:rPr>
        <w:t xml:space="preserve">El instrumento fue construido tras una revisión profusa de la investigación acerca de cómo la cultura influye en la efectividad organizacional (Denison, 1990, 2001). Esta </w:t>
      </w:r>
      <w:r>
        <w:rPr>
          <w:bCs/>
        </w:rPr>
        <w:t>finalidad explícita que determina claramente su objetivo lo diferencia de la mayoría de los demás cuestionarios sobre cultura organizativa, lo que supone otro importante valor añadido. Profundiza en el análisis a nivel de los valores organizativos atendien</w:t>
      </w:r>
      <w:r>
        <w:rPr>
          <w:bCs/>
        </w:rPr>
        <w:t xml:space="preserve">do a la clásica distinción de Schein (1985). Estos valores se agrupan en cuatro rasgos culturales que han demostrado una fuerte influencia sobre la efectividad que alcanzan las organizaciones y que son: implicación, consistencia, adaptabilidad y misión </w:t>
      </w:r>
      <w:r>
        <w:rPr>
          <w:bCs/>
        </w:rPr>
        <w:fldChar w:fldCharType="begin"/>
      </w:r>
      <w:r>
        <w:rPr>
          <w:bCs/>
        </w:rPr>
        <w:instrText>ADD</w:instrText>
      </w:r>
      <w:r>
        <w:rPr>
          <w:bCs/>
        </w:rPr>
        <w:instrText>IN CSL_CITATION {"citationItems":[{"id":"ITEM-1","itemData":{"ISSN":"2631-2603","author":[{"dropping-particle":"","family":"Contreras","given":"A","non-dropping-particle":"","parse-names":false,"suffix":""},{"dropping-particle":"","family":"Gómez","given":</w:instrText>
      </w:r>
      <w:r>
        <w:rPr>
          <w:bCs/>
        </w:rPr>
        <w:instrText>"A","non-dropping-particle":"","parse-names":false,"suffix":""}],"container-title":"Revista de Investigación Sigma","id":"ITEM-1","issue":"01","issued":{"date-parts":[["2018"]]},"page":"59-86","title":"Aplicación de los Cuestionarios de Denison para determ</w:instrText>
      </w:r>
      <w:r>
        <w:rPr>
          <w:bCs/>
        </w:rPr>
        <w:instrText>inar las características de la Cultura Organizacional","type":"article-journal","volume":"5"},"uris":["http://www.mendeley.com/documents/?uuid=aa84191a-c1b0-4adb-9745-ced5809b7e6c"]}],"mendeley":{"formattedCitation":"(3)","plainTextFormattedCitation":"(3)"</w:instrText>
      </w:r>
      <w:r>
        <w:rPr>
          <w:bCs/>
        </w:rPr>
        <w:instrText>,"previouslyFormattedCitation":"(3)"},"properties":{"noteIndex":0},"schema":"https://github.com/citation-style-language/schema/raw/master/csl-citation.json"}</w:instrText>
      </w:r>
      <w:r>
        <w:rPr>
          <w:bCs/>
        </w:rPr>
        <w:fldChar w:fldCharType="separate"/>
      </w:r>
      <w:r>
        <w:rPr>
          <w:bCs/>
          <w:noProof/>
        </w:rPr>
        <w:t>(3)</w:t>
      </w:r>
      <w:r>
        <w:rPr>
          <w:bCs/>
        </w:rPr>
        <w:fldChar w:fldCharType="end"/>
      </w:r>
      <w:r>
        <w:rPr>
          <w:bCs/>
        </w:rPr>
        <w:t>.</w:t>
      </w:r>
    </w:p>
    <w:p w14:paraId="49B21992" w14:textId="77777777" w:rsidR="00223209" w:rsidRDefault="00223209">
      <w:pPr>
        <w:autoSpaceDE w:val="0"/>
        <w:autoSpaceDN w:val="0"/>
        <w:adjustRightInd w:val="0"/>
        <w:spacing w:line="360" w:lineRule="auto"/>
        <w:jc w:val="both"/>
        <w:rPr>
          <w:bCs/>
        </w:rPr>
      </w:pPr>
    </w:p>
    <w:p w14:paraId="508BC2C4" w14:textId="77777777" w:rsidR="00223209" w:rsidRDefault="00223209">
      <w:pPr>
        <w:rPr>
          <w:bCs/>
        </w:rPr>
      </w:pPr>
    </w:p>
    <w:p w14:paraId="1CBBB30B" w14:textId="77777777" w:rsidR="00223209" w:rsidRDefault="00223209">
      <w:pPr>
        <w:spacing w:line="360" w:lineRule="auto"/>
        <w:jc w:val="both"/>
      </w:pPr>
    </w:p>
    <w:p w14:paraId="67D07EAA" w14:textId="77777777" w:rsidR="00223209" w:rsidRDefault="00223209">
      <w:pPr>
        <w:spacing w:line="360" w:lineRule="auto"/>
        <w:jc w:val="both"/>
      </w:pPr>
    </w:p>
    <w:p w14:paraId="44983F83" w14:textId="77777777" w:rsidR="00223209" w:rsidRDefault="00223209">
      <w:pPr>
        <w:spacing w:line="360" w:lineRule="auto"/>
        <w:jc w:val="both"/>
      </w:pPr>
    </w:p>
    <w:p w14:paraId="1FC952D1" w14:textId="77777777" w:rsidR="00223209" w:rsidRDefault="00223209">
      <w:pPr>
        <w:spacing w:line="360" w:lineRule="auto"/>
        <w:jc w:val="both"/>
      </w:pPr>
    </w:p>
    <w:p w14:paraId="097AE7AF" w14:textId="77777777" w:rsidR="00223209" w:rsidRDefault="00223209">
      <w:pPr>
        <w:spacing w:line="360" w:lineRule="auto"/>
        <w:jc w:val="both"/>
      </w:pPr>
    </w:p>
    <w:p w14:paraId="4B16CA30" w14:textId="77777777" w:rsidR="00223209" w:rsidRDefault="00223209">
      <w:pPr>
        <w:spacing w:line="360" w:lineRule="auto"/>
        <w:jc w:val="both"/>
        <w:sectPr w:rsidR="00223209">
          <w:pgSz w:w="11906" w:h="16838"/>
          <w:pgMar w:top="1985" w:right="1418" w:bottom="1418" w:left="2268" w:header="1134" w:footer="709" w:gutter="0"/>
          <w:cols w:space="708"/>
          <w:docGrid w:linePitch="360"/>
        </w:sectPr>
      </w:pPr>
    </w:p>
    <w:p w14:paraId="44577452" w14:textId="77777777" w:rsidR="00223209" w:rsidRDefault="00614FFC">
      <w:pPr>
        <w:pStyle w:val="Ttulo1"/>
      </w:pPr>
      <w:bookmarkStart w:id="96" w:name="_Toc111221323"/>
      <w:r>
        <w:t>3. MATERIALES Y MÉTODOS</w:t>
      </w:r>
      <w:bookmarkEnd w:id="96"/>
    </w:p>
    <w:p w14:paraId="6A16424E" w14:textId="77777777" w:rsidR="00223209" w:rsidRDefault="00614FFC">
      <w:pPr>
        <w:pStyle w:val="Ttulo2"/>
        <w:spacing w:after="240"/>
      </w:pPr>
      <w:bookmarkStart w:id="97" w:name="_Toc111221324"/>
      <w:r>
        <w:t>3.1. Diseño de estudio</w:t>
      </w:r>
      <w:bookmarkEnd w:id="97"/>
      <w:r>
        <w:t xml:space="preserve"> </w:t>
      </w:r>
    </w:p>
    <w:p w14:paraId="72FAA657" w14:textId="77777777" w:rsidR="00223209" w:rsidRDefault="00614FFC">
      <w:pPr>
        <w:spacing w:after="240"/>
        <w:ind w:firstLine="708"/>
        <w:rPr>
          <w:b/>
          <w:bCs/>
        </w:rPr>
      </w:pPr>
      <w:bookmarkStart w:id="98" w:name="_Toc95207370"/>
      <w:r>
        <w:t>Observacional</w:t>
      </w:r>
      <w:bookmarkEnd w:id="98"/>
      <w:r>
        <w:t xml:space="preserve"> </w:t>
      </w:r>
    </w:p>
    <w:p w14:paraId="14CC490D" w14:textId="77777777" w:rsidR="00223209" w:rsidRDefault="00614FFC">
      <w:pPr>
        <w:pStyle w:val="Ttulo2"/>
        <w:spacing w:after="240"/>
        <w:rPr>
          <w:b w:val="0"/>
          <w:bCs w:val="0"/>
        </w:rPr>
      </w:pPr>
      <w:bookmarkStart w:id="99" w:name="_Toc111221325"/>
      <w:r>
        <w:t>3.2.</w:t>
      </w:r>
      <w:r>
        <w:rPr>
          <w:b w:val="0"/>
          <w:bCs w:val="0"/>
        </w:rPr>
        <w:t xml:space="preserve"> </w:t>
      </w:r>
      <w:r>
        <w:rPr>
          <w:rStyle w:val="Ttulo1Car"/>
          <w:b/>
          <w:bCs/>
        </w:rPr>
        <w:t>Tipo de estudio</w:t>
      </w:r>
      <w:bookmarkEnd w:id="99"/>
      <w:r>
        <w:rPr>
          <w:b w:val="0"/>
          <w:bCs w:val="0"/>
        </w:rPr>
        <w:t xml:space="preserve"> </w:t>
      </w:r>
    </w:p>
    <w:p w14:paraId="7C1B2B7F" w14:textId="77777777" w:rsidR="00223209" w:rsidRDefault="00614FFC">
      <w:pPr>
        <w:spacing w:after="240" w:line="360" w:lineRule="auto"/>
        <w:ind w:firstLine="708"/>
        <w:jc w:val="both"/>
        <w:rPr>
          <w:b/>
          <w:bCs/>
        </w:rPr>
      </w:pPr>
      <w:r>
        <w:rPr>
          <w:rFonts w:eastAsia="Calibri"/>
        </w:rPr>
        <w:t>Descriptivo de corte transversal con enfoque cuantitativo</w:t>
      </w:r>
    </w:p>
    <w:p w14:paraId="396094AF" w14:textId="77777777" w:rsidR="00223209" w:rsidRDefault="00614FFC">
      <w:pPr>
        <w:pStyle w:val="Ttulo2"/>
        <w:spacing w:after="240"/>
      </w:pPr>
      <w:bookmarkStart w:id="100" w:name="_Toc111221326"/>
      <w:r>
        <w:t>3.3. Área de estudio</w:t>
      </w:r>
      <w:bookmarkEnd w:id="100"/>
      <w:r>
        <w:t xml:space="preserve"> </w:t>
      </w:r>
    </w:p>
    <w:p w14:paraId="4934C6A1" w14:textId="77777777" w:rsidR="00223209" w:rsidRDefault="00614FFC">
      <w:pPr>
        <w:spacing w:after="240" w:line="360" w:lineRule="auto"/>
        <w:ind w:firstLine="708"/>
        <w:jc w:val="both"/>
      </w:pPr>
      <w:r>
        <w:t>La investigación se llevó a cabo en la Catedra de Urología del Hospital de Clínica, dependiente de la Universidad Nacional de Asunción, ubi</w:t>
      </w:r>
      <w:r>
        <w:t xml:space="preserve">cado sobre la ruta Mariscal López en San Lorenzo, Paraguay. </w:t>
      </w:r>
    </w:p>
    <w:p w14:paraId="08B4EC27" w14:textId="77777777" w:rsidR="00223209" w:rsidRDefault="00614FFC">
      <w:pPr>
        <w:pStyle w:val="Ttulo2"/>
        <w:spacing w:after="240"/>
      </w:pPr>
      <w:bookmarkStart w:id="101" w:name="_Toc111221327"/>
      <w:r>
        <w:t xml:space="preserve">3.4. </w:t>
      </w:r>
      <w:r>
        <w:rPr>
          <w:rStyle w:val="Ttulo1Car"/>
          <w:b/>
          <w:bCs/>
        </w:rPr>
        <w:t>Población/universo:</w:t>
      </w:r>
      <w:bookmarkEnd w:id="101"/>
      <w:r>
        <w:t xml:space="preserve"> </w:t>
      </w:r>
    </w:p>
    <w:p w14:paraId="1FD44998" w14:textId="77777777" w:rsidR="00223209" w:rsidRDefault="00614FFC">
      <w:pPr>
        <w:spacing w:after="240" w:line="360" w:lineRule="auto"/>
        <w:ind w:firstLine="708"/>
        <w:jc w:val="both"/>
        <w:rPr>
          <w:b/>
        </w:rPr>
      </w:pPr>
      <w:r>
        <w:t xml:space="preserve">La población de la investigación estuvo conformada por los profesionales de enfermería de la Catedra de Urología del Hospital de Clínicas. </w:t>
      </w:r>
    </w:p>
    <w:p w14:paraId="2E181341" w14:textId="77777777" w:rsidR="00223209" w:rsidRDefault="00614FFC">
      <w:pPr>
        <w:pStyle w:val="Ttulo2"/>
        <w:spacing w:after="240"/>
      </w:pPr>
      <w:bookmarkStart w:id="102" w:name="_Toc111221328"/>
      <w:r>
        <w:t>3.5. Muestra</w:t>
      </w:r>
      <w:bookmarkEnd w:id="102"/>
    </w:p>
    <w:p w14:paraId="6CA75F94" w14:textId="77777777" w:rsidR="00223209" w:rsidRDefault="00614FFC">
      <w:pPr>
        <w:spacing w:after="240" w:line="360" w:lineRule="auto"/>
        <w:ind w:firstLine="708"/>
        <w:jc w:val="both"/>
      </w:pPr>
      <w:r>
        <w:rPr>
          <w:b/>
          <w:bCs/>
        </w:rPr>
        <w:t xml:space="preserve">40 </w:t>
      </w:r>
      <w:r>
        <w:t>profesionales</w:t>
      </w:r>
      <w:r>
        <w:t xml:space="preserve"> de enfermería del Servicio de la Catedra de Urología del Hospital de Clínicas. San Lorenzo-Paraguay. 2021.</w:t>
      </w:r>
    </w:p>
    <w:p w14:paraId="6C0AAF18" w14:textId="77777777" w:rsidR="00223209" w:rsidRDefault="00614FFC">
      <w:pPr>
        <w:pStyle w:val="Ttulo2"/>
        <w:spacing w:after="240"/>
      </w:pPr>
      <w:bookmarkStart w:id="103" w:name="_Toc111221329"/>
      <w:r>
        <w:t>3.6. Muestreo</w:t>
      </w:r>
      <w:bookmarkEnd w:id="103"/>
      <w:r>
        <w:t xml:space="preserve"> </w:t>
      </w:r>
    </w:p>
    <w:p w14:paraId="53284F1A" w14:textId="77777777" w:rsidR="00223209" w:rsidRDefault="00614FFC">
      <w:pPr>
        <w:spacing w:after="240" w:line="360" w:lineRule="auto"/>
        <w:ind w:firstLine="708"/>
        <w:rPr>
          <w:rFonts w:eastAsia="Calibri"/>
        </w:rPr>
        <w:sectPr w:rsidR="00223209">
          <w:headerReference w:type="default" r:id="rId18"/>
          <w:pgSz w:w="11906" w:h="16838"/>
          <w:pgMar w:top="3969" w:right="1418" w:bottom="1418" w:left="2268" w:header="1134" w:footer="709" w:gutter="0"/>
          <w:cols w:space="708"/>
          <w:titlePg/>
          <w:docGrid w:linePitch="360"/>
        </w:sectPr>
      </w:pPr>
      <w:r>
        <w:rPr>
          <w:rFonts w:eastAsia="Calibri"/>
        </w:rPr>
        <w:t xml:space="preserve">No probabilístico.  </w:t>
      </w:r>
    </w:p>
    <w:p w14:paraId="4C6F731C" w14:textId="77777777" w:rsidR="00223209" w:rsidRDefault="00614FFC">
      <w:pPr>
        <w:pStyle w:val="Ttulo2"/>
        <w:spacing w:after="240"/>
      </w:pPr>
      <w:bookmarkStart w:id="104" w:name="_Toc111221330"/>
      <w:r>
        <w:t>3.7. Criterios de inclusión</w:t>
      </w:r>
      <w:bookmarkEnd w:id="104"/>
    </w:p>
    <w:p w14:paraId="6A9FCAC4" w14:textId="77777777" w:rsidR="00223209" w:rsidRDefault="00614FFC">
      <w:pPr>
        <w:pStyle w:val="Prrafodelista"/>
        <w:numPr>
          <w:ilvl w:val="0"/>
          <w:numId w:val="21"/>
        </w:num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Profesionales de enfermería </w:t>
      </w:r>
    </w:p>
    <w:p w14:paraId="0F32B9FE" w14:textId="77777777" w:rsidR="00223209" w:rsidRDefault="00614FFC">
      <w:pPr>
        <w:pStyle w:val="Prrafodelista"/>
        <w:numPr>
          <w:ilvl w:val="0"/>
          <w:numId w:val="13"/>
        </w:numPr>
        <w:spacing w:after="240" w:line="360" w:lineRule="auto"/>
        <w:rPr>
          <w:rFonts w:ascii="Times New Roman" w:hAnsi="Times New Roman" w:cs="Times New Roman"/>
          <w:sz w:val="24"/>
          <w:szCs w:val="24"/>
        </w:rPr>
      </w:pPr>
      <w:r>
        <w:rPr>
          <w:rFonts w:ascii="Times New Roman" w:hAnsi="Times New Roman" w:cs="Times New Roman"/>
          <w:b/>
          <w:sz w:val="24"/>
          <w:szCs w:val="24"/>
        </w:rPr>
        <w:t>N</w:t>
      </w:r>
      <w:r>
        <w:rPr>
          <w:rFonts w:ascii="Times New Roman" w:hAnsi="Times New Roman" w:cs="Times New Roman"/>
          <w:sz w:val="24"/>
          <w:szCs w:val="24"/>
        </w:rPr>
        <w:t>ombrados y/o contratados</w:t>
      </w:r>
    </w:p>
    <w:p w14:paraId="2815F142" w14:textId="77777777" w:rsidR="00223209" w:rsidRDefault="00614FFC">
      <w:pPr>
        <w:pStyle w:val="Prrafodelista"/>
        <w:numPr>
          <w:ilvl w:val="0"/>
          <w:numId w:val="13"/>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De cualquier sexo</w:t>
      </w:r>
    </w:p>
    <w:p w14:paraId="6CD53C5A" w14:textId="77777777" w:rsidR="00223209" w:rsidRDefault="00614FFC">
      <w:pPr>
        <w:pStyle w:val="Prrafodelista"/>
        <w:numPr>
          <w:ilvl w:val="0"/>
          <w:numId w:val="13"/>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Que acepten participar en la investigación</w:t>
      </w:r>
    </w:p>
    <w:p w14:paraId="4B793E8F" w14:textId="77777777" w:rsidR="00223209" w:rsidRDefault="00614FFC">
      <w:pPr>
        <w:pStyle w:val="Ttulo2"/>
        <w:spacing w:after="240"/>
        <w:rPr>
          <w:rFonts w:cs="Times New Roman"/>
          <w:b w:val="0"/>
          <w:bCs w:val="0"/>
          <w:szCs w:val="24"/>
        </w:rPr>
      </w:pPr>
      <w:bookmarkStart w:id="105" w:name="_Toc82110460"/>
      <w:bookmarkStart w:id="106" w:name="_Toc111221331"/>
      <w:r>
        <w:rPr>
          <w:rFonts w:cs="Times New Roman"/>
          <w:szCs w:val="24"/>
        </w:rPr>
        <w:t>3.8. Criterios de exclusión</w:t>
      </w:r>
      <w:bookmarkEnd w:id="105"/>
      <w:bookmarkEnd w:id="106"/>
    </w:p>
    <w:p w14:paraId="0561C327" w14:textId="77777777" w:rsidR="00223209" w:rsidRDefault="00614FFC">
      <w:pPr>
        <w:pStyle w:val="Prrafodelista"/>
        <w:numPr>
          <w:ilvl w:val="0"/>
          <w:numId w:val="20"/>
        </w:num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Profesionales de enfermería de otras áreas o servicios </w:t>
      </w:r>
    </w:p>
    <w:p w14:paraId="1288626C" w14:textId="77777777" w:rsidR="00223209" w:rsidRDefault="00614FFC">
      <w:pPr>
        <w:pStyle w:val="Prrafodelista"/>
        <w:numPr>
          <w:ilvl w:val="0"/>
          <w:numId w:val="1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Profesionales de enfermería en periodo de vacaciones o r</w:t>
      </w:r>
      <w:r>
        <w:rPr>
          <w:rFonts w:ascii="Times New Roman" w:hAnsi="Times New Roman" w:cs="Times New Roman"/>
          <w:sz w:val="24"/>
          <w:szCs w:val="24"/>
        </w:rPr>
        <w:t>eposo</w:t>
      </w:r>
    </w:p>
    <w:p w14:paraId="15348601" w14:textId="77777777" w:rsidR="00223209" w:rsidRDefault="00614FFC">
      <w:pPr>
        <w:pStyle w:val="Prrafodelista"/>
        <w:numPr>
          <w:ilvl w:val="0"/>
          <w:numId w:val="1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Personal de salud que no poseen el grado de Licenciatura en enfermería</w:t>
      </w:r>
    </w:p>
    <w:p w14:paraId="1B0593C1" w14:textId="77777777" w:rsidR="00223209" w:rsidRDefault="00614FFC">
      <w:pPr>
        <w:pStyle w:val="Ttulo2"/>
        <w:spacing w:after="240"/>
        <w:rPr>
          <w:rFonts w:cs="Times New Roman"/>
          <w:szCs w:val="24"/>
        </w:rPr>
      </w:pPr>
      <w:bookmarkStart w:id="107" w:name="_Toc82110461"/>
      <w:bookmarkStart w:id="108" w:name="_Toc111221332"/>
      <w:r>
        <w:rPr>
          <w:rFonts w:eastAsia="Calibri" w:cs="Times New Roman"/>
          <w:szCs w:val="24"/>
          <w:lang w:val="es-ES_tradnl"/>
        </w:rPr>
        <w:t>3.9.</w:t>
      </w:r>
      <w:r>
        <w:rPr>
          <w:rFonts w:cs="Times New Roman"/>
          <w:szCs w:val="24"/>
        </w:rPr>
        <w:t xml:space="preserve"> Técnicas e instrumento de recolección de datos</w:t>
      </w:r>
      <w:bookmarkEnd w:id="107"/>
      <w:bookmarkEnd w:id="108"/>
      <w:r>
        <w:rPr>
          <w:rFonts w:cs="Times New Roman"/>
          <w:szCs w:val="24"/>
        </w:rPr>
        <w:t xml:space="preserve"> </w:t>
      </w:r>
    </w:p>
    <w:p w14:paraId="40022037" w14:textId="77777777" w:rsidR="00223209" w:rsidRDefault="00614FFC">
      <w:pPr>
        <w:spacing w:after="240" w:line="360" w:lineRule="auto"/>
        <w:ind w:firstLine="708"/>
        <w:jc w:val="both"/>
      </w:pPr>
      <w:r>
        <w:t>Como técnica se utilizó la entrevista y como instrumento de recolección de datos, un cuestionario preelaborado de Daniel Denis</w:t>
      </w:r>
      <w:r>
        <w:t xml:space="preserve">on 1995. </w:t>
      </w:r>
      <w:r>
        <w:fldChar w:fldCharType="begin"/>
      </w:r>
      <w:r>
        <w:instrText>ADDIN CSL_CITATION {"citationItems":[{"id":"ITEM-1","itemData":{"ISSN":"2631-2603","author":[{"dropping-particle":"","family":"Contreras","given":"A","non-dropping-particle":"","parse-names":false,"suffix":""},{"dropping-particle":"","family":"Góm</w:instrText>
      </w:r>
      <w:r>
        <w:instrText>ez","given":"A","non-dropping-particle":"","parse-names":false,"suffix":""}],"container-title":"Revista de Investigación Sigma","id":"ITEM-1","issue":"01","issued":{"date-parts":[["2018"]]},"page":"59-86","title":"Aplicación de los Cuestionarios de Denison</w:instrText>
      </w:r>
      <w:r>
        <w:instrText xml:space="preserve"> para determinar las características de la Cultura Organizacional","type":"article-journal","volume":"5"},"uris":["http://www.mendeley.com/documents/?uuid=aa84191a-c1b0-4adb-9745-ced5809b7e6c"]}],"mendeley":{"formattedCitation":"(3)","plainTextFormattedCit</w:instrText>
      </w:r>
      <w:r>
        <w:instrText>ation":"(3)","previouslyFormattedCitation":"(3)"},"properties":{"noteIndex":0},"schema":"https://github.com/citation-style-language/schema/raw/master/csl-citation.json"}</w:instrText>
      </w:r>
      <w:r>
        <w:fldChar w:fldCharType="separate"/>
      </w:r>
      <w:r>
        <w:rPr>
          <w:noProof/>
        </w:rPr>
        <w:t>(3)</w:t>
      </w:r>
      <w:r>
        <w:fldChar w:fldCharType="end"/>
      </w:r>
      <w:r>
        <w:t>. El instrumento conformado por 60 ítems, 5 ítems para cada indicador y conforman</w:t>
      </w:r>
      <w:r>
        <w:t xml:space="preserve"> 4  dimensiones: Implicación, Consistencia, Adaptabilidad, Metas y objetivos; se midió a través de la escala de Likert que va de 1 al 5: (1) Total desacuerdo; (2) En desacuerdo; (3) Indiferente; (4) De acuerdo; (5) Muy de acuerdo</w:t>
      </w:r>
    </w:p>
    <w:p w14:paraId="2C9AB44D" w14:textId="77777777" w:rsidR="00223209" w:rsidRDefault="00614FFC">
      <w:pPr>
        <w:spacing w:after="240" w:line="360" w:lineRule="auto"/>
        <w:ind w:firstLine="708"/>
        <w:jc w:val="both"/>
      </w:pPr>
      <w:r>
        <w:t>Para determinar la percepc</w:t>
      </w:r>
      <w:r>
        <w:t>ión, se utilizó los siguientes indicadores En desacuerdo, Indiferente, Muy de acuerdo.</w:t>
      </w:r>
    </w:p>
    <w:p w14:paraId="4603AB0A" w14:textId="77777777" w:rsidR="00223209" w:rsidRDefault="00614FFC">
      <w:pPr>
        <w:pStyle w:val="Ttulo2"/>
        <w:spacing w:after="240"/>
        <w:rPr>
          <w:rFonts w:cs="Times New Roman"/>
          <w:bCs w:val="0"/>
          <w:szCs w:val="24"/>
        </w:rPr>
      </w:pPr>
      <w:bookmarkStart w:id="109" w:name="_Toc111221333"/>
      <w:r>
        <w:rPr>
          <w:rFonts w:cs="Times New Roman"/>
          <w:szCs w:val="24"/>
        </w:rPr>
        <w:t>3.10. Plan de gestión y análisis de datos</w:t>
      </w:r>
      <w:bookmarkEnd w:id="109"/>
      <w:r>
        <w:rPr>
          <w:rFonts w:cs="Times New Roman"/>
          <w:szCs w:val="24"/>
        </w:rPr>
        <w:t xml:space="preserve"> </w:t>
      </w:r>
    </w:p>
    <w:p w14:paraId="15C579E6" w14:textId="77777777" w:rsidR="00223209" w:rsidRDefault="00614FFC">
      <w:pPr>
        <w:spacing w:after="240" w:line="360" w:lineRule="auto"/>
        <w:ind w:firstLine="708"/>
        <w:jc w:val="both"/>
      </w:pPr>
      <w:r>
        <w:t>Los datos obtenidos fueron recolectados en el sistema Google Drive y fueron almacenados en planilla electrónica Microsoft Exce</w:t>
      </w:r>
      <w:r>
        <w:t>l y analizados en el programa de EPI INFO. Los resultados serán presentados en tablas y gráficos.</w:t>
      </w:r>
    </w:p>
    <w:p w14:paraId="53E2292C" w14:textId="77777777" w:rsidR="00223209" w:rsidRDefault="00223209">
      <w:pPr>
        <w:spacing w:after="240" w:line="360" w:lineRule="auto"/>
        <w:ind w:firstLine="708"/>
        <w:jc w:val="both"/>
      </w:pPr>
    </w:p>
    <w:p w14:paraId="265254CD" w14:textId="77777777" w:rsidR="00223209" w:rsidRDefault="00223209">
      <w:pPr>
        <w:spacing w:after="240" w:line="360" w:lineRule="auto"/>
        <w:ind w:firstLine="708"/>
        <w:jc w:val="both"/>
      </w:pPr>
    </w:p>
    <w:p w14:paraId="3F8C11D1" w14:textId="77777777" w:rsidR="00223209" w:rsidRDefault="00223209">
      <w:pPr>
        <w:spacing w:after="240" w:line="360" w:lineRule="auto"/>
        <w:ind w:firstLine="708"/>
        <w:jc w:val="both"/>
      </w:pPr>
    </w:p>
    <w:tbl>
      <w:tblPr>
        <w:tblStyle w:val="Tablaconcuadrcula"/>
        <w:tblW w:w="0" w:type="auto"/>
        <w:tblLook w:val="04A0" w:firstRow="1" w:lastRow="0" w:firstColumn="1" w:lastColumn="0" w:noHBand="0" w:noVBand="1"/>
      </w:tblPr>
      <w:tblGrid>
        <w:gridCol w:w="1576"/>
        <w:gridCol w:w="1452"/>
        <w:gridCol w:w="1368"/>
        <w:gridCol w:w="1358"/>
        <w:gridCol w:w="1259"/>
        <w:gridCol w:w="1197"/>
      </w:tblGrid>
      <w:tr w:rsidR="00223209" w14:paraId="324501F4" w14:textId="77777777">
        <w:tc>
          <w:tcPr>
            <w:tcW w:w="1576" w:type="dxa"/>
          </w:tcPr>
          <w:p w14:paraId="7B94547E" w14:textId="77777777" w:rsidR="00223209" w:rsidRDefault="00614FFC">
            <w:pPr>
              <w:spacing w:after="160" w:line="360" w:lineRule="auto"/>
              <w:jc w:val="both"/>
              <w:rPr>
                <w:b/>
                <w:bCs/>
              </w:rPr>
            </w:pPr>
            <w:r>
              <w:rPr>
                <w:b/>
                <w:bCs/>
              </w:rPr>
              <w:t>Dimensiones</w:t>
            </w:r>
          </w:p>
        </w:tc>
        <w:tc>
          <w:tcPr>
            <w:tcW w:w="1452" w:type="dxa"/>
          </w:tcPr>
          <w:p w14:paraId="047A5040" w14:textId="77777777" w:rsidR="00223209" w:rsidRDefault="00614FFC">
            <w:pPr>
              <w:spacing w:after="160"/>
              <w:jc w:val="both"/>
            </w:pPr>
            <w:r>
              <w:t>Totalmente desacuerdo</w:t>
            </w:r>
          </w:p>
        </w:tc>
        <w:tc>
          <w:tcPr>
            <w:tcW w:w="1368" w:type="dxa"/>
          </w:tcPr>
          <w:p w14:paraId="63655F12" w14:textId="77777777" w:rsidR="00223209" w:rsidRDefault="00614FFC">
            <w:pPr>
              <w:spacing w:after="160"/>
              <w:jc w:val="both"/>
            </w:pPr>
            <w:r>
              <w:t>En desacuerdo</w:t>
            </w:r>
          </w:p>
        </w:tc>
        <w:tc>
          <w:tcPr>
            <w:tcW w:w="1358" w:type="dxa"/>
          </w:tcPr>
          <w:p w14:paraId="42FD1BBE" w14:textId="77777777" w:rsidR="00223209" w:rsidRDefault="00614FFC">
            <w:pPr>
              <w:spacing w:after="160"/>
              <w:jc w:val="both"/>
            </w:pPr>
            <w:r>
              <w:t>Indiferente</w:t>
            </w:r>
          </w:p>
        </w:tc>
        <w:tc>
          <w:tcPr>
            <w:tcW w:w="1259" w:type="dxa"/>
          </w:tcPr>
          <w:p w14:paraId="031E1893" w14:textId="77777777" w:rsidR="00223209" w:rsidRDefault="00614FFC">
            <w:pPr>
              <w:spacing w:after="160"/>
              <w:jc w:val="both"/>
            </w:pPr>
            <w:r>
              <w:t>De acuerdo</w:t>
            </w:r>
          </w:p>
        </w:tc>
        <w:tc>
          <w:tcPr>
            <w:tcW w:w="1197" w:type="dxa"/>
          </w:tcPr>
          <w:p w14:paraId="34A17CFF" w14:textId="77777777" w:rsidR="00223209" w:rsidRDefault="00614FFC">
            <w:pPr>
              <w:jc w:val="both"/>
            </w:pPr>
            <w:r>
              <w:t>Muy de acuerdo</w:t>
            </w:r>
          </w:p>
        </w:tc>
      </w:tr>
      <w:tr w:rsidR="00223209" w14:paraId="65E6CA41" w14:textId="77777777">
        <w:tc>
          <w:tcPr>
            <w:tcW w:w="1576" w:type="dxa"/>
          </w:tcPr>
          <w:p w14:paraId="1C68CAC7" w14:textId="77777777" w:rsidR="00223209" w:rsidRDefault="00614FFC">
            <w:pPr>
              <w:spacing w:after="160"/>
              <w:jc w:val="both"/>
            </w:pPr>
            <w:r>
              <w:t>Implicación</w:t>
            </w:r>
          </w:p>
        </w:tc>
        <w:tc>
          <w:tcPr>
            <w:tcW w:w="1452" w:type="dxa"/>
          </w:tcPr>
          <w:p w14:paraId="7B3805A9" w14:textId="77777777" w:rsidR="00223209" w:rsidRDefault="00614FFC">
            <w:pPr>
              <w:spacing w:after="160"/>
              <w:jc w:val="both"/>
            </w:pPr>
            <w:r>
              <w:t>1</w:t>
            </w:r>
          </w:p>
        </w:tc>
        <w:tc>
          <w:tcPr>
            <w:tcW w:w="1368" w:type="dxa"/>
          </w:tcPr>
          <w:p w14:paraId="2F3E2EA3" w14:textId="77777777" w:rsidR="00223209" w:rsidRDefault="00614FFC">
            <w:pPr>
              <w:spacing w:after="160"/>
              <w:jc w:val="both"/>
            </w:pPr>
            <w:r>
              <w:t>2</w:t>
            </w:r>
          </w:p>
        </w:tc>
        <w:tc>
          <w:tcPr>
            <w:tcW w:w="1358" w:type="dxa"/>
          </w:tcPr>
          <w:p w14:paraId="7F9001FF" w14:textId="77777777" w:rsidR="00223209" w:rsidRDefault="00614FFC">
            <w:pPr>
              <w:spacing w:after="160"/>
              <w:jc w:val="both"/>
            </w:pPr>
            <w:r>
              <w:t>3</w:t>
            </w:r>
          </w:p>
        </w:tc>
        <w:tc>
          <w:tcPr>
            <w:tcW w:w="1259" w:type="dxa"/>
          </w:tcPr>
          <w:p w14:paraId="52A98B39" w14:textId="77777777" w:rsidR="00223209" w:rsidRDefault="00614FFC">
            <w:pPr>
              <w:spacing w:after="160"/>
              <w:jc w:val="both"/>
            </w:pPr>
            <w:r>
              <w:t>4</w:t>
            </w:r>
          </w:p>
        </w:tc>
        <w:tc>
          <w:tcPr>
            <w:tcW w:w="1197" w:type="dxa"/>
          </w:tcPr>
          <w:p w14:paraId="4D4EDFA6" w14:textId="77777777" w:rsidR="00223209" w:rsidRDefault="00614FFC">
            <w:pPr>
              <w:spacing w:after="160"/>
              <w:jc w:val="both"/>
            </w:pPr>
            <w:r>
              <w:t>5</w:t>
            </w:r>
          </w:p>
        </w:tc>
      </w:tr>
      <w:tr w:rsidR="00223209" w14:paraId="2B060C14" w14:textId="77777777">
        <w:tc>
          <w:tcPr>
            <w:tcW w:w="1576" w:type="dxa"/>
          </w:tcPr>
          <w:p w14:paraId="61EA0F7B" w14:textId="77777777" w:rsidR="00223209" w:rsidRDefault="00614FFC">
            <w:pPr>
              <w:spacing w:after="160"/>
              <w:jc w:val="both"/>
            </w:pPr>
            <w:r>
              <w:t>Consistencia</w:t>
            </w:r>
          </w:p>
        </w:tc>
        <w:tc>
          <w:tcPr>
            <w:tcW w:w="1452" w:type="dxa"/>
          </w:tcPr>
          <w:p w14:paraId="6B60C2CA" w14:textId="77777777" w:rsidR="00223209" w:rsidRDefault="00614FFC">
            <w:pPr>
              <w:spacing w:after="160"/>
              <w:jc w:val="both"/>
            </w:pPr>
            <w:r>
              <w:t>1</w:t>
            </w:r>
          </w:p>
        </w:tc>
        <w:tc>
          <w:tcPr>
            <w:tcW w:w="1368" w:type="dxa"/>
          </w:tcPr>
          <w:p w14:paraId="7A1DA8CE" w14:textId="77777777" w:rsidR="00223209" w:rsidRDefault="00614FFC">
            <w:pPr>
              <w:spacing w:after="160"/>
              <w:jc w:val="both"/>
            </w:pPr>
            <w:r>
              <w:t>2</w:t>
            </w:r>
          </w:p>
        </w:tc>
        <w:tc>
          <w:tcPr>
            <w:tcW w:w="1358" w:type="dxa"/>
          </w:tcPr>
          <w:p w14:paraId="5EE1D68D" w14:textId="77777777" w:rsidR="00223209" w:rsidRDefault="00614FFC">
            <w:pPr>
              <w:spacing w:after="160"/>
              <w:jc w:val="both"/>
            </w:pPr>
            <w:r>
              <w:t>3</w:t>
            </w:r>
          </w:p>
        </w:tc>
        <w:tc>
          <w:tcPr>
            <w:tcW w:w="1259" w:type="dxa"/>
          </w:tcPr>
          <w:p w14:paraId="18F0D8D5" w14:textId="77777777" w:rsidR="00223209" w:rsidRDefault="00614FFC">
            <w:pPr>
              <w:spacing w:after="160"/>
              <w:jc w:val="both"/>
            </w:pPr>
            <w:r>
              <w:t>4</w:t>
            </w:r>
          </w:p>
        </w:tc>
        <w:tc>
          <w:tcPr>
            <w:tcW w:w="1197" w:type="dxa"/>
          </w:tcPr>
          <w:p w14:paraId="6ABB35A6" w14:textId="77777777" w:rsidR="00223209" w:rsidRDefault="00614FFC">
            <w:pPr>
              <w:spacing w:after="160"/>
              <w:jc w:val="both"/>
            </w:pPr>
            <w:r>
              <w:t>5</w:t>
            </w:r>
          </w:p>
        </w:tc>
      </w:tr>
      <w:tr w:rsidR="00223209" w14:paraId="7226C53A" w14:textId="77777777">
        <w:tc>
          <w:tcPr>
            <w:tcW w:w="1576" w:type="dxa"/>
          </w:tcPr>
          <w:p w14:paraId="220A2EE3" w14:textId="77777777" w:rsidR="00223209" w:rsidRDefault="00614FFC">
            <w:pPr>
              <w:spacing w:after="160"/>
              <w:jc w:val="both"/>
            </w:pPr>
            <w:r>
              <w:t>Adaptabilidad</w:t>
            </w:r>
          </w:p>
        </w:tc>
        <w:tc>
          <w:tcPr>
            <w:tcW w:w="1452" w:type="dxa"/>
          </w:tcPr>
          <w:p w14:paraId="7BB58936" w14:textId="77777777" w:rsidR="00223209" w:rsidRDefault="00614FFC">
            <w:pPr>
              <w:spacing w:after="160"/>
              <w:jc w:val="both"/>
            </w:pPr>
            <w:r>
              <w:t>1</w:t>
            </w:r>
          </w:p>
        </w:tc>
        <w:tc>
          <w:tcPr>
            <w:tcW w:w="1368" w:type="dxa"/>
          </w:tcPr>
          <w:p w14:paraId="7E5DD925" w14:textId="77777777" w:rsidR="00223209" w:rsidRDefault="00614FFC">
            <w:pPr>
              <w:spacing w:after="160"/>
              <w:jc w:val="both"/>
            </w:pPr>
            <w:r>
              <w:t>2</w:t>
            </w:r>
          </w:p>
        </w:tc>
        <w:tc>
          <w:tcPr>
            <w:tcW w:w="1358" w:type="dxa"/>
          </w:tcPr>
          <w:p w14:paraId="71605C72" w14:textId="77777777" w:rsidR="00223209" w:rsidRDefault="00614FFC">
            <w:pPr>
              <w:spacing w:after="160"/>
              <w:jc w:val="both"/>
            </w:pPr>
            <w:r>
              <w:t>3</w:t>
            </w:r>
          </w:p>
        </w:tc>
        <w:tc>
          <w:tcPr>
            <w:tcW w:w="1259" w:type="dxa"/>
          </w:tcPr>
          <w:p w14:paraId="18C772EF" w14:textId="77777777" w:rsidR="00223209" w:rsidRDefault="00614FFC">
            <w:pPr>
              <w:spacing w:after="160"/>
              <w:jc w:val="both"/>
            </w:pPr>
            <w:r>
              <w:t>4</w:t>
            </w:r>
          </w:p>
        </w:tc>
        <w:tc>
          <w:tcPr>
            <w:tcW w:w="1197" w:type="dxa"/>
          </w:tcPr>
          <w:p w14:paraId="3690F57E" w14:textId="77777777" w:rsidR="00223209" w:rsidRDefault="00614FFC">
            <w:pPr>
              <w:spacing w:after="160"/>
              <w:jc w:val="both"/>
            </w:pPr>
            <w:r>
              <w:t>5</w:t>
            </w:r>
          </w:p>
        </w:tc>
      </w:tr>
      <w:tr w:rsidR="00223209" w14:paraId="1F430A5A" w14:textId="77777777">
        <w:tc>
          <w:tcPr>
            <w:tcW w:w="1576" w:type="dxa"/>
          </w:tcPr>
          <w:p w14:paraId="546935D5" w14:textId="77777777" w:rsidR="00223209" w:rsidRDefault="00614FFC">
            <w:pPr>
              <w:spacing w:after="160"/>
              <w:jc w:val="both"/>
            </w:pPr>
            <w:r>
              <w:t>Visión</w:t>
            </w:r>
          </w:p>
        </w:tc>
        <w:tc>
          <w:tcPr>
            <w:tcW w:w="1452" w:type="dxa"/>
          </w:tcPr>
          <w:p w14:paraId="63431EA5" w14:textId="77777777" w:rsidR="00223209" w:rsidRDefault="00614FFC">
            <w:pPr>
              <w:spacing w:after="160"/>
              <w:jc w:val="both"/>
            </w:pPr>
            <w:r>
              <w:t>1</w:t>
            </w:r>
          </w:p>
        </w:tc>
        <w:tc>
          <w:tcPr>
            <w:tcW w:w="1368" w:type="dxa"/>
          </w:tcPr>
          <w:p w14:paraId="20FB79DC" w14:textId="77777777" w:rsidR="00223209" w:rsidRDefault="00614FFC">
            <w:pPr>
              <w:spacing w:after="160"/>
              <w:jc w:val="both"/>
            </w:pPr>
            <w:r>
              <w:t>2</w:t>
            </w:r>
          </w:p>
        </w:tc>
        <w:tc>
          <w:tcPr>
            <w:tcW w:w="1358" w:type="dxa"/>
          </w:tcPr>
          <w:p w14:paraId="6A7E9F32" w14:textId="77777777" w:rsidR="00223209" w:rsidRDefault="00614FFC">
            <w:pPr>
              <w:spacing w:after="160"/>
              <w:jc w:val="both"/>
            </w:pPr>
            <w:r>
              <w:t>3</w:t>
            </w:r>
          </w:p>
        </w:tc>
        <w:tc>
          <w:tcPr>
            <w:tcW w:w="1259" w:type="dxa"/>
          </w:tcPr>
          <w:p w14:paraId="16AE3CCC" w14:textId="77777777" w:rsidR="00223209" w:rsidRDefault="00614FFC">
            <w:pPr>
              <w:spacing w:after="160"/>
              <w:jc w:val="both"/>
            </w:pPr>
            <w:r>
              <w:t>4</w:t>
            </w:r>
          </w:p>
        </w:tc>
        <w:tc>
          <w:tcPr>
            <w:tcW w:w="1197" w:type="dxa"/>
          </w:tcPr>
          <w:p w14:paraId="355F2CB6" w14:textId="77777777" w:rsidR="00223209" w:rsidRDefault="00614FFC">
            <w:pPr>
              <w:spacing w:after="160"/>
              <w:jc w:val="both"/>
            </w:pPr>
            <w:r>
              <w:t>5</w:t>
            </w:r>
          </w:p>
        </w:tc>
      </w:tr>
    </w:tbl>
    <w:p w14:paraId="69F0D611" w14:textId="77777777" w:rsidR="00223209" w:rsidRDefault="00614FFC">
      <w:pPr>
        <w:spacing w:line="360" w:lineRule="auto"/>
        <w:jc w:val="both"/>
      </w:pPr>
      <w:r>
        <w:t>Fuente: Elaborado por la autora</w:t>
      </w:r>
    </w:p>
    <w:p w14:paraId="57512CEE" w14:textId="77777777" w:rsidR="00223209" w:rsidRDefault="00614FFC">
      <w:pPr>
        <w:pStyle w:val="Ttulo2"/>
        <w:spacing w:after="240"/>
      </w:pPr>
      <w:bookmarkStart w:id="110" w:name="_Toc111221334"/>
      <w:r>
        <w:t>3.11. Control de calidad:</w:t>
      </w:r>
      <w:bookmarkEnd w:id="110"/>
      <w:r>
        <w:t xml:space="preserve"> </w:t>
      </w:r>
    </w:p>
    <w:p w14:paraId="60358FBC" w14:textId="77777777" w:rsidR="00223209" w:rsidRDefault="00614FFC">
      <w:pPr>
        <w:spacing w:line="360" w:lineRule="auto"/>
        <w:ind w:firstLine="708"/>
        <w:jc w:val="both"/>
        <w:rPr>
          <w:rFonts w:eastAsia="Calibri"/>
        </w:rPr>
      </w:pPr>
      <w:r>
        <w:rPr>
          <w:rFonts w:eastAsia="Calibri"/>
        </w:rPr>
        <w:t>Se realizo la aplicación de una prueba piloto del instrumento a 7 profesionales de enfermería quienes no formo parte de la muestra</w:t>
      </w:r>
      <w:r>
        <w:rPr>
          <w:rFonts w:eastAsia="Calibri"/>
        </w:rPr>
        <w:t>. Posterior al pretest se realizó los ajustes y modificaciones correspondientes para facilitar la encuesta a la población en estudio.</w:t>
      </w:r>
    </w:p>
    <w:p w14:paraId="01D80102" w14:textId="77777777" w:rsidR="00223209" w:rsidRDefault="00223209">
      <w:pPr>
        <w:pStyle w:val="Prrafodelista"/>
        <w:spacing w:line="360" w:lineRule="auto"/>
        <w:ind w:left="540"/>
        <w:jc w:val="both"/>
        <w:rPr>
          <w:rFonts w:ascii="Times New Roman" w:hAnsi="Times New Roman" w:cs="Times New Roman"/>
          <w:sz w:val="24"/>
          <w:szCs w:val="24"/>
          <w:lang w:val="es-ES"/>
        </w:rPr>
      </w:pPr>
    </w:p>
    <w:p w14:paraId="56AB57CE" w14:textId="77777777" w:rsidR="00223209" w:rsidRDefault="00223209">
      <w:pPr>
        <w:pStyle w:val="Prrafodelista"/>
        <w:spacing w:line="360" w:lineRule="auto"/>
        <w:ind w:left="540"/>
        <w:jc w:val="both"/>
        <w:rPr>
          <w:rFonts w:ascii="Times New Roman" w:hAnsi="Times New Roman" w:cs="Times New Roman"/>
          <w:sz w:val="24"/>
          <w:szCs w:val="24"/>
          <w:lang w:val="es-ES"/>
        </w:rPr>
      </w:pPr>
    </w:p>
    <w:p w14:paraId="06546EE1" w14:textId="77777777" w:rsidR="00223209" w:rsidRDefault="00223209">
      <w:pPr>
        <w:pStyle w:val="Prrafodelista"/>
        <w:ind w:left="540"/>
        <w:rPr>
          <w:rFonts w:ascii="Times New Roman" w:hAnsi="Times New Roman" w:cs="Times New Roman"/>
          <w:b/>
          <w:sz w:val="24"/>
          <w:szCs w:val="24"/>
        </w:rPr>
      </w:pPr>
    </w:p>
    <w:p w14:paraId="702E6D93" w14:textId="77777777" w:rsidR="00223209" w:rsidRDefault="00223209">
      <w:pPr>
        <w:pStyle w:val="Prrafodelista"/>
        <w:ind w:left="540"/>
        <w:rPr>
          <w:rFonts w:ascii="Times New Roman" w:hAnsi="Times New Roman" w:cs="Times New Roman"/>
          <w:b/>
          <w:sz w:val="24"/>
          <w:szCs w:val="24"/>
        </w:rPr>
      </w:pPr>
    </w:p>
    <w:p w14:paraId="402E9750" w14:textId="77777777" w:rsidR="00223209" w:rsidRDefault="00223209">
      <w:pPr>
        <w:pStyle w:val="Prrafodelista"/>
        <w:ind w:left="540"/>
        <w:rPr>
          <w:rFonts w:ascii="Times New Roman" w:hAnsi="Times New Roman" w:cs="Times New Roman"/>
          <w:b/>
          <w:sz w:val="24"/>
          <w:szCs w:val="24"/>
        </w:rPr>
      </w:pPr>
    </w:p>
    <w:p w14:paraId="566FBC17" w14:textId="77777777" w:rsidR="00223209" w:rsidRDefault="00223209">
      <w:pPr>
        <w:spacing w:line="360" w:lineRule="auto"/>
        <w:jc w:val="center"/>
        <w:rPr>
          <w:b/>
          <w:bCs/>
        </w:rPr>
        <w:sectPr w:rsidR="00223209">
          <w:pgSz w:w="11906" w:h="16838"/>
          <w:pgMar w:top="1985" w:right="1418" w:bottom="1418" w:left="2268" w:header="1134" w:footer="709" w:gutter="0"/>
          <w:cols w:space="708"/>
          <w:docGrid w:linePitch="360"/>
        </w:sectPr>
      </w:pPr>
    </w:p>
    <w:p w14:paraId="178FAB01" w14:textId="77777777" w:rsidR="00223209" w:rsidRDefault="00614FFC">
      <w:pPr>
        <w:pStyle w:val="Ttulo1"/>
        <w:spacing w:before="0"/>
        <w:rPr>
          <w:b w:val="0"/>
          <w:bCs w:val="0"/>
        </w:rPr>
      </w:pPr>
      <w:bookmarkStart w:id="111" w:name="_Toc111221335"/>
      <w:r>
        <w:t>4</w:t>
      </w:r>
      <w:r>
        <w:rPr>
          <w:b w:val="0"/>
          <w:bCs w:val="0"/>
        </w:rPr>
        <w:t xml:space="preserve">. </w:t>
      </w:r>
      <w:r>
        <w:rPr>
          <w:rStyle w:val="Ttulo1Car"/>
          <w:b/>
          <w:bCs/>
        </w:rPr>
        <w:t>ASUNTOS ÉTICOS</w:t>
      </w:r>
      <w:bookmarkEnd w:id="111"/>
    </w:p>
    <w:p w14:paraId="7DA0075F" w14:textId="77777777" w:rsidR="00223209" w:rsidRDefault="00223209">
      <w:pPr>
        <w:spacing w:line="360" w:lineRule="auto"/>
        <w:rPr>
          <w:b/>
          <w:bCs/>
        </w:rPr>
      </w:pPr>
    </w:p>
    <w:p w14:paraId="7F47C8AF" w14:textId="77777777" w:rsidR="00223209" w:rsidRDefault="00614FFC">
      <w:pPr>
        <w:tabs>
          <w:tab w:val="left" w:pos="-7088"/>
        </w:tabs>
        <w:spacing w:after="200" w:line="360" w:lineRule="auto"/>
        <w:ind w:right="-2"/>
        <w:jc w:val="both"/>
        <w:rPr>
          <w:rFonts w:eastAsia="Calibri"/>
        </w:rPr>
      </w:pPr>
      <w:r>
        <w:rPr>
          <w:rFonts w:eastAsia="Calibri"/>
        </w:rPr>
        <w:tab/>
        <w:t>En esta investigación serán considerados los tres aspectos éticos fundament</w:t>
      </w:r>
      <w:r>
        <w:rPr>
          <w:rFonts w:eastAsia="Calibri"/>
        </w:rPr>
        <w:t>ales:</w:t>
      </w:r>
    </w:p>
    <w:p w14:paraId="7FEAE778" w14:textId="77777777" w:rsidR="00223209" w:rsidRDefault="00614FFC">
      <w:pPr>
        <w:spacing w:after="200" w:line="360" w:lineRule="auto"/>
        <w:jc w:val="both"/>
        <w:rPr>
          <w:rFonts w:eastAsia="Calibri"/>
          <w:bCs/>
        </w:rPr>
      </w:pPr>
      <w:r>
        <w:rPr>
          <w:rFonts w:eastAsia="Calibri"/>
          <w:bCs/>
        </w:rPr>
        <w:t>Principio de respeto: los profesionales de enfermería fueron informados que su participación es voluntaria y anónima, en todo momento se respetó su autonomía de permanecer o retirarse de la investigación; los datos obtenidos fueron confidenciales.</w:t>
      </w:r>
    </w:p>
    <w:p w14:paraId="71BED735" w14:textId="77777777" w:rsidR="00223209" w:rsidRDefault="00614FFC">
      <w:pPr>
        <w:pStyle w:val="Textoindependiente"/>
        <w:tabs>
          <w:tab w:val="left" w:pos="0"/>
        </w:tabs>
        <w:spacing w:before="144" w:line="360" w:lineRule="auto"/>
        <w:ind w:left="19" w:right="18" w:hanging="19"/>
        <w:jc w:val="both"/>
        <w:rPr>
          <w:bCs/>
          <w:color w:val="000000"/>
        </w:rPr>
      </w:pPr>
      <w:r>
        <w:rPr>
          <w:rFonts w:eastAsia="Calibri"/>
          <w:bCs/>
        </w:rPr>
        <w:t>Pr</w:t>
      </w:r>
      <w:r>
        <w:rPr>
          <w:rFonts w:eastAsia="Calibri"/>
          <w:bCs/>
        </w:rPr>
        <w:t xml:space="preserve">incipio de beneficencia: </w:t>
      </w:r>
      <w:r>
        <w:rPr>
          <w:bCs/>
          <w:color w:val="000000"/>
        </w:rPr>
        <w:t>el estudio no represento ningún riesgo para los profesionales de enfermería, las informaciones obtenidas fueron utilizadas exclusivamente con fines académicos.</w:t>
      </w:r>
    </w:p>
    <w:p w14:paraId="41530CC2" w14:textId="77777777" w:rsidR="00223209" w:rsidRDefault="00614FFC">
      <w:pPr>
        <w:spacing w:after="200" w:line="360" w:lineRule="auto"/>
        <w:jc w:val="both"/>
        <w:rPr>
          <w:rFonts w:eastAsia="Calibri"/>
        </w:rPr>
      </w:pPr>
      <w:r>
        <w:rPr>
          <w:rFonts w:eastAsia="Calibri"/>
          <w:bCs/>
        </w:rPr>
        <w:t xml:space="preserve">Principio de justicia: todos </w:t>
      </w:r>
      <w:r>
        <w:rPr>
          <w:rFonts w:eastAsia="Calibri"/>
        </w:rPr>
        <w:t>los profesionales de enfermería t</w:t>
      </w:r>
      <w:r>
        <w:rPr>
          <w:rFonts w:eastAsia="Calibri"/>
        </w:rPr>
        <w:t xml:space="preserve">uvieron la misma oportunidad de participar sin discriminación alguna y fueron tratados con igualdad y cortesía </w:t>
      </w:r>
      <w:r>
        <w:rPr>
          <w:rFonts w:eastAsia="Calibri"/>
        </w:rPr>
        <w:fldChar w:fldCharType="begin"/>
      </w:r>
      <w:r>
        <w:rPr>
          <w:rFonts w:eastAsia="Calibri"/>
        </w:rPr>
        <w:instrText>ADDIN CSL_CITATION {"citationItems":[{"id":"ITEM-1","itemData":{"abstract":"RESUMEN El compromiso organizacional ha sido objeto de estudio extens</w:instrText>
      </w:r>
      <w:r>
        <w:rPr>
          <w:rFonts w:eastAsia="Calibri"/>
        </w:rPr>
        <w:instrText>o debido a la importancia que tiene para las empresas. En esta investigación se ha realizado un análisis de la literatura científica relevante para responder a la cuestión: ¿qué es el compromiso organizacional y qué tipos de compromiso existen? Como respue</w:instrText>
      </w:r>
      <w:r>
        <w:rPr>
          <w:rFonts w:eastAsia="Calibri"/>
        </w:rPr>
        <w:instrText>sta se muestra el enfoque tridimensional del compromiso así como un novedoso encuadre dentro de la tradición ética aristotélica de los bienes. También se ha analizado la teoría del valor. Para responder a la cuestión de ¿qué factores contribuyen más al com</w:instrText>
      </w:r>
      <w:r>
        <w:rPr>
          <w:rFonts w:eastAsia="Calibri"/>
        </w:rPr>
        <w:instrText xml:space="preserve">promiso? se muestran los resultados de una investigación empírica en el sector hotelero español, dentro del ámbito del marketing interno. Concluye que de los factores analizados los que tienen mayor correlación con el compromiso son: comunicación interna, </w:instrText>
      </w:r>
      <w:r>
        <w:rPr>
          <w:rFonts w:eastAsia="Calibri"/>
        </w:rPr>
        <w:instrText>interés de la dirección, entrenamiento y conciliación entre el trabajo y la familia. Palabras claves: compromiso organizacional, valores, marketing interno, comunicación, conciliación trabajo y familia. JEL: M12, M14, M31. ABSTRACT Organizational commitmen</w:instrText>
      </w:r>
      <w:r>
        <w:rPr>
          <w:rFonts w:eastAsia="Calibri"/>
        </w:rPr>
        <w:instrText>t has been extensively studied and has a great importance for companies. In this research an analysis of relevant scientific literature has been done in order to answer the question: what is commitment and what kind of commitment exists? Tridimensional mod</w:instrText>
      </w:r>
      <w:r>
        <w:rPr>
          <w:rFonts w:eastAsia="Calibri"/>
        </w:rPr>
        <w:instrText>el of commitment is shown and a groundbreaking example of the relation of this model with ethical aristothelical tradition. Theory of value has also been analyzed. To answer the question what factors contribute most to compromise?, the results of an empiri</w:instrText>
      </w:r>
      <w:r>
        <w:rPr>
          <w:rFonts w:eastAsia="Calibri"/>
        </w:rPr>
        <w:instrText>cal research on Spanish hotel sector are shown, within the scope of internal marketing. This research concludes that factors with greater correlation with commitment are: internal communication, management concern, training and family work balance.","autho</w:instrText>
      </w:r>
      <w:r>
        <w:rPr>
          <w:rFonts w:eastAsia="Calibri"/>
        </w:rPr>
        <w:instrText>r":[{"dropping-particle":"","family":"Ruizalba Robledo","given":"J.L. (University of West London)","non-dropping-particle":"","parse-names":false,"suffix":""}],"container-title":"Revista de Estudios Empresariales. Segunda Época","id":"ITEM-1","issued":{"da</w:instrText>
      </w:r>
      <w:r>
        <w:rPr>
          <w:rFonts w:eastAsia="Calibri"/>
        </w:rPr>
        <w:instrText>te-parts":[["2013"]]},"page":"67-86","title":"https://ri.ues.edu.sv/cgi/users/login?target=https%3A%2F%2Fri.ues.edu.sv%2Fcgi%2Fusers%2Fhome Value in the Internal","type":"article-journal","volume":"1"},"uris":["http://www.mendeley.com/documents/?uuid=45829</w:instrText>
      </w:r>
      <w:r>
        <w:rPr>
          <w:rFonts w:eastAsia="Calibri"/>
        </w:rPr>
        <w:instrText>a18-bbc0-4637-a365-ed470920dff5"]}],"mendeley":{"formattedCitation":"(38)","plainTextFormattedCitation":"(38)"},"properties":{"noteIndex":0},"schema":"https://github.com/citation-style-language/schema/raw/master/csl-citation.json"}</w:instrText>
      </w:r>
      <w:r>
        <w:rPr>
          <w:rFonts w:eastAsia="Calibri"/>
        </w:rPr>
        <w:fldChar w:fldCharType="separate"/>
      </w:r>
      <w:r>
        <w:rPr>
          <w:rFonts w:eastAsia="Calibri"/>
          <w:noProof/>
        </w:rPr>
        <w:t>(38)</w:t>
      </w:r>
      <w:r>
        <w:rPr>
          <w:rFonts w:eastAsia="Calibri"/>
        </w:rPr>
        <w:fldChar w:fldCharType="end"/>
      </w:r>
      <w:r>
        <w:rPr>
          <w:rFonts w:eastAsia="Calibri"/>
        </w:rPr>
        <w:t>.</w:t>
      </w:r>
    </w:p>
    <w:p w14:paraId="2A1D35BC" w14:textId="77777777" w:rsidR="00223209" w:rsidRDefault="00614FFC">
      <w:pPr>
        <w:pStyle w:val="Prrafodelista"/>
        <w:ind w:left="540"/>
        <w:jc w:val="both"/>
        <w:rPr>
          <w:rFonts w:ascii="Times New Roman" w:hAnsi="Times New Roman" w:cs="Times New Roman"/>
          <w:b/>
          <w:sz w:val="24"/>
          <w:szCs w:val="24"/>
        </w:rPr>
      </w:pPr>
      <w:r>
        <w:rPr>
          <w:rFonts w:ascii="Times New Roman" w:hAnsi="Times New Roman" w:cs="Times New Roman"/>
          <w:b/>
          <w:sz w:val="24"/>
          <w:szCs w:val="24"/>
        </w:rPr>
        <w:br w:type="page"/>
      </w:r>
    </w:p>
    <w:p w14:paraId="3DA33D2C" w14:textId="77777777" w:rsidR="00223209" w:rsidRDefault="00223209">
      <w:pPr>
        <w:pStyle w:val="Prrafodelista"/>
        <w:ind w:left="540"/>
        <w:jc w:val="both"/>
        <w:rPr>
          <w:rFonts w:ascii="Times New Roman" w:hAnsi="Times New Roman" w:cs="Times New Roman"/>
          <w:b/>
          <w:sz w:val="24"/>
          <w:szCs w:val="24"/>
        </w:rPr>
      </w:pPr>
    </w:p>
    <w:p w14:paraId="3A6E8C96" w14:textId="77777777" w:rsidR="00223209" w:rsidRDefault="00614FFC">
      <w:pPr>
        <w:spacing w:line="360" w:lineRule="auto"/>
        <w:jc w:val="center"/>
        <w:rPr>
          <w:b/>
          <w:color w:val="000000"/>
        </w:rPr>
      </w:pPr>
      <w:r>
        <w:rPr>
          <w:b/>
          <w:color w:val="000000"/>
        </w:rPr>
        <w:t>5. RESULTADOS</w:t>
      </w:r>
    </w:p>
    <w:p w14:paraId="3E143AE6" w14:textId="77777777" w:rsidR="00223209" w:rsidRDefault="00614FFC">
      <w:pPr>
        <w:pStyle w:val="Textoindependiente"/>
        <w:spacing w:line="360" w:lineRule="auto"/>
        <w:jc w:val="both"/>
        <w:rPr>
          <w:bCs/>
        </w:rPr>
      </w:pPr>
      <w:r>
        <w:rPr>
          <w:b/>
          <w:color w:val="000000"/>
        </w:rPr>
        <w:t>Tabla 1</w:t>
      </w:r>
      <w:r>
        <w:rPr>
          <w:bCs/>
          <w:color w:val="000000"/>
        </w:rPr>
        <w:t xml:space="preserve">. </w:t>
      </w:r>
      <w:bookmarkStart w:id="112" w:name="_Hlk110782044"/>
      <w:r>
        <w:rPr>
          <w:bCs/>
          <w:color w:val="000000"/>
        </w:rPr>
        <w:t>Distribución del personal de enfermería según</w:t>
      </w:r>
      <w:r>
        <w:rPr>
          <w:bCs/>
        </w:rPr>
        <w:t xml:space="preserve"> datos sociodemográficos. Catedra de urología. Hospital de clínicas. San Lorenzo paraguay.2022.    (n</w:t>
      </w:r>
      <w:r>
        <w:rPr>
          <w:bCs/>
          <w:color w:val="000000"/>
        </w:rPr>
        <w:t>=40)</w:t>
      </w:r>
    </w:p>
    <w:tbl>
      <w:tblPr>
        <w:tblW w:w="6177" w:type="dxa"/>
        <w:tblInd w:w="70" w:type="dxa"/>
        <w:tblCellMar>
          <w:left w:w="70" w:type="dxa"/>
          <w:right w:w="70" w:type="dxa"/>
        </w:tblCellMar>
        <w:tblLook w:val="04A0" w:firstRow="1" w:lastRow="0" w:firstColumn="1" w:lastColumn="0" w:noHBand="0" w:noVBand="1"/>
      </w:tblPr>
      <w:tblGrid>
        <w:gridCol w:w="2907"/>
        <w:gridCol w:w="1652"/>
        <w:gridCol w:w="1618"/>
      </w:tblGrid>
      <w:tr w:rsidR="00223209" w14:paraId="41F89632" w14:textId="77777777">
        <w:trPr>
          <w:trHeight w:val="625"/>
        </w:trPr>
        <w:tc>
          <w:tcPr>
            <w:tcW w:w="2907" w:type="dxa"/>
            <w:tcBorders>
              <w:top w:val="single" w:sz="4" w:space="0" w:color="auto"/>
              <w:left w:val="nil"/>
              <w:bottom w:val="single" w:sz="4" w:space="0" w:color="auto"/>
              <w:right w:val="nil"/>
            </w:tcBorders>
            <w:shd w:val="clear" w:color="auto" w:fill="auto"/>
            <w:vAlign w:val="center"/>
            <w:hideMark/>
          </w:tcPr>
          <w:bookmarkEnd w:id="112"/>
          <w:p w14:paraId="29244C51" w14:textId="77777777" w:rsidR="00223209" w:rsidRDefault="00614FFC">
            <w:pPr>
              <w:rPr>
                <w:b/>
                <w:bCs/>
                <w:color w:val="000000"/>
                <w:lang w:val="es-PY" w:eastAsia="es-PY"/>
              </w:rPr>
            </w:pPr>
            <w:r>
              <w:rPr>
                <w:b/>
                <w:bCs/>
                <w:color w:val="000000"/>
                <w:lang w:val="es-PY" w:eastAsia="es-PY"/>
              </w:rPr>
              <w:t xml:space="preserve">Características socio demográficos </w:t>
            </w:r>
          </w:p>
        </w:tc>
        <w:tc>
          <w:tcPr>
            <w:tcW w:w="1652" w:type="dxa"/>
            <w:tcBorders>
              <w:top w:val="single" w:sz="4" w:space="0" w:color="auto"/>
              <w:left w:val="nil"/>
              <w:bottom w:val="single" w:sz="4" w:space="0" w:color="auto"/>
              <w:right w:val="nil"/>
            </w:tcBorders>
            <w:shd w:val="clear" w:color="auto" w:fill="auto"/>
            <w:noWrap/>
            <w:vAlign w:val="center"/>
            <w:hideMark/>
          </w:tcPr>
          <w:p w14:paraId="70909331" w14:textId="77777777" w:rsidR="00223209" w:rsidRDefault="00614FFC">
            <w:pPr>
              <w:rPr>
                <w:b/>
                <w:bCs/>
                <w:color w:val="000000"/>
                <w:lang w:val="es-PY" w:eastAsia="es-PY"/>
              </w:rPr>
            </w:pPr>
            <w:r>
              <w:rPr>
                <w:b/>
                <w:bCs/>
                <w:color w:val="000000"/>
                <w:lang w:val="es-PY" w:eastAsia="es-PY"/>
              </w:rPr>
              <w:t>Frecuencia</w:t>
            </w:r>
          </w:p>
        </w:tc>
        <w:tc>
          <w:tcPr>
            <w:tcW w:w="1618" w:type="dxa"/>
            <w:tcBorders>
              <w:top w:val="single" w:sz="4" w:space="0" w:color="auto"/>
              <w:left w:val="nil"/>
              <w:bottom w:val="single" w:sz="4" w:space="0" w:color="auto"/>
              <w:right w:val="nil"/>
            </w:tcBorders>
            <w:shd w:val="clear" w:color="auto" w:fill="auto"/>
            <w:vAlign w:val="center"/>
            <w:hideMark/>
          </w:tcPr>
          <w:p w14:paraId="756BC1D9" w14:textId="77777777" w:rsidR="00223209" w:rsidRDefault="00614FFC">
            <w:pPr>
              <w:rPr>
                <w:b/>
                <w:bCs/>
                <w:color w:val="000000"/>
                <w:lang w:val="es-PY" w:eastAsia="es-PY"/>
              </w:rPr>
            </w:pPr>
            <w:r>
              <w:rPr>
                <w:b/>
                <w:bCs/>
                <w:color w:val="000000"/>
                <w:lang w:val="es-PY" w:eastAsia="es-PY"/>
              </w:rPr>
              <w:t xml:space="preserve">    Porcentaje</w:t>
            </w:r>
          </w:p>
        </w:tc>
      </w:tr>
      <w:tr w:rsidR="00223209" w14:paraId="0F299AF3" w14:textId="77777777">
        <w:trPr>
          <w:trHeight w:val="312"/>
        </w:trPr>
        <w:tc>
          <w:tcPr>
            <w:tcW w:w="2907" w:type="dxa"/>
            <w:tcBorders>
              <w:top w:val="single" w:sz="4" w:space="0" w:color="auto"/>
              <w:left w:val="nil"/>
              <w:bottom w:val="nil"/>
              <w:right w:val="nil"/>
            </w:tcBorders>
            <w:shd w:val="clear" w:color="auto" w:fill="auto"/>
            <w:noWrap/>
            <w:vAlign w:val="center"/>
            <w:hideMark/>
          </w:tcPr>
          <w:p w14:paraId="78A6D972" w14:textId="77777777" w:rsidR="00223209" w:rsidRDefault="00614FFC">
            <w:pPr>
              <w:spacing w:line="360" w:lineRule="auto"/>
              <w:rPr>
                <w:b/>
                <w:bCs/>
                <w:color w:val="000000"/>
                <w:lang w:val="es-PY" w:eastAsia="es-PY"/>
              </w:rPr>
            </w:pPr>
            <w:r>
              <w:rPr>
                <w:b/>
                <w:bCs/>
                <w:color w:val="000000"/>
                <w:sz w:val="22"/>
                <w:szCs w:val="22"/>
                <w:lang w:val="es-PY" w:eastAsia="es-PY"/>
              </w:rPr>
              <w:t>Grupo de Edad</w:t>
            </w:r>
          </w:p>
        </w:tc>
        <w:tc>
          <w:tcPr>
            <w:tcW w:w="1652" w:type="dxa"/>
            <w:tcBorders>
              <w:top w:val="single" w:sz="4" w:space="0" w:color="auto"/>
              <w:left w:val="nil"/>
              <w:bottom w:val="nil"/>
              <w:right w:val="nil"/>
            </w:tcBorders>
            <w:shd w:val="clear" w:color="auto" w:fill="auto"/>
            <w:vAlign w:val="center"/>
            <w:hideMark/>
          </w:tcPr>
          <w:p w14:paraId="33F0F016" w14:textId="77777777" w:rsidR="00223209" w:rsidRDefault="00223209">
            <w:pPr>
              <w:spacing w:line="360" w:lineRule="auto"/>
              <w:rPr>
                <w:b/>
                <w:bCs/>
                <w:color w:val="000000"/>
                <w:lang w:val="es-PY" w:eastAsia="es-PY"/>
              </w:rPr>
            </w:pPr>
          </w:p>
        </w:tc>
        <w:tc>
          <w:tcPr>
            <w:tcW w:w="1618" w:type="dxa"/>
            <w:tcBorders>
              <w:top w:val="single" w:sz="4" w:space="0" w:color="auto"/>
              <w:left w:val="nil"/>
              <w:bottom w:val="nil"/>
              <w:right w:val="nil"/>
            </w:tcBorders>
            <w:shd w:val="clear" w:color="auto" w:fill="auto"/>
            <w:noWrap/>
            <w:vAlign w:val="bottom"/>
            <w:hideMark/>
          </w:tcPr>
          <w:p w14:paraId="3D3757A1" w14:textId="77777777" w:rsidR="00223209" w:rsidRDefault="00223209">
            <w:pPr>
              <w:spacing w:line="360" w:lineRule="auto"/>
              <w:rPr>
                <w:lang w:val="es-PY" w:eastAsia="es-PY"/>
              </w:rPr>
            </w:pPr>
          </w:p>
        </w:tc>
      </w:tr>
      <w:tr w:rsidR="00223209" w14:paraId="61FB1CF3" w14:textId="77777777">
        <w:trPr>
          <w:trHeight w:val="312"/>
        </w:trPr>
        <w:tc>
          <w:tcPr>
            <w:tcW w:w="2907" w:type="dxa"/>
            <w:tcBorders>
              <w:top w:val="nil"/>
              <w:left w:val="nil"/>
              <w:bottom w:val="nil"/>
              <w:right w:val="nil"/>
            </w:tcBorders>
            <w:shd w:val="clear" w:color="auto" w:fill="auto"/>
            <w:noWrap/>
            <w:vAlign w:val="center"/>
            <w:hideMark/>
          </w:tcPr>
          <w:p w14:paraId="4A2A1F7D" w14:textId="77777777" w:rsidR="00223209" w:rsidRDefault="00614FFC">
            <w:pPr>
              <w:spacing w:line="360" w:lineRule="auto"/>
              <w:rPr>
                <w:color w:val="000000"/>
                <w:lang w:val="es-PY" w:eastAsia="es-PY"/>
              </w:rPr>
            </w:pPr>
            <w:r>
              <w:rPr>
                <w:color w:val="000000"/>
                <w:sz w:val="22"/>
                <w:szCs w:val="22"/>
                <w:lang w:val="es-PY" w:eastAsia="es-PY"/>
              </w:rPr>
              <w:t>24 a 30</w:t>
            </w:r>
          </w:p>
        </w:tc>
        <w:tc>
          <w:tcPr>
            <w:tcW w:w="1652" w:type="dxa"/>
            <w:tcBorders>
              <w:top w:val="nil"/>
              <w:left w:val="nil"/>
              <w:bottom w:val="nil"/>
              <w:right w:val="nil"/>
            </w:tcBorders>
            <w:shd w:val="clear" w:color="auto" w:fill="auto"/>
            <w:vAlign w:val="center"/>
            <w:hideMark/>
          </w:tcPr>
          <w:p w14:paraId="4D06D5A0" w14:textId="77777777" w:rsidR="00223209" w:rsidRDefault="00614FFC">
            <w:pPr>
              <w:spacing w:line="360" w:lineRule="auto"/>
              <w:jc w:val="center"/>
              <w:rPr>
                <w:color w:val="000000"/>
                <w:lang w:val="es-PY" w:eastAsia="es-PY"/>
              </w:rPr>
            </w:pPr>
            <w:r>
              <w:rPr>
                <w:color w:val="000000"/>
                <w:sz w:val="22"/>
                <w:szCs w:val="22"/>
                <w:lang w:val="es-PY" w:eastAsia="es-PY"/>
              </w:rPr>
              <w:t>11</w:t>
            </w:r>
          </w:p>
        </w:tc>
        <w:tc>
          <w:tcPr>
            <w:tcW w:w="1618" w:type="dxa"/>
            <w:tcBorders>
              <w:top w:val="nil"/>
              <w:left w:val="nil"/>
              <w:bottom w:val="nil"/>
              <w:right w:val="nil"/>
            </w:tcBorders>
            <w:shd w:val="clear" w:color="auto" w:fill="auto"/>
            <w:noWrap/>
            <w:vAlign w:val="center"/>
            <w:hideMark/>
          </w:tcPr>
          <w:p w14:paraId="1A3E4573" w14:textId="77777777" w:rsidR="00223209" w:rsidRDefault="00614FFC">
            <w:pPr>
              <w:spacing w:line="360" w:lineRule="auto"/>
              <w:jc w:val="center"/>
              <w:rPr>
                <w:color w:val="000000"/>
                <w:lang w:val="es-PY" w:eastAsia="es-PY"/>
              </w:rPr>
            </w:pPr>
            <w:r>
              <w:rPr>
                <w:color w:val="000000"/>
                <w:sz w:val="22"/>
                <w:szCs w:val="22"/>
                <w:lang w:val="es-PY" w:eastAsia="es-PY"/>
              </w:rPr>
              <w:t>27</w:t>
            </w:r>
          </w:p>
        </w:tc>
      </w:tr>
      <w:tr w:rsidR="00223209" w14:paraId="469BE117" w14:textId="77777777">
        <w:trPr>
          <w:trHeight w:val="312"/>
        </w:trPr>
        <w:tc>
          <w:tcPr>
            <w:tcW w:w="2907" w:type="dxa"/>
            <w:tcBorders>
              <w:top w:val="nil"/>
              <w:left w:val="nil"/>
              <w:bottom w:val="nil"/>
              <w:right w:val="nil"/>
            </w:tcBorders>
            <w:shd w:val="clear" w:color="auto" w:fill="auto"/>
            <w:noWrap/>
            <w:vAlign w:val="center"/>
            <w:hideMark/>
          </w:tcPr>
          <w:p w14:paraId="79927DC0" w14:textId="77777777" w:rsidR="00223209" w:rsidRDefault="00614FFC">
            <w:pPr>
              <w:spacing w:line="360" w:lineRule="auto"/>
              <w:rPr>
                <w:color w:val="000000"/>
                <w:lang w:val="es-PY" w:eastAsia="es-PY"/>
              </w:rPr>
            </w:pPr>
            <w:r>
              <w:rPr>
                <w:color w:val="000000"/>
                <w:sz w:val="22"/>
                <w:szCs w:val="22"/>
                <w:lang w:val="es-PY" w:eastAsia="es-PY"/>
              </w:rPr>
              <w:t>31 a 40</w:t>
            </w:r>
          </w:p>
        </w:tc>
        <w:tc>
          <w:tcPr>
            <w:tcW w:w="1652" w:type="dxa"/>
            <w:tcBorders>
              <w:top w:val="nil"/>
              <w:left w:val="nil"/>
              <w:bottom w:val="nil"/>
              <w:right w:val="nil"/>
            </w:tcBorders>
            <w:shd w:val="clear" w:color="auto" w:fill="auto"/>
            <w:vAlign w:val="center"/>
            <w:hideMark/>
          </w:tcPr>
          <w:p w14:paraId="03EF2909" w14:textId="77777777" w:rsidR="00223209" w:rsidRDefault="00614FFC">
            <w:pPr>
              <w:spacing w:line="360" w:lineRule="auto"/>
              <w:jc w:val="center"/>
              <w:rPr>
                <w:color w:val="000000"/>
                <w:lang w:val="es-PY" w:eastAsia="es-PY"/>
              </w:rPr>
            </w:pPr>
            <w:r>
              <w:rPr>
                <w:color w:val="000000"/>
                <w:sz w:val="22"/>
                <w:szCs w:val="22"/>
                <w:lang w:val="es-PY" w:eastAsia="es-PY"/>
              </w:rPr>
              <w:t>18</w:t>
            </w:r>
          </w:p>
        </w:tc>
        <w:tc>
          <w:tcPr>
            <w:tcW w:w="1618" w:type="dxa"/>
            <w:tcBorders>
              <w:top w:val="nil"/>
              <w:left w:val="nil"/>
              <w:bottom w:val="nil"/>
              <w:right w:val="nil"/>
            </w:tcBorders>
            <w:shd w:val="clear" w:color="auto" w:fill="auto"/>
            <w:noWrap/>
            <w:vAlign w:val="center"/>
            <w:hideMark/>
          </w:tcPr>
          <w:p w14:paraId="09060288" w14:textId="77777777" w:rsidR="00223209" w:rsidRDefault="00614FFC">
            <w:pPr>
              <w:spacing w:line="360" w:lineRule="auto"/>
              <w:jc w:val="center"/>
              <w:rPr>
                <w:color w:val="000000"/>
                <w:lang w:val="es-PY" w:eastAsia="es-PY"/>
              </w:rPr>
            </w:pPr>
            <w:r>
              <w:rPr>
                <w:color w:val="000000"/>
                <w:sz w:val="22"/>
                <w:szCs w:val="22"/>
                <w:lang w:val="es-PY" w:eastAsia="es-PY"/>
              </w:rPr>
              <w:t>45</w:t>
            </w:r>
          </w:p>
        </w:tc>
      </w:tr>
      <w:tr w:rsidR="00223209" w14:paraId="3DB191DF" w14:textId="77777777">
        <w:trPr>
          <w:trHeight w:val="312"/>
        </w:trPr>
        <w:tc>
          <w:tcPr>
            <w:tcW w:w="2907" w:type="dxa"/>
            <w:tcBorders>
              <w:top w:val="nil"/>
              <w:left w:val="nil"/>
              <w:right w:val="nil"/>
            </w:tcBorders>
            <w:shd w:val="clear" w:color="auto" w:fill="auto"/>
            <w:noWrap/>
            <w:vAlign w:val="center"/>
            <w:hideMark/>
          </w:tcPr>
          <w:p w14:paraId="65170658" w14:textId="77777777" w:rsidR="00223209" w:rsidRDefault="00614FFC">
            <w:pPr>
              <w:spacing w:line="360" w:lineRule="auto"/>
              <w:rPr>
                <w:color w:val="000000"/>
                <w:lang w:val="es-PY" w:eastAsia="es-PY"/>
              </w:rPr>
            </w:pPr>
            <w:r>
              <w:rPr>
                <w:color w:val="000000"/>
                <w:sz w:val="22"/>
                <w:szCs w:val="22"/>
                <w:lang w:val="es-PY" w:eastAsia="es-PY"/>
              </w:rPr>
              <w:t>41 a 49</w:t>
            </w:r>
          </w:p>
        </w:tc>
        <w:tc>
          <w:tcPr>
            <w:tcW w:w="1652" w:type="dxa"/>
            <w:tcBorders>
              <w:top w:val="nil"/>
              <w:left w:val="nil"/>
              <w:right w:val="nil"/>
            </w:tcBorders>
            <w:shd w:val="clear" w:color="auto" w:fill="auto"/>
            <w:vAlign w:val="center"/>
            <w:hideMark/>
          </w:tcPr>
          <w:p w14:paraId="3F5B59C0" w14:textId="77777777" w:rsidR="00223209" w:rsidRDefault="00614FFC">
            <w:pPr>
              <w:spacing w:line="360" w:lineRule="auto"/>
              <w:jc w:val="center"/>
              <w:rPr>
                <w:color w:val="000000"/>
                <w:lang w:val="es-PY" w:eastAsia="es-PY"/>
              </w:rPr>
            </w:pPr>
            <w:r>
              <w:rPr>
                <w:color w:val="000000"/>
                <w:sz w:val="22"/>
                <w:szCs w:val="22"/>
                <w:lang w:val="es-PY" w:eastAsia="es-PY"/>
              </w:rPr>
              <w:t>7</w:t>
            </w:r>
          </w:p>
        </w:tc>
        <w:tc>
          <w:tcPr>
            <w:tcW w:w="1618" w:type="dxa"/>
            <w:tcBorders>
              <w:top w:val="nil"/>
              <w:left w:val="nil"/>
              <w:right w:val="nil"/>
            </w:tcBorders>
            <w:shd w:val="clear" w:color="auto" w:fill="auto"/>
            <w:noWrap/>
            <w:vAlign w:val="center"/>
            <w:hideMark/>
          </w:tcPr>
          <w:p w14:paraId="2E8EF74A" w14:textId="77777777" w:rsidR="00223209" w:rsidRDefault="00614FFC">
            <w:pPr>
              <w:spacing w:line="360" w:lineRule="auto"/>
              <w:jc w:val="center"/>
              <w:rPr>
                <w:color w:val="000000"/>
                <w:lang w:val="es-PY" w:eastAsia="es-PY"/>
              </w:rPr>
            </w:pPr>
            <w:r>
              <w:rPr>
                <w:color w:val="000000"/>
                <w:sz w:val="22"/>
                <w:szCs w:val="22"/>
                <w:lang w:val="es-PY" w:eastAsia="es-PY"/>
              </w:rPr>
              <w:t>18</w:t>
            </w:r>
          </w:p>
        </w:tc>
      </w:tr>
      <w:tr w:rsidR="00223209" w14:paraId="3756B16E" w14:textId="77777777">
        <w:trPr>
          <w:trHeight w:val="312"/>
        </w:trPr>
        <w:tc>
          <w:tcPr>
            <w:tcW w:w="2907" w:type="dxa"/>
            <w:tcBorders>
              <w:top w:val="nil"/>
              <w:left w:val="nil"/>
              <w:bottom w:val="single" w:sz="4" w:space="0" w:color="auto"/>
              <w:right w:val="nil"/>
            </w:tcBorders>
            <w:shd w:val="clear" w:color="auto" w:fill="auto"/>
            <w:noWrap/>
            <w:vAlign w:val="center"/>
            <w:hideMark/>
          </w:tcPr>
          <w:p w14:paraId="6035F67F" w14:textId="77777777" w:rsidR="00223209" w:rsidRDefault="00614FFC">
            <w:pPr>
              <w:spacing w:line="360" w:lineRule="auto"/>
              <w:rPr>
                <w:color w:val="000000"/>
                <w:lang w:val="es-PY" w:eastAsia="es-PY"/>
              </w:rPr>
            </w:pPr>
            <w:r>
              <w:rPr>
                <w:color w:val="000000"/>
                <w:sz w:val="22"/>
                <w:szCs w:val="22"/>
                <w:lang w:val="es-PY" w:eastAsia="es-PY"/>
              </w:rPr>
              <w:t>50 años y mas</w:t>
            </w:r>
          </w:p>
        </w:tc>
        <w:tc>
          <w:tcPr>
            <w:tcW w:w="1652" w:type="dxa"/>
            <w:tcBorders>
              <w:top w:val="nil"/>
              <w:left w:val="nil"/>
              <w:bottom w:val="single" w:sz="4" w:space="0" w:color="auto"/>
              <w:right w:val="nil"/>
            </w:tcBorders>
            <w:shd w:val="clear" w:color="auto" w:fill="auto"/>
            <w:vAlign w:val="center"/>
            <w:hideMark/>
          </w:tcPr>
          <w:p w14:paraId="113E41DA" w14:textId="77777777" w:rsidR="00223209" w:rsidRDefault="00614FFC">
            <w:pPr>
              <w:spacing w:line="360" w:lineRule="auto"/>
              <w:jc w:val="center"/>
              <w:rPr>
                <w:color w:val="000000"/>
                <w:lang w:val="es-PY" w:eastAsia="es-PY"/>
              </w:rPr>
            </w:pPr>
            <w:r>
              <w:rPr>
                <w:color w:val="000000"/>
                <w:sz w:val="22"/>
                <w:szCs w:val="22"/>
                <w:lang w:val="es-PY" w:eastAsia="es-PY"/>
              </w:rPr>
              <w:t>4</w:t>
            </w:r>
          </w:p>
        </w:tc>
        <w:tc>
          <w:tcPr>
            <w:tcW w:w="1618" w:type="dxa"/>
            <w:tcBorders>
              <w:top w:val="nil"/>
              <w:left w:val="nil"/>
              <w:bottom w:val="single" w:sz="4" w:space="0" w:color="auto"/>
              <w:right w:val="nil"/>
            </w:tcBorders>
            <w:shd w:val="clear" w:color="auto" w:fill="auto"/>
            <w:noWrap/>
            <w:vAlign w:val="center"/>
            <w:hideMark/>
          </w:tcPr>
          <w:p w14:paraId="1C710843" w14:textId="77777777" w:rsidR="00223209" w:rsidRDefault="00614FFC">
            <w:pPr>
              <w:spacing w:line="360" w:lineRule="auto"/>
              <w:jc w:val="center"/>
              <w:rPr>
                <w:color w:val="000000"/>
                <w:lang w:val="es-PY" w:eastAsia="es-PY"/>
              </w:rPr>
            </w:pPr>
            <w:r>
              <w:rPr>
                <w:color w:val="000000"/>
                <w:sz w:val="22"/>
                <w:szCs w:val="22"/>
                <w:lang w:val="es-PY" w:eastAsia="es-PY"/>
              </w:rPr>
              <w:t>10</w:t>
            </w:r>
          </w:p>
        </w:tc>
      </w:tr>
      <w:tr w:rsidR="00223209" w14:paraId="68CB2B85" w14:textId="77777777">
        <w:trPr>
          <w:trHeight w:val="312"/>
        </w:trPr>
        <w:tc>
          <w:tcPr>
            <w:tcW w:w="2907" w:type="dxa"/>
            <w:tcBorders>
              <w:top w:val="single" w:sz="4" w:space="0" w:color="auto"/>
              <w:left w:val="nil"/>
              <w:bottom w:val="nil"/>
              <w:right w:val="nil"/>
            </w:tcBorders>
            <w:shd w:val="clear" w:color="auto" w:fill="auto"/>
            <w:noWrap/>
            <w:vAlign w:val="center"/>
            <w:hideMark/>
          </w:tcPr>
          <w:p w14:paraId="13E1A08E" w14:textId="77777777" w:rsidR="00223209" w:rsidRDefault="00614FFC">
            <w:pPr>
              <w:spacing w:line="360" w:lineRule="auto"/>
              <w:rPr>
                <w:b/>
                <w:bCs/>
                <w:color w:val="000000"/>
                <w:lang w:val="es-PY" w:eastAsia="es-PY"/>
              </w:rPr>
            </w:pPr>
            <w:r>
              <w:rPr>
                <w:b/>
                <w:bCs/>
                <w:color w:val="000000"/>
                <w:sz w:val="22"/>
                <w:szCs w:val="22"/>
                <w:lang w:val="es-PY" w:eastAsia="es-PY"/>
              </w:rPr>
              <w:t>Sexo</w:t>
            </w:r>
          </w:p>
        </w:tc>
        <w:tc>
          <w:tcPr>
            <w:tcW w:w="1652" w:type="dxa"/>
            <w:tcBorders>
              <w:top w:val="single" w:sz="4" w:space="0" w:color="auto"/>
              <w:left w:val="nil"/>
              <w:bottom w:val="nil"/>
              <w:right w:val="nil"/>
            </w:tcBorders>
            <w:shd w:val="clear" w:color="auto" w:fill="auto"/>
            <w:vAlign w:val="center"/>
            <w:hideMark/>
          </w:tcPr>
          <w:p w14:paraId="51D92806" w14:textId="77777777" w:rsidR="00223209" w:rsidRDefault="00223209">
            <w:pPr>
              <w:spacing w:line="360" w:lineRule="auto"/>
              <w:rPr>
                <w:b/>
                <w:bCs/>
                <w:color w:val="000000"/>
                <w:lang w:val="es-PY" w:eastAsia="es-PY"/>
              </w:rPr>
            </w:pPr>
          </w:p>
        </w:tc>
        <w:tc>
          <w:tcPr>
            <w:tcW w:w="1618" w:type="dxa"/>
            <w:tcBorders>
              <w:top w:val="single" w:sz="4" w:space="0" w:color="auto"/>
              <w:left w:val="nil"/>
              <w:bottom w:val="nil"/>
              <w:right w:val="nil"/>
            </w:tcBorders>
            <w:shd w:val="clear" w:color="auto" w:fill="auto"/>
            <w:noWrap/>
            <w:vAlign w:val="bottom"/>
            <w:hideMark/>
          </w:tcPr>
          <w:p w14:paraId="12E1501D" w14:textId="77777777" w:rsidR="00223209" w:rsidRDefault="00223209">
            <w:pPr>
              <w:spacing w:line="360" w:lineRule="auto"/>
              <w:jc w:val="center"/>
              <w:rPr>
                <w:lang w:val="es-PY" w:eastAsia="es-PY"/>
              </w:rPr>
            </w:pPr>
          </w:p>
        </w:tc>
      </w:tr>
      <w:tr w:rsidR="00223209" w14:paraId="0C598788" w14:textId="77777777">
        <w:trPr>
          <w:trHeight w:val="312"/>
        </w:trPr>
        <w:tc>
          <w:tcPr>
            <w:tcW w:w="2907" w:type="dxa"/>
            <w:tcBorders>
              <w:top w:val="nil"/>
              <w:left w:val="nil"/>
              <w:right w:val="nil"/>
            </w:tcBorders>
            <w:shd w:val="clear" w:color="auto" w:fill="auto"/>
            <w:noWrap/>
            <w:vAlign w:val="center"/>
            <w:hideMark/>
          </w:tcPr>
          <w:p w14:paraId="555175FE" w14:textId="77777777" w:rsidR="00223209" w:rsidRDefault="00614FFC">
            <w:pPr>
              <w:spacing w:line="360" w:lineRule="auto"/>
              <w:rPr>
                <w:color w:val="000000"/>
                <w:lang w:val="es-PY" w:eastAsia="es-PY"/>
              </w:rPr>
            </w:pPr>
            <w:r>
              <w:rPr>
                <w:color w:val="000000"/>
                <w:sz w:val="22"/>
                <w:szCs w:val="22"/>
                <w:lang w:val="es-PY" w:eastAsia="es-PY"/>
              </w:rPr>
              <w:t>Femenino</w:t>
            </w:r>
          </w:p>
        </w:tc>
        <w:tc>
          <w:tcPr>
            <w:tcW w:w="1652" w:type="dxa"/>
            <w:tcBorders>
              <w:top w:val="nil"/>
              <w:left w:val="nil"/>
              <w:right w:val="nil"/>
            </w:tcBorders>
            <w:shd w:val="clear" w:color="auto" w:fill="auto"/>
            <w:vAlign w:val="center"/>
            <w:hideMark/>
          </w:tcPr>
          <w:p w14:paraId="31286199" w14:textId="77777777" w:rsidR="00223209" w:rsidRDefault="00614FFC">
            <w:pPr>
              <w:spacing w:line="360" w:lineRule="auto"/>
              <w:jc w:val="center"/>
              <w:rPr>
                <w:color w:val="000000"/>
                <w:lang w:val="es-PY" w:eastAsia="es-PY"/>
              </w:rPr>
            </w:pPr>
            <w:r>
              <w:rPr>
                <w:color w:val="000000"/>
                <w:sz w:val="22"/>
                <w:szCs w:val="22"/>
                <w:lang w:val="es-PY" w:eastAsia="es-PY"/>
              </w:rPr>
              <w:t>33</w:t>
            </w:r>
          </w:p>
        </w:tc>
        <w:tc>
          <w:tcPr>
            <w:tcW w:w="1618" w:type="dxa"/>
            <w:tcBorders>
              <w:top w:val="nil"/>
              <w:left w:val="nil"/>
              <w:right w:val="nil"/>
            </w:tcBorders>
            <w:shd w:val="clear" w:color="auto" w:fill="auto"/>
            <w:noWrap/>
            <w:vAlign w:val="center"/>
            <w:hideMark/>
          </w:tcPr>
          <w:p w14:paraId="7534F9A1" w14:textId="77777777" w:rsidR="00223209" w:rsidRDefault="00614FFC">
            <w:pPr>
              <w:spacing w:line="360" w:lineRule="auto"/>
              <w:jc w:val="center"/>
              <w:rPr>
                <w:color w:val="000000"/>
                <w:lang w:val="es-PY" w:eastAsia="es-PY"/>
              </w:rPr>
            </w:pPr>
            <w:r>
              <w:rPr>
                <w:color w:val="000000"/>
                <w:sz w:val="22"/>
                <w:szCs w:val="22"/>
                <w:lang w:val="es-PY" w:eastAsia="es-PY"/>
              </w:rPr>
              <w:t>82</w:t>
            </w:r>
          </w:p>
        </w:tc>
      </w:tr>
      <w:tr w:rsidR="00223209" w14:paraId="092B5ADF" w14:textId="77777777">
        <w:trPr>
          <w:trHeight w:val="312"/>
        </w:trPr>
        <w:tc>
          <w:tcPr>
            <w:tcW w:w="2907" w:type="dxa"/>
            <w:tcBorders>
              <w:top w:val="nil"/>
              <w:left w:val="nil"/>
              <w:bottom w:val="single" w:sz="4" w:space="0" w:color="auto"/>
              <w:right w:val="nil"/>
            </w:tcBorders>
            <w:shd w:val="clear" w:color="auto" w:fill="auto"/>
            <w:noWrap/>
            <w:vAlign w:val="center"/>
            <w:hideMark/>
          </w:tcPr>
          <w:p w14:paraId="61B13190" w14:textId="77777777" w:rsidR="00223209" w:rsidRDefault="00614FFC">
            <w:pPr>
              <w:spacing w:line="360" w:lineRule="auto"/>
              <w:rPr>
                <w:color w:val="000000"/>
                <w:lang w:val="es-PY" w:eastAsia="es-PY"/>
              </w:rPr>
            </w:pPr>
            <w:r>
              <w:rPr>
                <w:color w:val="000000"/>
                <w:sz w:val="22"/>
                <w:szCs w:val="22"/>
                <w:lang w:val="es-PY" w:eastAsia="es-PY"/>
              </w:rPr>
              <w:t>Masculino</w:t>
            </w:r>
          </w:p>
        </w:tc>
        <w:tc>
          <w:tcPr>
            <w:tcW w:w="1652" w:type="dxa"/>
            <w:tcBorders>
              <w:top w:val="nil"/>
              <w:left w:val="nil"/>
              <w:bottom w:val="single" w:sz="4" w:space="0" w:color="auto"/>
              <w:right w:val="nil"/>
            </w:tcBorders>
            <w:shd w:val="clear" w:color="auto" w:fill="auto"/>
            <w:vAlign w:val="center"/>
            <w:hideMark/>
          </w:tcPr>
          <w:p w14:paraId="65C75440" w14:textId="77777777" w:rsidR="00223209" w:rsidRDefault="00614FFC">
            <w:pPr>
              <w:spacing w:line="360" w:lineRule="auto"/>
              <w:jc w:val="center"/>
              <w:rPr>
                <w:color w:val="000000"/>
                <w:lang w:val="es-PY" w:eastAsia="es-PY"/>
              </w:rPr>
            </w:pPr>
            <w:r>
              <w:rPr>
                <w:color w:val="000000"/>
                <w:sz w:val="22"/>
                <w:szCs w:val="22"/>
                <w:lang w:val="es-PY" w:eastAsia="es-PY"/>
              </w:rPr>
              <w:t>7</w:t>
            </w:r>
          </w:p>
        </w:tc>
        <w:tc>
          <w:tcPr>
            <w:tcW w:w="1618" w:type="dxa"/>
            <w:tcBorders>
              <w:top w:val="nil"/>
              <w:left w:val="nil"/>
              <w:bottom w:val="single" w:sz="4" w:space="0" w:color="auto"/>
              <w:right w:val="nil"/>
            </w:tcBorders>
            <w:shd w:val="clear" w:color="auto" w:fill="auto"/>
            <w:noWrap/>
            <w:vAlign w:val="center"/>
            <w:hideMark/>
          </w:tcPr>
          <w:p w14:paraId="2AF80D84" w14:textId="77777777" w:rsidR="00223209" w:rsidRDefault="00614FFC">
            <w:pPr>
              <w:spacing w:line="360" w:lineRule="auto"/>
              <w:jc w:val="center"/>
              <w:rPr>
                <w:color w:val="000000"/>
                <w:lang w:val="es-PY" w:eastAsia="es-PY"/>
              </w:rPr>
            </w:pPr>
            <w:r>
              <w:rPr>
                <w:color w:val="000000"/>
                <w:sz w:val="22"/>
                <w:szCs w:val="22"/>
                <w:lang w:val="es-PY" w:eastAsia="es-PY"/>
              </w:rPr>
              <w:t>18</w:t>
            </w:r>
          </w:p>
        </w:tc>
      </w:tr>
      <w:tr w:rsidR="00223209" w14:paraId="5BC1F2CC" w14:textId="77777777">
        <w:trPr>
          <w:trHeight w:val="312"/>
        </w:trPr>
        <w:tc>
          <w:tcPr>
            <w:tcW w:w="2907" w:type="dxa"/>
            <w:tcBorders>
              <w:top w:val="single" w:sz="4" w:space="0" w:color="auto"/>
              <w:left w:val="nil"/>
              <w:bottom w:val="nil"/>
              <w:right w:val="nil"/>
            </w:tcBorders>
            <w:shd w:val="clear" w:color="auto" w:fill="auto"/>
            <w:noWrap/>
            <w:vAlign w:val="center"/>
            <w:hideMark/>
          </w:tcPr>
          <w:p w14:paraId="5F49CF49" w14:textId="77777777" w:rsidR="00223209" w:rsidRDefault="00614FFC">
            <w:pPr>
              <w:spacing w:line="360" w:lineRule="auto"/>
              <w:rPr>
                <w:b/>
                <w:bCs/>
                <w:color w:val="000000"/>
                <w:lang w:val="es-PY" w:eastAsia="es-PY"/>
              </w:rPr>
            </w:pPr>
            <w:r>
              <w:rPr>
                <w:b/>
                <w:bCs/>
                <w:color w:val="000000"/>
                <w:sz w:val="22"/>
                <w:szCs w:val="22"/>
                <w:lang w:val="es-PY" w:eastAsia="es-PY"/>
              </w:rPr>
              <w:t>Estado civil</w:t>
            </w:r>
          </w:p>
        </w:tc>
        <w:tc>
          <w:tcPr>
            <w:tcW w:w="1652" w:type="dxa"/>
            <w:tcBorders>
              <w:top w:val="single" w:sz="4" w:space="0" w:color="auto"/>
              <w:left w:val="nil"/>
              <w:bottom w:val="nil"/>
              <w:right w:val="nil"/>
            </w:tcBorders>
            <w:shd w:val="clear" w:color="auto" w:fill="auto"/>
            <w:vAlign w:val="center"/>
            <w:hideMark/>
          </w:tcPr>
          <w:p w14:paraId="2DA21F27" w14:textId="77777777" w:rsidR="00223209" w:rsidRDefault="00223209">
            <w:pPr>
              <w:spacing w:line="360" w:lineRule="auto"/>
              <w:rPr>
                <w:b/>
                <w:bCs/>
                <w:color w:val="000000"/>
                <w:lang w:val="es-PY" w:eastAsia="es-PY"/>
              </w:rPr>
            </w:pPr>
          </w:p>
        </w:tc>
        <w:tc>
          <w:tcPr>
            <w:tcW w:w="1618" w:type="dxa"/>
            <w:tcBorders>
              <w:top w:val="single" w:sz="4" w:space="0" w:color="auto"/>
              <w:left w:val="nil"/>
              <w:bottom w:val="nil"/>
              <w:right w:val="nil"/>
            </w:tcBorders>
            <w:shd w:val="clear" w:color="auto" w:fill="auto"/>
            <w:noWrap/>
            <w:vAlign w:val="bottom"/>
            <w:hideMark/>
          </w:tcPr>
          <w:p w14:paraId="3F91E9C5" w14:textId="77777777" w:rsidR="00223209" w:rsidRDefault="00223209">
            <w:pPr>
              <w:spacing w:line="360" w:lineRule="auto"/>
              <w:jc w:val="center"/>
              <w:rPr>
                <w:lang w:val="es-PY" w:eastAsia="es-PY"/>
              </w:rPr>
            </w:pPr>
          </w:p>
        </w:tc>
      </w:tr>
      <w:tr w:rsidR="00223209" w14:paraId="04DA0BE5" w14:textId="77777777">
        <w:trPr>
          <w:trHeight w:val="312"/>
        </w:trPr>
        <w:tc>
          <w:tcPr>
            <w:tcW w:w="2907" w:type="dxa"/>
            <w:tcBorders>
              <w:top w:val="nil"/>
              <w:left w:val="nil"/>
              <w:bottom w:val="nil"/>
              <w:right w:val="nil"/>
            </w:tcBorders>
            <w:shd w:val="clear" w:color="auto" w:fill="auto"/>
            <w:noWrap/>
            <w:vAlign w:val="center"/>
            <w:hideMark/>
          </w:tcPr>
          <w:p w14:paraId="3A8C59D8" w14:textId="77777777" w:rsidR="00223209" w:rsidRDefault="00614FFC">
            <w:pPr>
              <w:spacing w:line="360" w:lineRule="auto"/>
              <w:rPr>
                <w:color w:val="000000"/>
                <w:lang w:val="es-PY" w:eastAsia="es-PY"/>
              </w:rPr>
            </w:pPr>
            <w:r>
              <w:rPr>
                <w:color w:val="000000"/>
                <w:sz w:val="22"/>
                <w:szCs w:val="22"/>
                <w:lang w:val="es-PY" w:eastAsia="es-PY"/>
              </w:rPr>
              <w:t>Soltero</w:t>
            </w:r>
          </w:p>
        </w:tc>
        <w:tc>
          <w:tcPr>
            <w:tcW w:w="1652" w:type="dxa"/>
            <w:tcBorders>
              <w:top w:val="nil"/>
              <w:left w:val="nil"/>
              <w:bottom w:val="nil"/>
              <w:right w:val="nil"/>
            </w:tcBorders>
            <w:shd w:val="clear" w:color="auto" w:fill="auto"/>
            <w:vAlign w:val="center"/>
            <w:hideMark/>
          </w:tcPr>
          <w:p w14:paraId="355F963A" w14:textId="77777777" w:rsidR="00223209" w:rsidRDefault="00614FFC">
            <w:pPr>
              <w:spacing w:line="360" w:lineRule="auto"/>
              <w:jc w:val="center"/>
              <w:rPr>
                <w:color w:val="000000"/>
                <w:lang w:val="es-PY" w:eastAsia="es-PY"/>
              </w:rPr>
            </w:pPr>
            <w:r>
              <w:rPr>
                <w:color w:val="000000"/>
                <w:sz w:val="22"/>
                <w:szCs w:val="22"/>
                <w:lang w:val="es-PY" w:eastAsia="es-PY"/>
              </w:rPr>
              <w:t>23</w:t>
            </w:r>
          </w:p>
        </w:tc>
        <w:tc>
          <w:tcPr>
            <w:tcW w:w="1618" w:type="dxa"/>
            <w:tcBorders>
              <w:top w:val="nil"/>
              <w:left w:val="nil"/>
              <w:bottom w:val="nil"/>
              <w:right w:val="nil"/>
            </w:tcBorders>
            <w:shd w:val="clear" w:color="auto" w:fill="auto"/>
            <w:noWrap/>
            <w:vAlign w:val="center"/>
            <w:hideMark/>
          </w:tcPr>
          <w:p w14:paraId="2F12F1FC" w14:textId="77777777" w:rsidR="00223209" w:rsidRDefault="00614FFC">
            <w:pPr>
              <w:spacing w:line="360" w:lineRule="auto"/>
              <w:jc w:val="center"/>
              <w:rPr>
                <w:color w:val="000000"/>
                <w:lang w:val="es-PY" w:eastAsia="es-PY"/>
              </w:rPr>
            </w:pPr>
            <w:r>
              <w:rPr>
                <w:color w:val="000000"/>
                <w:sz w:val="22"/>
                <w:szCs w:val="22"/>
                <w:lang w:val="es-PY" w:eastAsia="es-PY"/>
              </w:rPr>
              <w:t>58</w:t>
            </w:r>
          </w:p>
        </w:tc>
      </w:tr>
      <w:tr w:rsidR="00223209" w14:paraId="19A8576B" w14:textId="77777777">
        <w:trPr>
          <w:trHeight w:val="312"/>
        </w:trPr>
        <w:tc>
          <w:tcPr>
            <w:tcW w:w="2907" w:type="dxa"/>
            <w:tcBorders>
              <w:top w:val="nil"/>
              <w:left w:val="nil"/>
              <w:right w:val="nil"/>
            </w:tcBorders>
            <w:shd w:val="clear" w:color="auto" w:fill="auto"/>
            <w:noWrap/>
            <w:vAlign w:val="center"/>
            <w:hideMark/>
          </w:tcPr>
          <w:p w14:paraId="3C06FE46" w14:textId="77777777" w:rsidR="00223209" w:rsidRDefault="00614FFC">
            <w:pPr>
              <w:spacing w:line="360" w:lineRule="auto"/>
              <w:rPr>
                <w:color w:val="000000"/>
                <w:lang w:val="es-PY" w:eastAsia="es-PY"/>
              </w:rPr>
            </w:pPr>
            <w:r>
              <w:rPr>
                <w:color w:val="000000"/>
                <w:sz w:val="22"/>
                <w:szCs w:val="22"/>
                <w:lang w:val="es-PY" w:eastAsia="es-PY"/>
              </w:rPr>
              <w:t>Casado</w:t>
            </w:r>
          </w:p>
        </w:tc>
        <w:tc>
          <w:tcPr>
            <w:tcW w:w="1652" w:type="dxa"/>
            <w:tcBorders>
              <w:top w:val="nil"/>
              <w:left w:val="nil"/>
              <w:right w:val="nil"/>
            </w:tcBorders>
            <w:shd w:val="clear" w:color="auto" w:fill="auto"/>
            <w:vAlign w:val="center"/>
            <w:hideMark/>
          </w:tcPr>
          <w:p w14:paraId="7355921A" w14:textId="77777777" w:rsidR="00223209" w:rsidRDefault="00614FFC">
            <w:pPr>
              <w:spacing w:line="360" w:lineRule="auto"/>
              <w:jc w:val="center"/>
              <w:rPr>
                <w:color w:val="000000"/>
                <w:lang w:val="es-PY" w:eastAsia="es-PY"/>
              </w:rPr>
            </w:pPr>
            <w:r>
              <w:rPr>
                <w:color w:val="000000"/>
                <w:sz w:val="22"/>
                <w:szCs w:val="22"/>
                <w:lang w:val="es-PY" w:eastAsia="es-PY"/>
              </w:rPr>
              <w:t>15</w:t>
            </w:r>
          </w:p>
        </w:tc>
        <w:tc>
          <w:tcPr>
            <w:tcW w:w="1618" w:type="dxa"/>
            <w:tcBorders>
              <w:top w:val="nil"/>
              <w:left w:val="nil"/>
              <w:right w:val="nil"/>
            </w:tcBorders>
            <w:shd w:val="clear" w:color="auto" w:fill="auto"/>
            <w:noWrap/>
            <w:vAlign w:val="center"/>
            <w:hideMark/>
          </w:tcPr>
          <w:p w14:paraId="34D2E502" w14:textId="77777777" w:rsidR="00223209" w:rsidRDefault="00614FFC">
            <w:pPr>
              <w:spacing w:line="360" w:lineRule="auto"/>
              <w:jc w:val="center"/>
              <w:rPr>
                <w:color w:val="000000"/>
                <w:lang w:val="es-PY" w:eastAsia="es-PY"/>
              </w:rPr>
            </w:pPr>
            <w:r>
              <w:rPr>
                <w:color w:val="000000"/>
                <w:sz w:val="22"/>
                <w:szCs w:val="22"/>
                <w:lang w:val="es-PY" w:eastAsia="es-PY"/>
              </w:rPr>
              <w:t>38</w:t>
            </w:r>
          </w:p>
        </w:tc>
      </w:tr>
      <w:tr w:rsidR="00223209" w14:paraId="135D7457" w14:textId="77777777">
        <w:trPr>
          <w:trHeight w:val="312"/>
        </w:trPr>
        <w:tc>
          <w:tcPr>
            <w:tcW w:w="2907" w:type="dxa"/>
            <w:tcBorders>
              <w:top w:val="nil"/>
              <w:left w:val="nil"/>
              <w:bottom w:val="single" w:sz="4" w:space="0" w:color="auto"/>
              <w:right w:val="nil"/>
            </w:tcBorders>
            <w:shd w:val="clear" w:color="auto" w:fill="auto"/>
            <w:noWrap/>
            <w:vAlign w:val="center"/>
            <w:hideMark/>
          </w:tcPr>
          <w:p w14:paraId="6A2E679B" w14:textId="77777777" w:rsidR="00223209" w:rsidRDefault="00614FFC">
            <w:pPr>
              <w:spacing w:line="360" w:lineRule="auto"/>
              <w:rPr>
                <w:color w:val="000000"/>
                <w:lang w:val="es-PY" w:eastAsia="es-PY"/>
              </w:rPr>
            </w:pPr>
            <w:r>
              <w:rPr>
                <w:color w:val="000000"/>
                <w:sz w:val="22"/>
                <w:szCs w:val="22"/>
                <w:lang w:val="es-PY" w:eastAsia="es-PY"/>
              </w:rPr>
              <w:t>Unión libre</w:t>
            </w:r>
          </w:p>
        </w:tc>
        <w:tc>
          <w:tcPr>
            <w:tcW w:w="1652" w:type="dxa"/>
            <w:tcBorders>
              <w:top w:val="nil"/>
              <w:left w:val="nil"/>
              <w:bottom w:val="single" w:sz="4" w:space="0" w:color="auto"/>
              <w:right w:val="nil"/>
            </w:tcBorders>
            <w:shd w:val="clear" w:color="auto" w:fill="auto"/>
            <w:vAlign w:val="center"/>
            <w:hideMark/>
          </w:tcPr>
          <w:p w14:paraId="114986F1" w14:textId="77777777" w:rsidR="00223209" w:rsidRDefault="00614FFC">
            <w:pPr>
              <w:spacing w:line="360" w:lineRule="auto"/>
              <w:jc w:val="center"/>
              <w:rPr>
                <w:color w:val="000000"/>
                <w:lang w:val="es-PY" w:eastAsia="es-PY"/>
              </w:rPr>
            </w:pPr>
            <w:r>
              <w:rPr>
                <w:color w:val="000000"/>
                <w:sz w:val="22"/>
                <w:szCs w:val="22"/>
                <w:lang w:val="es-PY" w:eastAsia="es-PY"/>
              </w:rPr>
              <w:t>2</w:t>
            </w:r>
          </w:p>
        </w:tc>
        <w:tc>
          <w:tcPr>
            <w:tcW w:w="1618" w:type="dxa"/>
            <w:tcBorders>
              <w:top w:val="nil"/>
              <w:left w:val="nil"/>
              <w:bottom w:val="single" w:sz="4" w:space="0" w:color="auto"/>
              <w:right w:val="nil"/>
            </w:tcBorders>
            <w:shd w:val="clear" w:color="auto" w:fill="auto"/>
            <w:noWrap/>
            <w:vAlign w:val="center"/>
            <w:hideMark/>
          </w:tcPr>
          <w:p w14:paraId="4CCA9907" w14:textId="77777777" w:rsidR="00223209" w:rsidRDefault="00614FFC">
            <w:pPr>
              <w:spacing w:line="360" w:lineRule="auto"/>
              <w:jc w:val="center"/>
              <w:rPr>
                <w:color w:val="000000"/>
                <w:lang w:val="es-PY" w:eastAsia="es-PY"/>
              </w:rPr>
            </w:pPr>
            <w:r>
              <w:rPr>
                <w:color w:val="000000"/>
                <w:sz w:val="22"/>
                <w:szCs w:val="22"/>
                <w:lang w:val="es-PY" w:eastAsia="es-PY"/>
              </w:rPr>
              <w:t>4</w:t>
            </w:r>
          </w:p>
        </w:tc>
      </w:tr>
      <w:tr w:rsidR="00223209" w14:paraId="5325C175" w14:textId="77777777">
        <w:trPr>
          <w:trHeight w:val="312"/>
        </w:trPr>
        <w:tc>
          <w:tcPr>
            <w:tcW w:w="4559" w:type="dxa"/>
            <w:gridSpan w:val="2"/>
            <w:tcBorders>
              <w:top w:val="single" w:sz="4" w:space="0" w:color="auto"/>
              <w:left w:val="nil"/>
              <w:bottom w:val="nil"/>
              <w:right w:val="nil"/>
            </w:tcBorders>
            <w:shd w:val="clear" w:color="auto" w:fill="auto"/>
            <w:noWrap/>
            <w:vAlign w:val="center"/>
            <w:hideMark/>
          </w:tcPr>
          <w:p w14:paraId="0344FC6F" w14:textId="77777777" w:rsidR="00223209" w:rsidRDefault="00614FFC">
            <w:pPr>
              <w:spacing w:line="360" w:lineRule="auto"/>
              <w:rPr>
                <w:b/>
                <w:bCs/>
                <w:color w:val="000000"/>
                <w:lang w:val="es-PY" w:eastAsia="es-PY"/>
              </w:rPr>
            </w:pPr>
            <w:r>
              <w:rPr>
                <w:b/>
                <w:bCs/>
                <w:color w:val="000000"/>
                <w:sz w:val="22"/>
                <w:szCs w:val="22"/>
                <w:lang w:val="es-PY" w:eastAsia="es-PY"/>
              </w:rPr>
              <w:t>Formación académica</w:t>
            </w:r>
          </w:p>
        </w:tc>
        <w:tc>
          <w:tcPr>
            <w:tcW w:w="1618" w:type="dxa"/>
            <w:tcBorders>
              <w:top w:val="single" w:sz="4" w:space="0" w:color="auto"/>
              <w:left w:val="nil"/>
              <w:bottom w:val="nil"/>
              <w:right w:val="nil"/>
            </w:tcBorders>
            <w:shd w:val="clear" w:color="auto" w:fill="auto"/>
            <w:noWrap/>
            <w:vAlign w:val="bottom"/>
            <w:hideMark/>
          </w:tcPr>
          <w:p w14:paraId="0894E51A" w14:textId="77777777" w:rsidR="00223209" w:rsidRDefault="00223209">
            <w:pPr>
              <w:spacing w:line="360" w:lineRule="auto"/>
              <w:rPr>
                <w:b/>
                <w:bCs/>
                <w:color w:val="000000"/>
                <w:lang w:val="es-PY" w:eastAsia="es-PY"/>
              </w:rPr>
            </w:pPr>
          </w:p>
        </w:tc>
      </w:tr>
      <w:tr w:rsidR="00223209" w14:paraId="17AD4831" w14:textId="77777777">
        <w:trPr>
          <w:trHeight w:val="312"/>
        </w:trPr>
        <w:tc>
          <w:tcPr>
            <w:tcW w:w="2907" w:type="dxa"/>
            <w:tcBorders>
              <w:top w:val="nil"/>
              <w:left w:val="nil"/>
              <w:right w:val="nil"/>
            </w:tcBorders>
            <w:shd w:val="clear" w:color="auto" w:fill="auto"/>
            <w:noWrap/>
            <w:vAlign w:val="center"/>
            <w:hideMark/>
          </w:tcPr>
          <w:p w14:paraId="6A7B7A03" w14:textId="77777777" w:rsidR="00223209" w:rsidRDefault="00614FFC">
            <w:pPr>
              <w:spacing w:line="360" w:lineRule="auto"/>
              <w:rPr>
                <w:color w:val="000000"/>
                <w:lang w:val="es-PY" w:eastAsia="es-PY"/>
              </w:rPr>
            </w:pPr>
            <w:r>
              <w:rPr>
                <w:color w:val="000000"/>
                <w:sz w:val="22"/>
                <w:szCs w:val="22"/>
                <w:lang w:val="es-PY" w:eastAsia="es-PY"/>
              </w:rPr>
              <w:t>Licenciada</w:t>
            </w:r>
          </w:p>
        </w:tc>
        <w:tc>
          <w:tcPr>
            <w:tcW w:w="1652" w:type="dxa"/>
            <w:tcBorders>
              <w:top w:val="nil"/>
              <w:left w:val="nil"/>
              <w:right w:val="nil"/>
            </w:tcBorders>
            <w:shd w:val="clear" w:color="auto" w:fill="auto"/>
            <w:vAlign w:val="center"/>
            <w:hideMark/>
          </w:tcPr>
          <w:p w14:paraId="1E04B1D0" w14:textId="77777777" w:rsidR="00223209" w:rsidRDefault="00614FFC">
            <w:pPr>
              <w:spacing w:line="360" w:lineRule="auto"/>
              <w:jc w:val="center"/>
              <w:rPr>
                <w:color w:val="000000"/>
                <w:lang w:val="es-PY" w:eastAsia="es-PY"/>
              </w:rPr>
            </w:pPr>
            <w:r>
              <w:rPr>
                <w:color w:val="000000"/>
                <w:sz w:val="22"/>
                <w:szCs w:val="22"/>
                <w:lang w:val="es-PY" w:eastAsia="es-PY"/>
              </w:rPr>
              <w:t>26</w:t>
            </w:r>
          </w:p>
        </w:tc>
        <w:tc>
          <w:tcPr>
            <w:tcW w:w="1618" w:type="dxa"/>
            <w:tcBorders>
              <w:top w:val="nil"/>
              <w:left w:val="nil"/>
              <w:right w:val="nil"/>
            </w:tcBorders>
            <w:shd w:val="clear" w:color="auto" w:fill="auto"/>
            <w:noWrap/>
            <w:vAlign w:val="center"/>
            <w:hideMark/>
          </w:tcPr>
          <w:p w14:paraId="3526418B" w14:textId="77777777" w:rsidR="00223209" w:rsidRDefault="00614FFC">
            <w:pPr>
              <w:spacing w:line="360" w:lineRule="auto"/>
              <w:jc w:val="center"/>
              <w:rPr>
                <w:color w:val="000000"/>
                <w:lang w:val="es-PY" w:eastAsia="es-PY"/>
              </w:rPr>
            </w:pPr>
            <w:r>
              <w:rPr>
                <w:color w:val="000000"/>
                <w:sz w:val="22"/>
                <w:szCs w:val="22"/>
                <w:lang w:val="es-PY" w:eastAsia="es-PY"/>
              </w:rPr>
              <w:t>65</w:t>
            </w:r>
          </w:p>
        </w:tc>
      </w:tr>
      <w:tr w:rsidR="00223209" w14:paraId="3D7DF448" w14:textId="77777777">
        <w:trPr>
          <w:trHeight w:val="312"/>
        </w:trPr>
        <w:tc>
          <w:tcPr>
            <w:tcW w:w="2907" w:type="dxa"/>
            <w:tcBorders>
              <w:top w:val="nil"/>
              <w:left w:val="nil"/>
              <w:bottom w:val="single" w:sz="4" w:space="0" w:color="auto"/>
              <w:right w:val="nil"/>
            </w:tcBorders>
            <w:shd w:val="clear" w:color="auto" w:fill="auto"/>
            <w:noWrap/>
            <w:vAlign w:val="center"/>
            <w:hideMark/>
          </w:tcPr>
          <w:p w14:paraId="6DB73958" w14:textId="77777777" w:rsidR="00223209" w:rsidRDefault="00614FFC">
            <w:pPr>
              <w:spacing w:line="360" w:lineRule="auto"/>
              <w:rPr>
                <w:color w:val="000000"/>
                <w:lang w:val="es-PY" w:eastAsia="es-PY"/>
              </w:rPr>
            </w:pPr>
            <w:r>
              <w:rPr>
                <w:color w:val="000000"/>
                <w:sz w:val="22"/>
                <w:szCs w:val="22"/>
                <w:lang w:val="es-PY" w:eastAsia="es-PY"/>
              </w:rPr>
              <w:t>Maestría</w:t>
            </w:r>
          </w:p>
        </w:tc>
        <w:tc>
          <w:tcPr>
            <w:tcW w:w="1652" w:type="dxa"/>
            <w:tcBorders>
              <w:top w:val="nil"/>
              <w:left w:val="nil"/>
              <w:bottom w:val="single" w:sz="4" w:space="0" w:color="auto"/>
              <w:right w:val="nil"/>
            </w:tcBorders>
            <w:shd w:val="clear" w:color="auto" w:fill="auto"/>
            <w:vAlign w:val="center"/>
            <w:hideMark/>
          </w:tcPr>
          <w:p w14:paraId="291FD1FE" w14:textId="77777777" w:rsidR="00223209" w:rsidRDefault="00614FFC">
            <w:pPr>
              <w:spacing w:line="360" w:lineRule="auto"/>
              <w:jc w:val="center"/>
              <w:rPr>
                <w:color w:val="000000"/>
                <w:lang w:val="es-PY" w:eastAsia="es-PY"/>
              </w:rPr>
            </w:pPr>
            <w:r>
              <w:rPr>
                <w:color w:val="000000"/>
                <w:sz w:val="22"/>
                <w:szCs w:val="22"/>
                <w:lang w:val="es-PY" w:eastAsia="es-PY"/>
              </w:rPr>
              <w:t>14</w:t>
            </w:r>
          </w:p>
        </w:tc>
        <w:tc>
          <w:tcPr>
            <w:tcW w:w="1618" w:type="dxa"/>
            <w:tcBorders>
              <w:top w:val="nil"/>
              <w:left w:val="nil"/>
              <w:bottom w:val="single" w:sz="4" w:space="0" w:color="auto"/>
              <w:right w:val="nil"/>
            </w:tcBorders>
            <w:shd w:val="clear" w:color="auto" w:fill="auto"/>
            <w:noWrap/>
            <w:vAlign w:val="center"/>
            <w:hideMark/>
          </w:tcPr>
          <w:p w14:paraId="44C7BBD7" w14:textId="77777777" w:rsidR="00223209" w:rsidRDefault="00614FFC">
            <w:pPr>
              <w:spacing w:line="360" w:lineRule="auto"/>
              <w:jc w:val="center"/>
              <w:rPr>
                <w:color w:val="000000"/>
                <w:lang w:val="es-PY" w:eastAsia="es-PY"/>
              </w:rPr>
            </w:pPr>
            <w:r>
              <w:rPr>
                <w:color w:val="000000"/>
                <w:sz w:val="22"/>
                <w:szCs w:val="22"/>
                <w:lang w:val="es-PY" w:eastAsia="es-PY"/>
              </w:rPr>
              <w:t>35</w:t>
            </w:r>
          </w:p>
        </w:tc>
      </w:tr>
      <w:tr w:rsidR="00223209" w14:paraId="6DA644E8" w14:textId="77777777">
        <w:trPr>
          <w:trHeight w:val="312"/>
        </w:trPr>
        <w:tc>
          <w:tcPr>
            <w:tcW w:w="2907" w:type="dxa"/>
            <w:tcBorders>
              <w:top w:val="single" w:sz="4" w:space="0" w:color="auto"/>
              <w:left w:val="nil"/>
              <w:bottom w:val="nil"/>
              <w:right w:val="nil"/>
            </w:tcBorders>
            <w:shd w:val="clear" w:color="auto" w:fill="auto"/>
            <w:noWrap/>
            <w:vAlign w:val="center"/>
            <w:hideMark/>
          </w:tcPr>
          <w:p w14:paraId="24114B72" w14:textId="77777777" w:rsidR="00223209" w:rsidRDefault="00614FFC">
            <w:pPr>
              <w:spacing w:line="360" w:lineRule="auto"/>
              <w:rPr>
                <w:b/>
                <w:bCs/>
                <w:color w:val="000000"/>
                <w:lang w:val="es-PY" w:eastAsia="es-PY"/>
              </w:rPr>
            </w:pPr>
            <w:r>
              <w:rPr>
                <w:b/>
                <w:bCs/>
                <w:color w:val="000000"/>
                <w:sz w:val="22"/>
                <w:szCs w:val="22"/>
                <w:lang w:val="es-PY" w:eastAsia="es-PY"/>
              </w:rPr>
              <w:t>Antigüedad laboral</w:t>
            </w:r>
          </w:p>
        </w:tc>
        <w:tc>
          <w:tcPr>
            <w:tcW w:w="1652" w:type="dxa"/>
            <w:tcBorders>
              <w:top w:val="single" w:sz="4" w:space="0" w:color="auto"/>
              <w:left w:val="nil"/>
              <w:bottom w:val="nil"/>
              <w:right w:val="nil"/>
            </w:tcBorders>
            <w:shd w:val="clear" w:color="auto" w:fill="auto"/>
            <w:vAlign w:val="center"/>
            <w:hideMark/>
          </w:tcPr>
          <w:p w14:paraId="46880D5C" w14:textId="77777777" w:rsidR="00223209" w:rsidRDefault="00223209">
            <w:pPr>
              <w:spacing w:line="360" w:lineRule="auto"/>
              <w:rPr>
                <w:b/>
                <w:bCs/>
                <w:color w:val="000000"/>
                <w:lang w:val="es-PY" w:eastAsia="es-PY"/>
              </w:rPr>
            </w:pPr>
          </w:p>
        </w:tc>
        <w:tc>
          <w:tcPr>
            <w:tcW w:w="1618" w:type="dxa"/>
            <w:tcBorders>
              <w:top w:val="single" w:sz="4" w:space="0" w:color="auto"/>
              <w:left w:val="nil"/>
              <w:bottom w:val="nil"/>
              <w:right w:val="nil"/>
            </w:tcBorders>
            <w:shd w:val="clear" w:color="auto" w:fill="auto"/>
            <w:noWrap/>
            <w:vAlign w:val="bottom"/>
            <w:hideMark/>
          </w:tcPr>
          <w:p w14:paraId="6C755E0F" w14:textId="77777777" w:rsidR="00223209" w:rsidRDefault="00223209">
            <w:pPr>
              <w:spacing w:line="360" w:lineRule="auto"/>
              <w:jc w:val="center"/>
              <w:rPr>
                <w:lang w:val="es-PY" w:eastAsia="es-PY"/>
              </w:rPr>
            </w:pPr>
          </w:p>
        </w:tc>
      </w:tr>
      <w:tr w:rsidR="00223209" w14:paraId="6CC2E315" w14:textId="77777777">
        <w:trPr>
          <w:trHeight w:val="312"/>
        </w:trPr>
        <w:tc>
          <w:tcPr>
            <w:tcW w:w="2907" w:type="dxa"/>
            <w:tcBorders>
              <w:top w:val="nil"/>
              <w:left w:val="nil"/>
              <w:bottom w:val="nil"/>
              <w:right w:val="nil"/>
            </w:tcBorders>
            <w:shd w:val="clear" w:color="auto" w:fill="auto"/>
            <w:noWrap/>
            <w:vAlign w:val="center"/>
            <w:hideMark/>
          </w:tcPr>
          <w:p w14:paraId="1EAE6202" w14:textId="77777777" w:rsidR="00223209" w:rsidRDefault="00614FFC">
            <w:pPr>
              <w:spacing w:line="360" w:lineRule="auto"/>
              <w:rPr>
                <w:color w:val="000000"/>
                <w:lang w:val="es-PY" w:eastAsia="es-PY"/>
              </w:rPr>
            </w:pPr>
            <w:r>
              <w:rPr>
                <w:color w:val="000000"/>
                <w:sz w:val="22"/>
                <w:szCs w:val="22"/>
                <w:lang w:val="es-PY" w:eastAsia="es-PY"/>
              </w:rPr>
              <w:t>1 a 5 años</w:t>
            </w:r>
          </w:p>
        </w:tc>
        <w:tc>
          <w:tcPr>
            <w:tcW w:w="1652" w:type="dxa"/>
            <w:tcBorders>
              <w:top w:val="nil"/>
              <w:left w:val="nil"/>
              <w:bottom w:val="nil"/>
              <w:right w:val="nil"/>
            </w:tcBorders>
            <w:shd w:val="clear" w:color="auto" w:fill="auto"/>
            <w:vAlign w:val="center"/>
            <w:hideMark/>
          </w:tcPr>
          <w:p w14:paraId="22F2A598" w14:textId="77777777" w:rsidR="00223209" w:rsidRDefault="00614FFC">
            <w:pPr>
              <w:spacing w:line="360" w:lineRule="auto"/>
              <w:jc w:val="center"/>
              <w:rPr>
                <w:color w:val="000000"/>
                <w:lang w:val="es-PY" w:eastAsia="es-PY"/>
              </w:rPr>
            </w:pPr>
            <w:r>
              <w:rPr>
                <w:color w:val="000000"/>
                <w:sz w:val="22"/>
                <w:szCs w:val="22"/>
                <w:lang w:val="es-PY" w:eastAsia="es-PY"/>
              </w:rPr>
              <w:t>9</w:t>
            </w:r>
          </w:p>
        </w:tc>
        <w:tc>
          <w:tcPr>
            <w:tcW w:w="1618" w:type="dxa"/>
            <w:tcBorders>
              <w:top w:val="nil"/>
              <w:left w:val="nil"/>
              <w:bottom w:val="nil"/>
              <w:right w:val="nil"/>
            </w:tcBorders>
            <w:shd w:val="clear" w:color="auto" w:fill="auto"/>
            <w:noWrap/>
            <w:vAlign w:val="center"/>
            <w:hideMark/>
          </w:tcPr>
          <w:p w14:paraId="51C77AE7" w14:textId="77777777" w:rsidR="00223209" w:rsidRDefault="00614FFC">
            <w:pPr>
              <w:spacing w:line="360" w:lineRule="auto"/>
              <w:jc w:val="center"/>
              <w:rPr>
                <w:color w:val="000000"/>
                <w:lang w:val="es-PY" w:eastAsia="es-PY"/>
              </w:rPr>
            </w:pPr>
            <w:r>
              <w:rPr>
                <w:color w:val="000000"/>
                <w:sz w:val="22"/>
                <w:szCs w:val="22"/>
                <w:lang w:val="es-PY" w:eastAsia="es-PY"/>
              </w:rPr>
              <w:t>23</w:t>
            </w:r>
          </w:p>
        </w:tc>
      </w:tr>
      <w:tr w:rsidR="00223209" w14:paraId="54246EF3" w14:textId="77777777">
        <w:trPr>
          <w:trHeight w:val="312"/>
        </w:trPr>
        <w:tc>
          <w:tcPr>
            <w:tcW w:w="2907" w:type="dxa"/>
            <w:tcBorders>
              <w:top w:val="nil"/>
              <w:left w:val="nil"/>
              <w:right w:val="nil"/>
            </w:tcBorders>
            <w:shd w:val="clear" w:color="auto" w:fill="auto"/>
            <w:noWrap/>
            <w:vAlign w:val="center"/>
            <w:hideMark/>
          </w:tcPr>
          <w:p w14:paraId="0B8E7D71" w14:textId="77777777" w:rsidR="00223209" w:rsidRDefault="00614FFC">
            <w:pPr>
              <w:spacing w:line="360" w:lineRule="auto"/>
              <w:rPr>
                <w:color w:val="000000"/>
                <w:lang w:val="es-PY" w:eastAsia="es-PY"/>
              </w:rPr>
            </w:pPr>
            <w:r>
              <w:rPr>
                <w:color w:val="000000"/>
                <w:sz w:val="22"/>
                <w:szCs w:val="22"/>
                <w:lang w:val="es-PY" w:eastAsia="es-PY"/>
              </w:rPr>
              <w:t xml:space="preserve">6 a 10 </w:t>
            </w:r>
            <w:r>
              <w:rPr>
                <w:color w:val="000000"/>
                <w:sz w:val="22"/>
                <w:szCs w:val="22"/>
                <w:lang w:val="es-PY" w:eastAsia="es-PY"/>
              </w:rPr>
              <w:t>años</w:t>
            </w:r>
          </w:p>
        </w:tc>
        <w:tc>
          <w:tcPr>
            <w:tcW w:w="1652" w:type="dxa"/>
            <w:tcBorders>
              <w:top w:val="nil"/>
              <w:left w:val="nil"/>
              <w:right w:val="nil"/>
            </w:tcBorders>
            <w:shd w:val="clear" w:color="auto" w:fill="auto"/>
            <w:vAlign w:val="center"/>
            <w:hideMark/>
          </w:tcPr>
          <w:p w14:paraId="746EFF3C" w14:textId="77777777" w:rsidR="00223209" w:rsidRDefault="00614FFC">
            <w:pPr>
              <w:spacing w:line="360" w:lineRule="auto"/>
              <w:jc w:val="center"/>
              <w:rPr>
                <w:color w:val="000000"/>
                <w:lang w:val="es-PY" w:eastAsia="es-PY"/>
              </w:rPr>
            </w:pPr>
            <w:r>
              <w:rPr>
                <w:color w:val="000000"/>
                <w:sz w:val="22"/>
                <w:szCs w:val="22"/>
                <w:lang w:val="es-PY" w:eastAsia="es-PY"/>
              </w:rPr>
              <w:t>13</w:t>
            </w:r>
          </w:p>
        </w:tc>
        <w:tc>
          <w:tcPr>
            <w:tcW w:w="1618" w:type="dxa"/>
            <w:tcBorders>
              <w:top w:val="nil"/>
              <w:left w:val="nil"/>
              <w:right w:val="nil"/>
            </w:tcBorders>
            <w:shd w:val="clear" w:color="auto" w:fill="auto"/>
            <w:noWrap/>
            <w:vAlign w:val="center"/>
            <w:hideMark/>
          </w:tcPr>
          <w:p w14:paraId="6142A0EC" w14:textId="77777777" w:rsidR="00223209" w:rsidRDefault="00614FFC">
            <w:pPr>
              <w:spacing w:line="360" w:lineRule="auto"/>
              <w:jc w:val="center"/>
              <w:rPr>
                <w:color w:val="000000"/>
                <w:lang w:val="es-PY" w:eastAsia="es-PY"/>
              </w:rPr>
            </w:pPr>
            <w:r>
              <w:rPr>
                <w:color w:val="000000"/>
                <w:sz w:val="22"/>
                <w:szCs w:val="22"/>
                <w:lang w:val="es-PY" w:eastAsia="es-PY"/>
              </w:rPr>
              <w:t>32</w:t>
            </w:r>
          </w:p>
        </w:tc>
      </w:tr>
      <w:tr w:rsidR="00223209" w14:paraId="09226DD7" w14:textId="77777777">
        <w:trPr>
          <w:trHeight w:val="312"/>
        </w:trPr>
        <w:tc>
          <w:tcPr>
            <w:tcW w:w="2907" w:type="dxa"/>
            <w:tcBorders>
              <w:top w:val="nil"/>
              <w:left w:val="nil"/>
              <w:bottom w:val="single" w:sz="4" w:space="0" w:color="auto"/>
              <w:right w:val="nil"/>
            </w:tcBorders>
            <w:shd w:val="clear" w:color="auto" w:fill="auto"/>
            <w:noWrap/>
            <w:vAlign w:val="center"/>
            <w:hideMark/>
          </w:tcPr>
          <w:p w14:paraId="14C14BBA" w14:textId="77777777" w:rsidR="00223209" w:rsidRDefault="00614FFC">
            <w:pPr>
              <w:spacing w:line="360" w:lineRule="auto"/>
              <w:rPr>
                <w:color w:val="000000"/>
                <w:lang w:val="es-PY" w:eastAsia="es-PY"/>
              </w:rPr>
            </w:pPr>
            <w:r>
              <w:rPr>
                <w:color w:val="000000"/>
                <w:sz w:val="22"/>
                <w:szCs w:val="22"/>
                <w:lang w:val="es-PY" w:eastAsia="es-PY"/>
              </w:rPr>
              <w:t>Mas de 10 años</w:t>
            </w:r>
          </w:p>
        </w:tc>
        <w:tc>
          <w:tcPr>
            <w:tcW w:w="1652" w:type="dxa"/>
            <w:tcBorders>
              <w:top w:val="nil"/>
              <w:left w:val="nil"/>
              <w:bottom w:val="single" w:sz="4" w:space="0" w:color="auto"/>
              <w:right w:val="nil"/>
            </w:tcBorders>
            <w:shd w:val="clear" w:color="auto" w:fill="auto"/>
            <w:vAlign w:val="center"/>
            <w:hideMark/>
          </w:tcPr>
          <w:p w14:paraId="5682E42D" w14:textId="77777777" w:rsidR="00223209" w:rsidRDefault="00614FFC">
            <w:pPr>
              <w:spacing w:line="360" w:lineRule="auto"/>
              <w:jc w:val="center"/>
              <w:rPr>
                <w:color w:val="000000"/>
                <w:lang w:val="es-PY" w:eastAsia="es-PY"/>
              </w:rPr>
            </w:pPr>
            <w:r>
              <w:rPr>
                <w:color w:val="000000"/>
                <w:sz w:val="22"/>
                <w:szCs w:val="22"/>
                <w:lang w:val="es-PY" w:eastAsia="es-PY"/>
              </w:rPr>
              <w:t>18</w:t>
            </w:r>
          </w:p>
        </w:tc>
        <w:tc>
          <w:tcPr>
            <w:tcW w:w="1618" w:type="dxa"/>
            <w:tcBorders>
              <w:top w:val="nil"/>
              <w:left w:val="nil"/>
              <w:bottom w:val="single" w:sz="4" w:space="0" w:color="auto"/>
              <w:right w:val="nil"/>
            </w:tcBorders>
            <w:shd w:val="clear" w:color="auto" w:fill="auto"/>
            <w:noWrap/>
            <w:vAlign w:val="center"/>
            <w:hideMark/>
          </w:tcPr>
          <w:p w14:paraId="767888BB" w14:textId="77777777" w:rsidR="00223209" w:rsidRDefault="00614FFC">
            <w:pPr>
              <w:spacing w:line="360" w:lineRule="auto"/>
              <w:jc w:val="center"/>
              <w:rPr>
                <w:color w:val="000000"/>
                <w:lang w:val="es-PY" w:eastAsia="es-PY"/>
              </w:rPr>
            </w:pPr>
            <w:r>
              <w:rPr>
                <w:color w:val="000000"/>
                <w:sz w:val="22"/>
                <w:szCs w:val="22"/>
                <w:lang w:val="es-PY" w:eastAsia="es-PY"/>
              </w:rPr>
              <w:t>45</w:t>
            </w:r>
          </w:p>
        </w:tc>
      </w:tr>
    </w:tbl>
    <w:p w14:paraId="08DC86FC" w14:textId="77777777" w:rsidR="00223209" w:rsidRDefault="00614FFC">
      <w:pPr>
        <w:spacing w:line="360" w:lineRule="auto"/>
        <w:jc w:val="both"/>
        <w:rPr>
          <w:rFonts w:eastAsia="Calibri"/>
          <w:b/>
          <w:bCs/>
          <w:sz w:val="22"/>
          <w:szCs w:val="22"/>
        </w:rPr>
      </w:pPr>
      <w:bookmarkStart w:id="113" w:name="_Hlk110501120"/>
      <w:r>
        <w:rPr>
          <w:rFonts w:eastAsia="Calibri"/>
          <w:b/>
          <w:bCs/>
          <w:sz w:val="22"/>
          <w:szCs w:val="22"/>
        </w:rPr>
        <w:t>Fuente: Datos obtenidos por la autora</w:t>
      </w:r>
    </w:p>
    <w:bookmarkEnd w:id="113"/>
    <w:p w14:paraId="0F3315AA" w14:textId="77777777" w:rsidR="00223209" w:rsidRDefault="00223209">
      <w:pPr>
        <w:rPr>
          <w:b/>
          <w:sz w:val="22"/>
          <w:szCs w:val="22"/>
        </w:rPr>
      </w:pPr>
    </w:p>
    <w:p w14:paraId="35D2E35D" w14:textId="77777777" w:rsidR="00223209" w:rsidRDefault="00614FFC">
      <w:pPr>
        <w:spacing w:line="360" w:lineRule="auto"/>
        <w:jc w:val="both"/>
        <w:rPr>
          <w:rFonts w:eastAsia="Calibri"/>
        </w:rPr>
      </w:pPr>
      <w:bookmarkStart w:id="114" w:name="_Hlk110958282"/>
      <w:r>
        <w:rPr>
          <w:rFonts w:eastAsia="Calibri"/>
        </w:rPr>
        <w:t>El 45% corresponde al grupo de edad de 31 a 40 años; 82% de sexo femenino; 58% estado civil soltero; 65% Licenciada en enfermería; 45% antigüedad laboral  y más de 10 años</w:t>
      </w:r>
      <w:r>
        <w:rPr>
          <w:rFonts w:eastAsia="Calibri"/>
        </w:rPr>
        <w:t xml:space="preserve">  de servicios en la institución.</w:t>
      </w:r>
    </w:p>
    <w:bookmarkEnd w:id="114"/>
    <w:p w14:paraId="766940FF" w14:textId="77777777" w:rsidR="00223209" w:rsidRDefault="00223209">
      <w:pPr>
        <w:rPr>
          <w:b/>
          <w:sz w:val="22"/>
          <w:szCs w:val="22"/>
        </w:rPr>
      </w:pPr>
    </w:p>
    <w:p w14:paraId="3EEF6B27" w14:textId="77777777" w:rsidR="00223209" w:rsidRDefault="00223209">
      <w:pPr>
        <w:rPr>
          <w:b/>
          <w:sz w:val="22"/>
          <w:szCs w:val="22"/>
        </w:rPr>
      </w:pPr>
    </w:p>
    <w:p w14:paraId="01EE7C08" w14:textId="77777777" w:rsidR="00223209" w:rsidRDefault="00223209">
      <w:pPr>
        <w:rPr>
          <w:b/>
          <w:sz w:val="22"/>
          <w:szCs w:val="22"/>
        </w:rPr>
      </w:pPr>
    </w:p>
    <w:p w14:paraId="3518EF9C" w14:textId="77777777" w:rsidR="00223209" w:rsidRDefault="00223209">
      <w:pPr>
        <w:rPr>
          <w:b/>
          <w:sz w:val="22"/>
          <w:szCs w:val="22"/>
        </w:rPr>
      </w:pPr>
    </w:p>
    <w:p w14:paraId="18AD1010" w14:textId="77777777" w:rsidR="00223209" w:rsidRDefault="00223209">
      <w:pPr>
        <w:rPr>
          <w:b/>
          <w:sz w:val="22"/>
          <w:szCs w:val="22"/>
        </w:rPr>
      </w:pPr>
    </w:p>
    <w:p w14:paraId="424DFEDE" w14:textId="77777777" w:rsidR="00223209" w:rsidRDefault="00223209">
      <w:pPr>
        <w:rPr>
          <w:b/>
          <w:sz w:val="22"/>
          <w:szCs w:val="22"/>
        </w:rPr>
      </w:pPr>
    </w:p>
    <w:p w14:paraId="4537684F" w14:textId="77777777" w:rsidR="00223209" w:rsidRDefault="00223209">
      <w:pPr>
        <w:rPr>
          <w:b/>
          <w:sz w:val="22"/>
          <w:szCs w:val="22"/>
        </w:rPr>
      </w:pPr>
    </w:p>
    <w:p w14:paraId="79A97A7C" w14:textId="77777777" w:rsidR="00223209" w:rsidRDefault="00614FFC">
      <w:pPr>
        <w:pStyle w:val="Textoindependiente"/>
        <w:spacing w:line="360" w:lineRule="auto"/>
        <w:jc w:val="both"/>
        <w:rPr>
          <w:bCs/>
        </w:rPr>
      </w:pPr>
      <w:r>
        <w:rPr>
          <w:b/>
        </w:rPr>
        <w:t xml:space="preserve">Tabla 2. </w:t>
      </w:r>
      <w:r>
        <w:rPr>
          <w:bCs/>
          <w:color w:val="000000"/>
        </w:rPr>
        <w:t xml:space="preserve">Distribución del personal de enfermería según percepción </w:t>
      </w:r>
      <w:r>
        <w:rPr>
          <w:bCs/>
        </w:rPr>
        <w:t xml:space="preserve"> toma de decisión. Catedra de urología. Hospital de clínicas. San Lorenzo paraguay.2021.    (n</w:t>
      </w:r>
      <w:r>
        <w:rPr>
          <w:bCs/>
          <w:color w:val="000000"/>
        </w:rPr>
        <w:t>=40)</w:t>
      </w:r>
    </w:p>
    <w:tbl>
      <w:tblPr>
        <w:tblW w:w="8160" w:type="dxa"/>
        <w:tblInd w:w="70" w:type="dxa"/>
        <w:tblCellMar>
          <w:left w:w="70" w:type="dxa"/>
          <w:right w:w="70" w:type="dxa"/>
        </w:tblCellMar>
        <w:tblLook w:val="04A0" w:firstRow="1" w:lastRow="0" w:firstColumn="1" w:lastColumn="0" w:noHBand="0" w:noVBand="1"/>
      </w:tblPr>
      <w:tblGrid>
        <w:gridCol w:w="1900"/>
        <w:gridCol w:w="640"/>
        <w:gridCol w:w="640"/>
        <w:gridCol w:w="600"/>
        <w:gridCol w:w="680"/>
        <w:gridCol w:w="640"/>
        <w:gridCol w:w="620"/>
        <w:gridCol w:w="620"/>
        <w:gridCol w:w="620"/>
        <w:gridCol w:w="560"/>
        <w:gridCol w:w="640"/>
      </w:tblGrid>
      <w:tr w:rsidR="00223209" w14:paraId="26420E19" w14:textId="77777777">
        <w:trPr>
          <w:trHeight w:val="624"/>
        </w:trPr>
        <w:tc>
          <w:tcPr>
            <w:tcW w:w="1900" w:type="dxa"/>
            <w:vMerge w:val="restart"/>
            <w:tcBorders>
              <w:top w:val="single" w:sz="4" w:space="0" w:color="auto"/>
            </w:tcBorders>
            <w:shd w:val="clear" w:color="auto" w:fill="auto"/>
            <w:vAlign w:val="center"/>
            <w:hideMark/>
          </w:tcPr>
          <w:p w14:paraId="75CCD470" w14:textId="77777777" w:rsidR="00223209" w:rsidRDefault="00614FFC">
            <w:pPr>
              <w:rPr>
                <w:b/>
                <w:bCs/>
                <w:color w:val="000000"/>
                <w:lang w:val="es-PY" w:eastAsia="es-PY"/>
              </w:rPr>
            </w:pPr>
            <w:r>
              <w:rPr>
                <w:b/>
                <w:bCs/>
                <w:color w:val="000000"/>
                <w:lang w:val="es-PY" w:eastAsia="es-PY"/>
              </w:rPr>
              <w:t>Toma de decisión</w:t>
            </w:r>
          </w:p>
        </w:tc>
        <w:tc>
          <w:tcPr>
            <w:tcW w:w="1280" w:type="dxa"/>
            <w:gridSpan w:val="2"/>
            <w:tcBorders>
              <w:top w:val="single" w:sz="4" w:space="0" w:color="auto"/>
            </w:tcBorders>
            <w:shd w:val="clear" w:color="auto" w:fill="auto"/>
            <w:vAlign w:val="center"/>
            <w:hideMark/>
          </w:tcPr>
          <w:p w14:paraId="4DFED462" w14:textId="77777777" w:rsidR="00223209" w:rsidRDefault="00614FFC">
            <w:pPr>
              <w:rPr>
                <w:color w:val="000000"/>
                <w:sz w:val="20"/>
                <w:szCs w:val="20"/>
                <w:lang w:val="es-PY" w:eastAsia="es-PY"/>
              </w:rPr>
            </w:pPr>
            <w:r>
              <w:rPr>
                <w:color w:val="000000"/>
                <w:sz w:val="20"/>
                <w:szCs w:val="20"/>
                <w:lang w:val="es-PY" w:eastAsia="es-PY"/>
              </w:rPr>
              <w:t xml:space="preserve">Totalmente en </w:t>
            </w:r>
            <w:r>
              <w:rPr>
                <w:color w:val="000000"/>
                <w:sz w:val="20"/>
                <w:szCs w:val="20"/>
                <w:lang w:val="es-PY" w:eastAsia="es-PY"/>
              </w:rPr>
              <w:t>desacuerdo</w:t>
            </w:r>
          </w:p>
        </w:tc>
        <w:tc>
          <w:tcPr>
            <w:tcW w:w="1280" w:type="dxa"/>
            <w:gridSpan w:val="2"/>
            <w:tcBorders>
              <w:top w:val="single" w:sz="4" w:space="0" w:color="auto"/>
            </w:tcBorders>
            <w:shd w:val="clear" w:color="auto" w:fill="auto"/>
            <w:vAlign w:val="center"/>
            <w:hideMark/>
          </w:tcPr>
          <w:p w14:paraId="44268BA4" w14:textId="77777777" w:rsidR="00223209" w:rsidRDefault="00614FFC">
            <w:pPr>
              <w:jc w:val="both"/>
              <w:rPr>
                <w:color w:val="000000"/>
                <w:sz w:val="20"/>
                <w:szCs w:val="20"/>
                <w:lang w:val="es-PY" w:eastAsia="es-PY"/>
              </w:rPr>
            </w:pPr>
            <w:r>
              <w:rPr>
                <w:color w:val="000000"/>
                <w:sz w:val="20"/>
                <w:szCs w:val="20"/>
                <w:lang w:val="es-PY" w:eastAsia="es-PY"/>
              </w:rPr>
              <w:t xml:space="preserve"> En   desacuerdo</w:t>
            </w:r>
          </w:p>
        </w:tc>
        <w:tc>
          <w:tcPr>
            <w:tcW w:w="1260" w:type="dxa"/>
            <w:gridSpan w:val="2"/>
            <w:tcBorders>
              <w:top w:val="single" w:sz="4" w:space="0" w:color="auto"/>
            </w:tcBorders>
            <w:shd w:val="clear" w:color="auto" w:fill="auto"/>
            <w:vAlign w:val="center"/>
            <w:hideMark/>
          </w:tcPr>
          <w:p w14:paraId="15C7FCD4" w14:textId="77777777" w:rsidR="00223209" w:rsidRDefault="00614FFC">
            <w:pPr>
              <w:jc w:val="both"/>
              <w:rPr>
                <w:color w:val="000000"/>
                <w:sz w:val="20"/>
                <w:szCs w:val="20"/>
                <w:lang w:val="es-PY" w:eastAsia="es-PY"/>
              </w:rPr>
            </w:pPr>
            <w:r>
              <w:rPr>
                <w:color w:val="000000"/>
                <w:sz w:val="20"/>
                <w:szCs w:val="20"/>
                <w:lang w:val="es-PY" w:eastAsia="es-PY"/>
              </w:rPr>
              <w:t xml:space="preserve">  Neutral</w:t>
            </w:r>
          </w:p>
        </w:tc>
        <w:tc>
          <w:tcPr>
            <w:tcW w:w="1240" w:type="dxa"/>
            <w:gridSpan w:val="2"/>
            <w:tcBorders>
              <w:top w:val="single" w:sz="4" w:space="0" w:color="auto"/>
            </w:tcBorders>
            <w:shd w:val="clear" w:color="auto" w:fill="auto"/>
            <w:vAlign w:val="center"/>
            <w:hideMark/>
          </w:tcPr>
          <w:p w14:paraId="343B1A39" w14:textId="77777777" w:rsidR="00223209" w:rsidRDefault="00614FFC">
            <w:pPr>
              <w:jc w:val="both"/>
              <w:rPr>
                <w:color w:val="000000"/>
                <w:sz w:val="20"/>
                <w:szCs w:val="20"/>
                <w:lang w:val="es-PY" w:eastAsia="es-PY"/>
              </w:rPr>
            </w:pPr>
            <w:r>
              <w:rPr>
                <w:color w:val="000000"/>
                <w:sz w:val="20"/>
                <w:szCs w:val="20"/>
                <w:lang w:val="es-PY" w:eastAsia="es-PY"/>
              </w:rPr>
              <w:t>De acuerdo</w:t>
            </w:r>
          </w:p>
        </w:tc>
        <w:tc>
          <w:tcPr>
            <w:tcW w:w="1200" w:type="dxa"/>
            <w:gridSpan w:val="2"/>
            <w:tcBorders>
              <w:top w:val="single" w:sz="4" w:space="0" w:color="auto"/>
            </w:tcBorders>
            <w:shd w:val="clear" w:color="auto" w:fill="auto"/>
            <w:vAlign w:val="center"/>
            <w:hideMark/>
          </w:tcPr>
          <w:p w14:paraId="5A69C1F1" w14:textId="77777777" w:rsidR="00223209" w:rsidRDefault="00614FFC">
            <w:pPr>
              <w:jc w:val="both"/>
              <w:rPr>
                <w:color w:val="000000"/>
                <w:sz w:val="20"/>
                <w:szCs w:val="20"/>
                <w:lang w:val="es-PY" w:eastAsia="es-PY"/>
              </w:rPr>
            </w:pPr>
            <w:r>
              <w:rPr>
                <w:color w:val="000000"/>
                <w:sz w:val="20"/>
                <w:szCs w:val="20"/>
                <w:lang w:val="es-PY" w:eastAsia="es-PY"/>
              </w:rPr>
              <w:t>Totalmente de acuerdo</w:t>
            </w:r>
          </w:p>
        </w:tc>
      </w:tr>
      <w:tr w:rsidR="00223209" w14:paraId="01A23F49" w14:textId="77777777">
        <w:trPr>
          <w:trHeight w:val="300"/>
        </w:trPr>
        <w:tc>
          <w:tcPr>
            <w:tcW w:w="1900" w:type="dxa"/>
            <w:vMerge/>
            <w:tcBorders>
              <w:bottom w:val="single" w:sz="4" w:space="0" w:color="auto"/>
            </w:tcBorders>
            <w:vAlign w:val="center"/>
            <w:hideMark/>
          </w:tcPr>
          <w:p w14:paraId="4F239CDD" w14:textId="77777777" w:rsidR="00223209" w:rsidRDefault="00223209">
            <w:pPr>
              <w:rPr>
                <w:rFonts w:ascii="Calibri" w:hAnsi="Calibri" w:cs="Calibri"/>
                <w:color w:val="000000"/>
                <w:lang w:val="es-PY" w:eastAsia="es-PY"/>
              </w:rPr>
            </w:pPr>
          </w:p>
        </w:tc>
        <w:tc>
          <w:tcPr>
            <w:tcW w:w="1280" w:type="dxa"/>
            <w:gridSpan w:val="2"/>
            <w:tcBorders>
              <w:bottom w:val="single" w:sz="4" w:space="0" w:color="auto"/>
            </w:tcBorders>
            <w:shd w:val="clear" w:color="auto" w:fill="auto"/>
            <w:vAlign w:val="center"/>
            <w:hideMark/>
          </w:tcPr>
          <w:p w14:paraId="2445A493" w14:textId="77777777" w:rsidR="00223209" w:rsidRDefault="00614FFC">
            <w:pPr>
              <w:jc w:val="both"/>
              <w:rPr>
                <w:color w:val="000000"/>
                <w:sz w:val="20"/>
                <w:szCs w:val="20"/>
                <w:lang w:val="es-PY" w:eastAsia="es-PY"/>
              </w:rPr>
            </w:pPr>
            <w:bookmarkStart w:id="115" w:name="_Hlk108548465" w:colFirst="1" w:colLast="10"/>
            <w:r>
              <w:rPr>
                <w:color w:val="000000"/>
                <w:sz w:val="20"/>
                <w:szCs w:val="20"/>
                <w:lang w:val="es-PY" w:eastAsia="es-PY"/>
              </w:rPr>
              <w:t xml:space="preserve"> No          %</w:t>
            </w:r>
          </w:p>
        </w:tc>
        <w:tc>
          <w:tcPr>
            <w:tcW w:w="1280" w:type="dxa"/>
            <w:gridSpan w:val="2"/>
            <w:tcBorders>
              <w:bottom w:val="single" w:sz="4" w:space="0" w:color="auto"/>
            </w:tcBorders>
            <w:shd w:val="clear" w:color="auto" w:fill="auto"/>
            <w:vAlign w:val="center"/>
            <w:hideMark/>
          </w:tcPr>
          <w:p w14:paraId="1EC77086" w14:textId="77777777" w:rsidR="00223209" w:rsidRDefault="00614FFC">
            <w:pPr>
              <w:jc w:val="both"/>
              <w:rPr>
                <w:color w:val="000000"/>
                <w:sz w:val="20"/>
                <w:szCs w:val="20"/>
                <w:lang w:val="es-PY" w:eastAsia="es-PY"/>
              </w:rPr>
            </w:pPr>
            <w:r>
              <w:rPr>
                <w:color w:val="000000"/>
                <w:sz w:val="20"/>
                <w:szCs w:val="20"/>
                <w:lang w:val="es-PY" w:eastAsia="es-PY"/>
              </w:rPr>
              <w:t xml:space="preserve">  No          %</w:t>
            </w:r>
          </w:p>
        </w:tc>
        <w:tc>
          <w:tcPr>
            <w:tcW w:w="640" w:type="dxa"/>
            <w:tcBorders>
              <w:bottom w:val="single" w:sz="4" w:space="0" w:color="auto"/>
            </w:tcBorders>
            <w:shd w:val="clear" w:color="auto" w:fill="auto"/>
            <w:vAlign w:val="center"/>
            <w:hideMark/>
          </w:tcPr>
          <w:p w14:paraId="64348557" w14:textId="77777777" w:rsidR="00223209" w:rsidRDefault="00614FFC">
            <w:pPr>
              <w:jc w:val="both"/>
              <w:rPr>
                <w:color w:val="000000"/>
                <w:sz w:val="20"/>
                <w:szCs w:val="20"/>
                <w:lang w:val="es-PY" w:eastAsia="es-PY"/>
              </w:rPr>
            </w:pPr>
            <w:r>
              <w:rPr>
                <w:color w:val="000000"/>
                <w:sz w:val="20"/>
                <w:szCs w:val="20"/>
                <w:lang w:eastAsia="es-PY"/>
              </w:rPr>
              <w:t xml:space="preserve">  No</w:t>
            </w:r>
          </w:p>
        </w:tc>
        <w:tc>
          <w:tcPr>
            <w:tcW w:w="620" w:type="dxa"/>
            <w:tcBorders>
              <w:bottom w:val="single" w:sz="4" w:space="0" w:color="auto"/>
            </w:tcBorders>
            <w:shd w:val="clear" w:color="auto" w:fill="auto"/>
            <w:vAlign w:val="center"/>
            <w:hideMark/>
          </w:tcPr>
          <w:p w14:paraId="4DEC5171" w14:textId="77777777" w:rsidR="00223209" w:rsidRDefault="00614FFC">
            <w:pPr>
              <w:jc w:val="both"/>
              <w:rPr>
                <w:color w:val="000000"/>
                <w:sz w:val="20"/>
                <w:szCs w:val="20"/>
                <w:lang w:val="es-PY" w:eastAsia="es-PY"/>
              </w:rPr>
            </w:pPr>
            <w:r>
              <w:rPr>
                <w:color w:val="000000"/>
                <w:sz w:val="20"/>
                <w:szCs w:val="20"/>
                <w:lang w:eastAsia="es-PY"/>
              </w:rPr>
              <w:t xml:space="preserve"> %</w:t>
            </w:r>
          </w:p>
        </w:tc>
        <w:tc>
          <w:tcPr>
            <w:tcW w:w="620" w:type="dxa"/>
            <w:tcBorders>
              <w:bottom w:val="single" w:sz="4" w:space="0" w:color="auto"/>
            </w:tcBorders>
            <w:shd w:val="clear" w:color="auto" w:fill="auto"/>
            <w:vAlign w:val="center"/>
            <w:hideMark/>
          </w:tcPr>
          <w:p w14:paraId="7DFD3909" w14:textId="77777777" w:rsidR="00223209" w:rsidRDefault="00614FFC">
            <w:pPr>
              <w:jc w:val="both"/>
              <w:rPr>
                <w:color w:val="000000"/>
                <w:sz w:val="20"/>
                <w:szCs w:val="20"/>
                <w:lang w:val="es-PY" w:eastAsia="es-PY"/>
              </w:rPr>
            </w:pPr>
            <w:r>
              <w:rPr>
                <w:color w:val="000000"/>
                <w:sz w:val="20"/>
                <w:szCs w:val="20"/>
                <w:lang w:val="es-PY" w:eastAsia="es-PY"/>
              </w:rPr>
              <w:t xml:space="preserve"> No</w:t>
            </w:r>
          </w:p>
        </w:tc>
        <w:tc>
          <w:tcPr>
            <w:tcW w:w="620" w:type="dxa"/>
            <w:tcBorders>
              <w:bottom w:val="single" w:sz="4" w:space="0" w:color="auto"/>
            </w:tcBorders>
            <w:shd w:val="clear" w:color="auto" w:fill="auto"/>
            <w:vAlign w:val="center"/>
            <w:hideMark/>
          </w:tcPr>
          <w:p w14:paraId="7681F811" w14:textId="77777777" w:rsidR="00223209" w:rsidRDefault="00614FFC">
            <w:pPr>
              <w:jc w:val="both"/>
              <w:rPr>
                <w:color w:val="000000"/>
                <w:sz w:val="20"/>
                <w:szCs w:val="20"/>
                <w:lang w:val="es-PY" w:eastAsia="es-PY"/>
              </w:rPr>
            </w:pPr>
            <w:r>
              <w:rPr>
                <w:color w:val="000000"/>
                <w:sz w:val="20"/>
                <w:szCs w:val="20"/>
                <w:lang w:eastAsia="es-PY"/>
              </w:rPr>
              <w:t xml:space="preserve">  %</w:t>
            </w:r>
          </w:p>
        </w:tc>
        <w:tc>
          <w:tcPr>
            <w:tcW w:w="560" w:type="dxa"/>
            <w:tcBorders>
              <w:bottom w:val="single" w:sz="4" w:space="0" w:color="auto"/>
            </w:tcBorders>
            <w:shd w:val="clear" w:color="auto" w:fill="auto"/>
            <w:vAlign w:val="center"/>
            <w:hideMark/>
          </w:tcPr>
          <w:p w14:paraId="7316904B" w14:textId="77777777" w:rsidR="00223209" w:rsidRDefault="00614FFC">
            <w:pPr>
              <w:jc w:val="center"/>
              <w:rPr>
                <w:color w:val="000000"/>
                <w:sz w:val="20"/>
                <w:szCs w:val="20"/>
                <w:lang w:val="es-PY" w:eastAsia="es-PY"/>
              </w:rPr>
            </w:pPr>
            <w:r>
              <w:rPr>
                <w:color w:val="000000"/>
                <w:sz w:val="20"/>
                <w:szCs w:val="20"/>
                <w:lang w:eastAsia="es-PY"/>
              </w:rPr>
              <w:t>No</w:t>
            </w:r>
          </w:p>
        </w:tc>
        <w:tc>
          <w:tcPr>
            <w:tcW w:w="640" w:type="dxa"/>
            <w:tcBorders>
              <w:bottom w:val="single" w:sz="4" w:space="0" w:color="auto"/>
            </w:tcBorders>
            <w:shd w:val="clear" w:color="auto" w:fill="auto"/>
            <w:vAlign w:val="center"/>
            <w:hideMark/>
          </w:tcPr>
          <w:p w14:paraId="43AA91A5" w14:textId="77777777" w:rsidR="00223209" w:rsidRDefault="00614FFC">
            <w:pPr>
              <w:jc w:val="center"/>
              <w:rPr>
                <w:color w:val="000000"/>
                <w:sz w:val="20"/>
                <w:szCs w:val="20"/>
                <w:lang w:val="es-PY" w:eastAsia="es-PY"/>
              </w:rPr>
            </w:pPr>
            <w:r>
              <w:rPr>
                <w:color w:val="000000"/>
                <w:sz w:val="20"/>
                <w:szCs w:val="20"/>
                <w:lang w:eastAsia="es-PY"/>
              </w:rPr>
              <w:t>%</w:t>
            </w:r>
          </w:p>
        </w:tc>
      </w:tr>
      <w:tr w:rsidR="00223209" w14:paraId="26700009" w14:textId="77777777">
        <w:trPr>
          <w:trHeight w:val="1260"/>
        </w:trPr>
        <w:tc>
          <w:tcPr>
            <w:tcW w:w="1900" w:type="dxa"/>
            <w:tcBorders>
              <w:top w:val="single" w:sz="4" w:space="0" w:color="auto"/>
            </w:tcBorders>
            <w:shd w:val="clear" w:color="auto" w:fill="auto"/>
            <w:vAlign w:val="center"/>
            <w:hideMark/>
          </w:tcPr>
          <w:p w14:paraId="48628CEA" w14:textId="77777777" w:rsidR="00223209" w:rsidRDefault="00614FFC">
            <w:pPr>
              <w:jc w:val="both"/>
              <w:rPr>
                <w:color w:val="000000"/>
                <w:lang w:val="es-PY" w:eastAsia="es-PY"/>
              </w:rPr>
            </w:pPr>
            <w:bookmarkStart w:id="116" w:name="_Hlk109026242"/>
            <w:bookmarkStart w:id="117" w:name="_Hlk109025788"/>
            <w:bookmarkEnd w:id="115"/>
            <w:r>
              <w:rPr>
                <w:color w:val="000000"/>
                <w:sz w:val="22"/>
                <w:szCs w:val="22"/>
                <w:lang w:eastAsia="es-PY"/>
              </w:rPr>
              <w:t>1</w:t>
            </w:r>
            <w:bookmarkStart w:id="118" w:name="_Hlk111042324"/>
            <w:r>
              <w:rPr>
                <w:color w:val="000000"/>
                <w:sz w:val="22"/>
                <w:szCs w:val="22"/>
                <w:lang w:eastAsia="es-PY"/>
              </w:rPr>
              <w:t xml:space="preserve">. </w:t>
            </w:r>
            <w:bookmarkStart w:id="119" w:name="_Hlk110959735"/>
            <w:r>
              <w:rPr>
                <w:color w:val="000000"/>
                <w:sz w:val="22"/>
                <w:szCs w:val="22"/>
                <w:lang w:eastAsia="es-PY"/>
              </w:rPr>
              <w:t xml:space="preserve">La mayoría </w:t>
            </w:r>
            <w:bookmarkStart w:id="120" w:name="_Hlk110865725"/>
            <w:r>
              <w:rPr>
                <w:color w:val="000000"/>
                <w:sz w:val="22"/>
                <w:szCs w:val="22"/>
                <w:lang w:eastAsia="es-PY"/>
              </w:rPr>
              <w:t>de los profesionales están muy comprometidos con su trabajo</w:t>
            </w:r>
            <w:bookmarkEnd w:id="118"/>
            <w:r>
              <w:rPr>
                <w:color w:val="000000"/>
                <w:sz w:val="22"/>
                <w:szCs w:val="22"/>
                <w:lang w:eastAsia="es-PY"/>
              </w:rPr>
              <w:t>.</w:t>
            </w:r>
            <w:bookmarkEnd w:id="116"/>
            <w:bookmarkEnd w:id="117"/>
            <w:bookmarkEnd w:id="119"/>
            <w:bookmarkEnd w:id="120"/>
          </w:p>
        </w:tc>
        <w:tc>
          <w:tcPr>
            <w:tcW w:w="640" w:type="dxa"/>
            <w:tcBorders>
              <w:top w:val="single" w:sz="4" w:space="0" w:color="auto"/>
            </w:tcBorders>
            <w:shd w:val="clear" w:color="auto" w:fill="auto"/>
            <w:vAlign w:val="center"/>
            <w:hideMark/>
          </w:tcPr>
          <w:p w14:paraId="07C4CC19"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w:t>
            </w:r>
          </w:p>
        </w:tc>
        <w:tc>
          <w:tcPr>
            <w:tcW w:w="640" w:type="dxa"/>
            <w:tcBorders>
              <w:top w:val="single" w:sz="4" w:space="0" w:color="auto"/>
            </w:tcBorders>
            <w:shd w:val="clear" w:color="auto" w:fill="auto"/>
            <w:vAlign w:val="center"/>
            <w:hideMark/>
          </w:tcPr>
          <w:p w14:paraId="23D686EB"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00" w:type="dxa"/>
            <w:tcBorders>
              <w:top w:val="single" w:sz="4" w:space="0" w:color="auto"/>
            </w:tcBorders>
            <w:shd w:val="clear" w:color="auto" w:fill="auto"/>
            <w:vAlign w:val="center"/>
            <w:hideMark/>
          </w:tcPr>
          <w:p w14:paraId="7802A2CF"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4</w:t>
            </w:r>
          </w:p>
        </w:tc>
        <w:tc>
          <w:tcPr>
            <w:tcW w:w="680" w:type="dxa"/>
            <w:tcBorders>
              <w:top w:val="single" w:sz="4" w:space="0" w:color="auto"/>
            </w:tcBorders>
            <w:shd w:val="clear" w:color="auto" w:fill="auto"/>
            <w:vAlign w:val="center"/>
            <w:hideMark/>
          </w:tcPr>
          <w:p w14:paraId="182CDD4E"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10</w:t>
            </w:r>
          </w:p>
        </w:tc>
        <w:tc>
          <w:tcPr>
            <w:tcW w:w="640" w:type="dxa"/>
            <w:tcBorders>
              <w:top w:val="single" w:sz="4" w:space="0" w:color="auto"/>
            </w:tcBorders>
            <w:shd w:val="clear" w:color="auto" w:fill="auto"/>
            <w:vAlign w:val="center"/>
            <w:hideMark/>
          </w:tcPr>
          <w:p w14:paraId="0C32C7CA"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20" w:type="dxa"/>
            <w:tcBorders>
              <w:top w:val="single" w:sz="4" w:space="0" w:color="auto"/>
            </w:tcBorders>
            <w:shd w:val="clear" w:color="auto" w:fill="auto"/>
            <w:vAlign w:val="center"/>
            <w:hideMark/>
          </w:tcPr>
          <w:p w14:paraId="13274AAE" w14:textId="77777777" w:rsidR="00223209" w:rsidRDefault="00614FFC">
            <w:pPr>
              <w:rPr>
                <w:rFonts w:ascii="Calibri" w:hAnsi="Calibri" w:cs="Calibri"/>
                <w:color w:val="000000"/>
                <w:lang w:val="es-PY" w:eastAsia="es-PY"/>
              </w:rPr>
            </w:pPr>
            <w:r>
              <w:rPr>
                <w:rFonts w:ascii="Calibri" w:hAnsi="Calibri" w:cs="Calibri"/>
                <w:color w:val="000000"/>
                <w:sz w:val="22"/>
                <w:szCs w:val="22"/>
                <w:lang w:val="es-PY" w:eastAsia="es-PY"/>
              </w:rPr>
              <w:t xml:space="preserve">   8</w:t>
            </w:r>
          </w:p>
        </w:tc>
        <w:tc>
          <w:tcPr>
            <w:tcW w:w="620" w:type="dxa"/>
            <w:tcBorders>
              <w:top w:val="single" w:sz="4" w:space="0" w:color="auto"/>
            </w:tcBorders>
            <w:shd w:val="clear" w:color="auto" w:fill="auto"/>
            <w:vAlign w:val="center"/>
            <w:hideMark/>
          </w:tcPr>
          <w:p w14:paraId="6568B4D3"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28</w:t>
            </w:r>
          </w:p>
        </w:tc>
        <w:tc>
          <w:tcPr>
            <w:tcW w:w="620" w:type="dxa"/>
            <w:tcBorders>
              <w:top w:val="single" w:sz="4" w:space="0" w:color="auto"/>
            </w:tcBorders>
            <w:shd w:val="clear" w:color="auto" w:fill="auto"/>
            <w:vAlign w:val="center"/>
            <w:hideMark/>
          </w:tcPr>
          <w:p w14:paraId="7CEDE4A8" w14:textId="77777777" w:rsidR="00223209" w:rsidRDefault="00614FFC">
            <w:pPr>
              <w:jc w:val="center"/>
              <w:rPr>
                <w:rFonts w:ascii="Calibri" w:hAnsi="Calibri" w:cs="Calibri"/>
                <w:b/>
                <w:bCs/>
                <w:color w:val="000000"/>
                <w:lang w:val="es-PY" w:eastAsia="es-PY"/>
              </w:rPr>
            </w:pPr>
            <w:r>
              <w:rPr>
                <w:rFonts w:ascii="Calibri" w:hAnsi="Calibri" w:cs="Calibri"/>
                <w:b/>
                <w:bCs/>
                <w:color w:val="000000"/>
                <w:sz w:val="22"/>
                <w:szCs w:val="22"/>
                <w:lang w:val="es-PY" w:eastAsia="es-PY"/>
              </w:rPr>
              <w:t>69</w:t>
            </w:r>
          </w:p>
        </w:tc>
        <w:tc>
          <w:tcPr>
            <w:tcW w:w="560" w:type="dxa"/>
            <w:tcBorders>
              <w:top w:val="single" w:sz="4" w:space="0" w:color="auto"/>
            </w:tcBorders>
            <w:shd w:val="clear" w:color="auto" w:fill="auto"/>
            <w:vAlign w:val="center"/>
            <w:hideMark/>
          </w:tcPr>
          <w:p w14:paraId="4D69F159"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4</w:t>
            </w:r>
          </w:p>
        </w:tc>
        <w:tc>
          <w:tcPr>
            <w:tcW w:w="640" w:type="dxa"/>
            <w:tcBorders>
              <w:top w:val="single" w:sz="4" w:space="0" w:color="auto"/>
            </w:tcBorders>
            <w:shd w:val="clear" w:color="auto" w:fill="auto"/>
            <w:vAlign w:val="center"/>
            <w:hideMark/>
          </w:tcPr>
          <w:p w14:paraId="745CC7F5"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10</w:t>
            </w:r>
          </w:p>
        </w:tc>
      </w:tr>
      <w:tr w:rsidR="00223209" w14:paraId="1F7BE05B" w14:textId="77777777">
        <w:trPr>
          <w:trHeight w:val="1480"/>
        </w:trPr>
        <w:tc>
          <w:tcPr>
            <w:tcW w:w="1900" w:type="dxa"/>
            <w:shd w:val="clear" w:color="auto" w:fill="auto"/>
            <w:vAlign w:val="center"/>
            <w:hideMark/>
          </w:tcPr>
          <w:p w14:paraId="31BE20D4" w14:textId="77777777" w:rsidR="00223209" w:rsidRDefault="00614FFC">
            <w:pPr>
              <w:jc w:val="both"/>
              <w:rPr>
                <w:color w:val="000000"/>
                <w:lang w:val="es-PY" w:eastAsia="es-PY"/>
              </w:rPr>
            </w:pPr>
            <w:r>
              <w:rPr>
                <w:color w:val="000000"/>
                <w:sz w:val="22"/>
                <w:szCs w:val="22"/>
                <w:lang w:eastAsia="es-PY"/>
              </w:rPr>
              <w:t>2.</w:t>
            </w:r>
            <w:bookmarkStart w:id="121" w:name="_Hlk110865794"/>
            <w:r>
              <w:rPr>
                <w:color w:val="000000"/>
                <w:sz w:val="22"/>
                <w:szCs w:val="22"/>
                <w:lang w:eastAsia="es-PY"/>
              </w:rPr>
              <w:t xml:space="preserve">Las decisiones son </w:t>
            </w:r>
            <w:r>
              <w:rPr>
                <w:color w:val="000000"/>
                <w:sz w:val="22"/>
                <w:szCs w:val="22"/>
                <w:lang w:eastAsia="es-PY"/>
              </w:rPr>
              <w:t>generalmente tomadas en el nivel donde la mejor información está disponible</w:t>
            </w:r>
            <w:bookmarkEnd w:id="121"/>
          </w:p>
        </w:tc>
        <w:tc>
          <w:tcPr>
            <w:tcW w:w="640" w:type="dxa"/>
            <w:shd w:val="clear" w:color="auto" w:fill="auto"/>
            <w:vAlign w:val="center"/>
            <w:hideMark/>
          </w:tcPr>
          <w:p w14:paraId="65FE2A66"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40" w:type="dxa"/>
            <w:shd w:val="clear" w:color="auto" w:fill="auto"/>
            <w:vAlign w:val="center"/>
            <w:hideMark/>
          </w:tcPr>
          <w:p w14:paraId="62AD6C89"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00" w:type="dxa"/>
            <w:shd w:val="clear" w:color="auto" w:fill="auto"/>
            <w:vAlign w:val="center"/>
            <w:hideMark/>
          </w:tcPr>
          <w:p w14:paraId="3229A9AC"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80" w:type="dxa"/>
            <w:shd w:val="clear" w:color="auto" w:fill="auto"/>
            <w:vAlign w:val="center"/>
            <w:hideMark/>
          </w:tcPr>
          <w:p w14:paraId="035F0687"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8</w:t>
            </w:r>
          </w:p>
        </w:tc>
        <w:tc>
          <w:tcPr>
            <w:tcW w:w="640" w:type="dxa"/>
            <w:shd w:val="clear" w:color="auto" w:fill="auto"/>
            <w:vAlign w:val="center"/>
            <w:hideMark/>
          </w:tcPr>
          <w:p w14:paraId="6F8A10C1"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15</w:t>
            </w:r>
          </w:p>
        </w:tc>
        <w:tc>
          <w:tcPr>
            <w:tcW w:w="620" w:type="dxa"/>
            <w:shd w:val="clear" w:color="auto" w:fill="auto"/>
            <w:vAlign w:val="center"/>
            <w:hideMark/>
          </w:tcPr>
          <w:p w14:paraId="1EB1A04B" w14:textId="77777777" w:rsidR="00223209" w:rsidRDefault="00614FFC">
            <w:pPr>
              <w:jc w:val="center"/>
              <w:rPr>
                <w:rFonts w:ascii="Calibri" w:hAnsi="Calibri" w:cs="Calibri"/>
                <w:color w:val="000000"/>
                <w:lang w:val="es-PY" w:eastAsia="es-PY"/>
              </w:rPr>
            </w:pPr>
            <w:r>
              <w:rPr>
                <w:rFonts w:ascii="Calibri" w:hAnsi="Calibri" w:cs="Calibri"/>
                <w:color w:val="000000"/>
                <w:lang w:val="es-PY" w:eastAsia="es-PY"/>
              </w:rPr>
              <w:t>25</w:t>
            </w:r>
          </w:p>
        </w:tc>
        <w:tc>
          <w:tcPr>
            <w:tcW w:w="620" w:type="dxa"/>
            <w:shd w:val="clear" w:color="auto" w:fill="auto"/>
            <w:vAlign w:val="center"/>
            <w:hideMark/>
          </w:tcPr>
          <w:p w14:paraId="1F5F318B" w14:textId="77777777" w:rsidR="00223209" w:rsidRDefault="00614FFC">
            <w:pPr>
              <w:jc w:val="center"/>
              <w:rPr>
                <w:rFonts w:ascii="Calibri" w:hAnsi="Calibri" w:cs="Calibri"/>
                <w:color w:val="000000"/>
                <w:lang w:val="es-PY" w:eastAsia="es-PY"/>
              </w:rPr>
            </w:pPr>
            <w:r>
              <w:rPr>
                <w:rFonts w:ascii="Calibri" w:hAnsi="Calibri" w:cs="Calibri"/>
                <w:color w:val="000000"/>
                <w:lang w:val="es-PY" w:eastAsia="es-PY"/>
              </w:rPr>
              <w:t>21</w:t>
            </w:r>
          </w:p>
        </w:tc>
        <w:tc>
          <w:tcPr>
            <w:tcW w:w="620" w:type="dxa"/>
            <w:shd w:val="clear" w:color="auto" w:fill="auto"/>
            <w:vAlign w:val="center"/>
            <w:hideMark/>
          </w:tcPr>
          <w:p w14:paraId="21FC623C" w14:textId="77777777" w:rsidR="00223209" w:rsidRDefault="00614FFC">
            <w:pPr>
              <w:jc w:val="center"/>
              <w:rPr>
                <w:rFonts w:ascii="Calibri" w:hAnsi="Calibri" w:cs="Calibri"/>
                <w:color w:val="000000"/>
                <w:lang w:val="es-PY" w:eastAsia="es-PY"/>
              </w:rPr>
            </w:pPr>
            <w:r>
              <w:rPr>
                <w:rFonts w:ascii="Calibri" w:hAnsi="Calibri" w:cs="Calibri"/>
                <w:color w:val="000000"/>
                <w:lang w:val="es-PY" w:eastAsia="es-PY"/>
              </w:rPr>
              <w:t>53</w:t>
            </w:r>
          </w:p>
        </w:tc>
        <w:tc>
          <w:tcPr>
            <w:tcW w:w="560" w:type="dxa"/>
            <w:shd w:val="clear" w:color="auto" w:fill="auto"/>
            <w:vAlign w:val="center"/>
            <w:hideMark/>
          </w:tcPr>
          <w:p w14:paraId="6A516F3C" w14:textId="77777777" w:rsidR="00223209" w:rsidRDefault="00614FFC">
            <w:pPr>
              <w:jc w:val="center"/>
              <w:rPr>
                <w:color w:val="000000"/>
                <w:sz w:val="20"/>
                <w:szCs w:val="20"/>
                <w:lang w:val="es-PY" w:eastAsia="es-PY"/>
              </w:rPr>
            </w:pPr>
            <w:r>
              <w:rPr>
                <w:color w:val="000000"/>
                <w:sz w:val="20"/>
                <w:szCs w:val="20"/>
                <w:lang w:val="es-PY" w:eastAsia="es-PY"/>
              </w:rPr>
              <w:t>4</w:t>
            </w:r>
          </w:p>
        </w:tc>
        <w:tc>
          <w:tcPr>
            <w:tcW w:w="640" w:type="dxa"/>
            <w:shd w:val="clear" w:color="auto" w:fill="auto"/>
            <w:vAlign w:val="center"/>
            <w:hideMark/>
          </w:tcPr>
          <w:p w14:paraId="51255006" w14:textId="77777777" w:rsidR="00223209" w:rsidRDefault="00614FFC">
            <w:pPr>
              <w:jc w:val="center"/>
              <w:rPr>
                <w:color w:val="000000"/>
                <w:sz w:val="20"/>
                <w:szCs w:val="20"/>
                <w:lang w:val="es-PY" w:eastAsia="es-PY"/>
              </w:rPr>
            </w:pPr>
            <w:r>
              <w:rPr>
                <w:color w:val="000000"/>
                <w:sz w:val="20"/>
                <w:szCs w:val="20"/>
                <w:lang w:val="es-PY" w:eastAsia="es-PY"/>
              </w:rPr>
              <w:t>10</w:t>
            </w:r>
          </w:p>
        </w:tc>
      </w:tr>
      <w:tr w:rsidR="00223209" w14:paraId="1E597022" w14:textId="77777777">
        <w:trPr>
          <w:trHeight w:val="1658"/>
        </w:trPr>
        <w:tc>
          <w:tcPr>
            <w:tcW w:w="1900" w:type="dxa"/>
            <w:shd w:val="clear" w:color="auto" w:fill="auto"/>
            <w:vAlign w:val="center"/>
            <w:hideMark/>
          </w:tcPr>
          <w:p w14:paraId="6E5AC54B" w14:textId="77777777" w:rsidR="00223209" w:rsidRDefault="00614FFC">
            <w:pPr>
              <w:jc w:val="both"/>
              <w:rPr>
                <w:color w:val="000000"/>
                <w:lang w:val="es-PY" w:eastAsia="es-PY"/>
              </w:rPr>
            </w:pPr>
            <w:bookmarkStart w:id="122" w:name="_Hlk110865825"/>
            <w:r>
              <w:rPr>
                <w:color w:val="000000"/>
                <w:sz w:val="22"/>
                <w:szCs w:val="22"/>
                <w:lang w:eastAsia="es-PY"/>
              </w:rPr>
              <w:t xml:space="preserve">3. </w:t>
            </w:r>
            <w:bookmarkStart w:id="123" w:name="_Hlk110865916"/>
            <w:r>
              <w:rPr>
                <w:color w:val="000000"/>
                <w:sz w:val="22"/>
                <w:szCs w:val="22"/>
                <w:lang w:eastAsia="es-PY"/>
              </w:rPr>
              <w:t>La información es ampliamente compartida de tal forma que todos los niveles tienen la información cuando la necesitan</w:t>
            </w:r>
            <w:bookmarkEnd w:id="123"/>
          </w:p>
        </w:tc>
        <w:tc>
          <w:tcPr>
            <w:tcW w:w="640" w:type="dxa"/>
            <w:shd w:val="clear" w:color="auto" w:fill="auto"/>
            <w:vAlign w:val="center"/>
            <w:hideMark/>
          </w:tcPr>
          <w:p w14:paraId="2B4FBDF7"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w:t>
            </w:r>
          </w:p>
        </w:tc>
        <w:tc>
          <w:tcPr>
            <w:tcW w:w="640" w:type="dxa"/>
            <w:shd w:val="clear" w:color="auto" w:fill="auto"/>
            <w:vAlign w:val="center"/>
            <w:hideMark/>
          </w:tcPr>
          <w:p w14:paraId="2D377FFA"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00" w:type="dxa"/>
            <w:shd w:val="clear" w:color="auto" w:fill="auto"/>
            <w:vAlign w:val="center"/>
            <w:hideMark/>
          </w:tcPr>
          <w:p w14:paraId="45356C17"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4</w:t>
            </w:r>
          </w:p>
        </w:tc>
        <w:tc>
          <w:tcPr>
            <w:tcW w:w="680" w:type="dxa"/>
            <w:shd w:val="clear" w:color="auto" w:fill="auto"/>
            <w:vAlign w:val="center"/>
            <w:hideMark/>
          </w:tcPr>
          <w:p w14:paraId="2D809921"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10</w:t>
            </w:r>
          </w:p>
        </w:tc>
        <w:tc>
          <w:tcPr>
            <w:tcW w:w="640" w:type="dxa"/>
            <w:shd w:val="clear" w:color="auto" w:fill="auto"/>
            <w:vAlign w:val="center"/>
            <w:hideMark/>
          </w:tcPr>
          <w:p w14:paraId="397F5A9C"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14</w:t>
            </w:r>
          </w:p>
        </w:tc>
        <w:tc>
          <w:tcPr>
            <w:tcW w:w="620" w:type="dxa"/>
            <w:shd w:val="clear" w:color="auto" w:fill="auto"/>
            <w:vAlign w:val="center"/>
            <w:hideMark/>
          </w:tcPr>
          <w:p w14:paraId="65C3E16B"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35</w:t>
            </w:r>
          </w:p>
        </w:tc>
        <w:tc>
          <w:tcPr>
            <w:tcW w:w="620" w:type="dxa"/>
            <w:shd w:val="clear" w:color="auto" w:fill="auto"/>
            <w:vAlign w:val="center"/>
            <w:hideMark/>
          </w:tcPr>
          <w:p w14:paraId="26ABC267"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17</w:t>
            </w:r>
          </w:p>
        </w:tc>
        <w:tc>
          <w:tcPr>
            <w:tcW w:w="620" w:type="dxa"/>
            <w:shd w:val="clear" w:color="auto" w:fill="auto"/>
            <w:vAlign w:val="center"/>
            <w:hideMark/>
          </w:tcPr>
          <w:p w14:paraId="264DBEEA"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43</w:t>
            </w:r>
          </w:p>
        </w:tc>
        <w:tc>
          <w:tcPr>
            <w:tcW w:w="560" w:type="dxa"/>
            <w:shd w:val="clear" w:color="auto" w:fill="auto"/>
            <w:vAlign w:val="center"/>
            <w:hideMark/>
          </w:tcPr>
          <w:p w14:paraId="0FA1D427" w14:textId="77777777" w:rsidR="00223209" w:rsidRDefault="00614FFC">
            <w:pPr>
              <w:jc w:val="center"/>
              <w:rPr>
                <w:color w:val="000000"/>
                <w:sz w:val="20"/>
                <w:szCs w:val="20"/>
                <w:lang w:val="es-PY" w:eastAsia="es-PY"/>
              </w:rPr>
            </w:pPr>
            <w:r>
              <w:rPr>
                <w:color w:val="000000"/>
                <w:sz w:val="20"/>
                <w:szCs w:val="20"/>
                <w:lang w:eastAsia="es-PY"/>
              </w:rPr>
              <w:t>4</w:t>
            </w:r>
          </w:p>
        </w:tc>
        <w:tc>
          <w:tcPr>
            <w:tcW w:w="640" w:type="dxa"/>
            <w:shd w:val="clear" w:color="auto" w:fill="auto"/>
            <w:vAlign w:val="center"/>
            <w:hideMark/>
          </w:tcPr>
          <w:p w14:paraId="4E549809" w14:textId="77777777" w:rsidR="00223209" w:rsidRDefault="00614FFC">
            <w:pPr>
              <w:jc w:val="center"/>
              <w:rPr>
                <w:color w:val="000000"/>
                <w:sz w:val="20"/>
                <w:szCs w:val="20"/>
                <w:lang w:val="es-PY" w:eastAsia="es-PY"/>
              </w:rPr>
            </w:pPr>
            <w:r>
              <w:rPr>
                <w:color w:val="000000"/>
                <w:sz w:val="20"/>
                <w:szCs w:val="20"/>
                <w:lang w:eastAsia="es-PY"/>
              </w:rPr>
              <w:t>10</w:t>
            </w:r>
          </w:p>
        </w:tc>
      </w:tr>
      <w:bookmarkEnd w:id="122"/>
      <w:tr w:rsidR="00223209" w14:paraId="5E8E2B85" w14:textId="77777777">
        <w:trPr>
          <w:trHeight w:val="1145"/>
        </w:trPr>
        <w:tc>
          <w:tcPr>
            <w:tcW w:w="1900" w:type="dxa"/>
            <w:shd w:val="clear" w:color="auto" w:fill="auto"/>
            <w:vAlign w:val="center"/>
            <w:hideMark/>
          </w:tcPr>
          <w:p w14:paraId="682F7A2D" w14:textId="77777777" w:rsidR="00223209" w:rsidRDefault="00614FFC">
            <w:pPr>
              <w:jc w:val="both"/>
              <w:rPr>
                <w:b/>
                <w:bCs/>
                <w:color w:val="000000"/>
                <w:sz w:val="20"/>
                <w:szCs w:val="20"/>
                <w:lang w:val="es-PY" w:eastAsia="es-PY"/>
              </w:rPr>
            </w:pPr>
            <w:r>
              <w:rPr>
                <w:b/>
                <w:bCs/>
                <w:color w:val="000000"/>
                <w:sz w:val="20"/>
                <w:szCs w:val="20"/>
                <w:lang w:eastAsia="es-PY"/>
              </w:rPr>
              <w:t>4</w:t>
            </w:r>
            <w:r>
              <w:rPr>
                <w:color w:val="000000"/>
                <w:sz w:val="20"/>
                <w:szCs w:val="20"/>
                <w:lang w:eastAsia="es-PY"/>
              </w:rPr>
              <w:t>.</w:t>
            </w:r>
            <w:bookmarkStart w:id="124" w:name="_Hlk110865980"/>
            <w:r>
              <w:rPr>
                <w:color w:val="000000"/>
                <w:sz w:val="22"/>
                <w:szCs w:val="22"/>
                <w:lang w:eastAsia="es-PY"/>
              </w:rPr>
              <w:t>Todos piensan que su trabajo es importante y tienen un impacto positivo</w:t>
            </w:r>
            <w:bookmarkEnd w:id="124"/>
          </w:p>
        </w:tc>
        <w:tc>
          <w:tcPr>
            <w:tcW w:w="640" w:type="dxa"/>
            <w:shd w:val="clear" w:color="auto" w:fill="auto"/>
            <w:vAlign w:val="center"/>
            <w:hideMark/>
          </w:tcPr>
          <w:p w14:paraId="006F0889"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40" w:type="dxa"/>
            <w:shd w:val="clear" w:color="auto" w:fill="auto"/>
            <w:vAlign w:val="center"/>
            <w:hideMark/>
          </w:tcPr>
          <w:p w14:paraId="3EA730BC"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00" w:type="dxa"/>
            <w:shd w:val="clear" w:color="auto" w:fill="auto"/>
            <w:vAlign w:val="center"/>
            <w:hideMark/>
          </w:tcPr>
          <w:p w14:paraId="2F056248" w14:textId="77777777" w:rsidR="00223209" w:rsidRDefault="00614FFC">
            <w:pPr>
              <w:jc w:val="center"/>
              <w:rPr>
                <w:rFonts w:ascii="Calibri" w:hAnsi="Calibri" w:cs="Calibri"/>
                <w:color w:val="000000"/>
                <w:lang w:val="es-PY" w:eastAsia="es-PY"/>
              </w:rPr>
            </w:pPr>
            <w:r>
              <w:rPr>
                <w:rFonts w:ascii="Calibri" w:hAnsi="Calibri" w:cs="Calibri"/>
                <w:color w:val="000000"/>
                <w:lang w:val="es-PY" w:eastAsia="es-PY"/>
              </w:rPr>
              <w:t>1</w:t>
            </w:r>
          </w:p>
        </w:tc>
        <w:tc>
          <w:tcPr>
            <w:tcW w:w="680" w:type="dxa"/>
            <w:shd w:val="clear" w:color="auto" w:fill="auto"/>
            <w:vAlign w:val="center"/>
            <w:hideMark/>
          </w:tcPr>
          <w:p w14:paraId="7C983C1E" w14:textId="77777777" w:rsidR="00223209" w:rsidRDefault="00614FFC">
            <w:pPr>
              <w:jc w:val="center"/>
              <w:rPr>
                <w:rFonts w:ascii="Calibri" w:hAnsi="Calibri" w:cs="Calibri"/>
                <w:color w:val="000000"/>
                <w:lang w:val="es-PY" w:eastAsia="es-PY"/>
              </w:rPr>
            </w:pPr>
            <w:r>
              <w:rPr>
                <w:rFonts w:ascii="Calibri" w:hAnsi="Calibri" w:cs="Calibri"/>
                <w:color w:val="000000"/>
                <w:lang w:val="es-PY" w:eastAsia="es-PY"/>
              </w:rPr>
              <w:t>3</w:t>
            </w:r>
          </w:p>
        </w:tc>
        <w:tc>
          <w:tcPr>
            <w:tcW w:w="640" w:type="dxa"/>
            <w:shd w:val="clear" w:color="auto" w:fill="auto"/>
            <w:vAlign w:val="center"/>
            <w:hideMark/>
          </w:tcPr>
          <w:p w14:paraId="7747548A"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9</w:t>
            </w:r>
          </w:p>
        </w:tc>
        <w:tc>
          <w:tcPr>
            <w:tcW w:w="620" w:type="dxa"/>
            <w:shd w:val="clear" w:color="auto" w:fill="auto"/>
            <w:vAlign w:val="center"/>
            <w:hideMark/>
          </w:tcPr>
          <w:p w14:paraId="068325E7"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23</w:t>
            </w:r>
          </w:p>
        </w:tc>
        <w:tc>
          <w:tcPr>
            <w:tcW w:w="620" w:type="dxa"/>
            <w:shd w:val="clear" w:color="auto" w:fill="auto"/>
            <w:vAlign w:val="center"/>
            <w:hideMark/>
          </w:tcPr>
          <w:p w14:paraId="7051B474"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15</w:t>
            </w:r>
          </w:p>
        </w:tc>
        <w:tc>
          <w:tcPr>
            <w:tcW w:w="620" w:type="dxa"/>
            <w:shd w:val="clear" w:color="auto" w:fill="auto"/>
            <w:vAlign w:val="center"/>
            <w:hideMark/>
          </w:tcPr>
          <w:p w14:paraId="0984C66C"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38</w:t>
            </w:r>
          </w:p>
        </w:tc>
        <w:tc>
          <w:tcPr>
            <w:tcW w:w="560" w:type="dxa"/>
            <w:shd w:val="clear" w:color="auto" w:fill="auto"/>
            <w:vAlign w:val="center"/>
            <w:hideMark/>
          </w:tcPr>
          <w:p w14:paraId="45BCCF83" w14:textId="77777777" w:rsidR="00223209" w:rsidRDefault="00614FFC">
            <w:pPr>
              <w:jc w:val="center"/>
              <w:rPr>
                <w:color w:val="000000"/>
                <w:sz w:val="20"/>
                <w:szCs w:val="20"/>
                <w:lang w:val="es-PY" w:eastAsia="es-PY"/>
              </w:rPr>
            </w:pPr>
            <w:r>
              <w:rPr>
                <w:color w:val="000000"/>
                <w:sz w:val="20"/>
                <w:szCs w:val="20"/>
                <w:lang w:val="es-PY" w:eastAsia="es-PY"/>
              </w:rPr>
              <w:t>13</w:t>
            </w:r>
          </w:p>
        </w:tc>
        <w:tc>
          <w:tcPr>
            <w:tcW w:w="640" w:type="dxa"/>
            <w:shd w:val="clear" w:color="auto" w:fill="auto"/>
            <w:vAlign w:val="center"/>
            <w:hideMark/>
          </w:tcPr>
          <w:p w14:paraId="7771A9DB" w14:textId="77777777" w:rsidR="00223209" w:rsidRDefault="00614FFC">
            <w:pPr>
              <w:jc w:val="center"/>
              <w:rPr>
                <w:color w:val="000000"/>
                <w:sz w:val="20"/>
                <w:szCs w:val="20"/>
                <w:lang w:val="es-PY" w:eastAsia="es-PY"/>
              </w:rPr>
            </w:pPr>
            <w:r>
              <w:rPr>
                <w:color w:val="000000"/>
                <w:sz w:val="20"/>
                <w:szCs w:val="20"/>
                <w:lang w:eastAsia="es-PY"/>
              </w:rPr>
              <w:t>26</w:t>
            </w:r>
          </w:p>
        </w:tc>
      </w:tr>
      <w:tr w:rsidR="00223209" w14:paraId="3293D9B4" w14:textId="77777777">
        <w:trPr>
          <w:trHeight w:val="1116"/>
        </w:trPr>
        <w:tc>
          <w:tcPr>
            <w:tcW w:w="1900" w:type="dxa"/>
            <w:tcBorders>
              <w:bottom w:val="single" w:sz="4" w:space="0" w:color="auto"/>
            </w:tcBorders>
            <w:shd w:val="clear" w:color="auto" w:fill="auto"/>
            <w:vAlign w:val="center"/>
            <w:hideMark/>
          </w:tcPr>
          <w:p w14:paraId="0F287BFD" w14:textId="77777777" w:rsidR="00223209" w:rsidRDefault="00614FFC">
            <w:pPr>
              <w:jc w:val="both"/>
              <w:rPr>
                <w:b/>
                <w:bCs/>
                <w:color w:val="000000"/>
                <w:sz w:val="20"/>
                <w:szCs w:val="20"/>
                <w:lang w:val="es-PY" w:eastAsia="es-PY"/>
              </w:rPr>
            </w:pPr>
            <w:r>
              <w:rPr>
                <w:b/>
                <w:bCs/>
                <w:color w:val="000000"/>
                <w:sz w:val="20"/>
                <w:szCs w:val="20"/>
                <w:lang w:eastAsia="es-PY"/>
              </w:rPr>
              <w:t>5</w:t>
            </w:r>
            <w:r>
              <w:rPr>
                <w:color w:val="000000"/>
                <w:sz w:val="20"/>
                <w:szCs w:val="20"/>
                <w:lang w:eastAsia="es-PY"/>
              </w:rPr>
              <w:t>.</w:t>
            </w:r>
            <w:r>
              <w:rPr>
                <w:color w:val="000000"/>
                <w:sz w:val="22"/>
                <w:szCs w:val="22"/>
                <w:lang w:eastAsia="es-PY"/>
              </w:rPr>
              <w:t xml:space="preserve">La </w:t>
            </w:r>
            <w:bookmarkStart w:id="125" w:name="_Hlk110866399"/>
            <w:r>
              <w:rPr>
                <w:color w:val="000000"/>
                <w:sz w:val="22"/>
                <w:szCs w:val="22"/>
                <w:lang w:eastAsia="es-PY"/>
              </w:rPr>
              <w:t>planificación del trabajo es continua e implica a todo en algún grado.</w:t>
            </w:r>
            <w:bookmarkEnd w:id="125"/>
          </w:p>
        </w:tc>
        <w:tc>
          <w:tcPr>
            <w:tcW w:w="640" w:type="dxa"/>
            <w:tcBorders>
              <w:bottom w:val="single" w:sz="4" w:space="0" w:color="auto"/>
            </w:tcBorders>
            <w:shd w:val="clear" w:color="auto" w:fill="auto"/>
            <w:vAlign w:val="center"/>
            <w:hideMark/>
          </w:tcPr>
          <w:p w14:paraId="1F295741"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40" w:type="dxa"/>
            <w:tcBorders>
              <w:bottom w:val="single" w:sz="4" w:space="0" w:color="auto"/>
            </w:tcBorders>
            <w:shd w:val="clear" w:color="auto" w:fill="auto"/>
            <w:vAlign w:val="center"/>
            <w:hideMark/>
          </w:tcPr>
          <w:p w14:paraId="100510E3"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00" w:type="dxa"/>
            <w:tcBorders>
              <w:bottom w:val="single" w:sz="4" w:space="0" w:color="auto"/>
            </w:tcBorders>
            <w:shd w:val="clear" w:color="auto" w:fill="auto"/>
            <w:vAlign w:val="center"/>
            <w:hideMark/>
          </w:tcPr>
          <w:p w14:paraId="2D6597C0"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80" w:type="dxa"/>
            <w:tcBorders>
              <w:bottom w:val="single" w:sz="4" w:space="0" w:color="auto"/>
            </w:tcBorders>
            <w:shd w:val="clear" w:color="auto" w:fill="auto"/>
            <w:vAlign w:val="center"/>
            <w:hideMark/>
          </w:tcPr>
          <w:p w14:paraId="2D7B7EF0"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13</w:t>
            </w:r>
          </w:p>
        </w:tc>
        <w:tc>
          <w:tcPr>
            <w:tcW w:w="640" w:type="dxa"/>
            <w:tcBorders>
              <w:bottom w:val="single" w:sz="4" w:space="0" w:color="auto"/>
            </w:tcBorders>
            <w:shd w:val="clear" w:color="auto" w:fill="auto"/>
            <w:vAlign w:val="center"/>
            <w:hideMark/>
          </w:tcPr>
          <w:p w14:paraId="75C17D06"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16</w:t>
            </w:r>
          </w:p>
        </w:tc>
        <w:tc>
          <w:tcPr>
            <w:tcW w:w="620" w:type="dxa"/>
            <w:tcBorders>
              <w:bottom w:val="single" w:sz="4" w:space="0" w:color="auto"/>
            </w:tcBorders>
            <w:shd w:val="clear" w:color="auto" w:fill="auto"/>
            <w:vAlign w:val="center"/>
            <w:hideMark/>
          </w:tcPr>
          <w:p w14:paraId="1AE64618"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40</w:t>
            </w:r>
          </w:p>
        </w:tc>
        <w:tc>
          <w:tcPr>
            <w:tcW w:w="620" w:type="dxa"/>
            <w:tcBorders>
              <w:bottom w:val="single" w:sz="4" w:space="0" w:color="auto"/>
            </w:tcBorders>
            <w:shd w:val="clear" w:color="auto" w:fill="auto"/>
            <w:vAlign w:val="center"/>
            <w:hideMark/>
          </w:tcPr>
          <w:p w14:paraId="0F1BC463"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12</w:t>
            </w:r>
          </w:p>
        </w:tc>
        <w:tc>
          <w:tcPr>
            <w:tcW w:w="620" w:type="dxa"/>
            <w:tcBorders>
              <w:bottom w:val="single" w:sz="4" w:space="0" w:color="auto"/>
            </w:tcBorders>
            <w:shd w:val="clear" w:color="auto" w:fill="auto"/>
            <w:vAlign w:val="center"/>
            <w:hideMark/>
          </w:tcPr>
          <w:p w14:paraId="3749D040"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30</w:t>
            </w:r>
          </w:p>
        </w:tc>
        <w:tc>
          <w:tcPr>
            <w:tcW w:w="560" w:type="dxa"/>
            <w:tcBorders>
              <w:bottom w:val="single" w:sz="4" w:space="0" w:color="auto"/>
            </w:tcBorders>
            <w:shd w:val="clear" w:color="auto" w:fill="auto"/>
            <w:vAlign w:val="center"/>
            <w:hideMark/>
          </w:tcPr>
          <w:p w14:paraId="25C6E944" w14:textId="77777777" w:rsidR="00223209" w:rsidRDefault="00614FFC">
            <w:pPr>
              <w:jc w:val="center"/>
              <w:rPr>
                <w:color w:val="000000"/>
                <w:sz w:val="20"/>
                <w:szCs w:val="20"/>
                <w:lang w:val="es-PY" w:eastAsia="es-PY"/>
              </w:rPr>
            </w:pPr>
            <w:r>
              <w:rPr>
                <w:color w:val="000000"/>
                <w:sz w:val="20"/>
                <w:szCs w:val="20"/>
                <w:lang w:eastAsia="es-PY"/>
              </w:rPr>
              <w:t>5</w:t>
            </w:r>
          </w:p>
        </w:tc>
        <w:tc>
          <w:tcPr>
            <w:tcW w:w="640" w:type="dxa"/>
            <w:tcBorders>
              <w:bottom w:val="single" w:sz="4" w:space="0" w:color="auto"/>
            </w:tcBorders>
            <w:shd w:val="clear" w:color="auto" w:fill="auto"/>
            <w:vAlign w:val="center"/>
            <w:hideMark/>
          </w:tcPr>
          <w:p w14:paraId="5AEF8A27" w14:textId="77777777" w:rsidR="00223209" w:rsidRDefault="00614FFC">
            <w:pPr>
              <w:jc w:val="center"/>
              <w:rPr>
                <w:color w:val="000000"/>
                <w:sz w:val="20"/>
                <w:szCs w:val="20"/>
                <w:lang w:val="es-PY" w:eastAsia="es-PY"/>
              </w:rPr>
            </w:pPr>
            <w:r>
              <w:rPr>
                <w:color w:val="000000"/>
                <w:sz w:val="20"/>
                <w:szCs w:val="20"/>
                <w:lang w:eastAsia="es-PY"/>
              </w:rPr>
              <w:t>13</w:t>
            </w:r>
          </w:p>
        </w:tc>
      </w:tr>
    </w:tbl>
    <w:p w14:paraId="6D139891" w14:textId="77777777" w:rsidR="00223209" w:rsidRDefault="00614FFC">
      <w:pPr>
        <w:spacing w:line="360" w:lineRule="auto"/>
        <w:jc w:val="both"/>
        <w:rPr>
          <w:rFonts w:eastAsia="Calibri"/>
          <w:b/>
          <w:bCs/>
        </w:rPr>
      </w:pPr>
      <w:bookmarkStart w:id="126" w:name="_Hlk110501290"/>
      <w:r>
        <w:rPr>
          <w:rFonts w:eastAsia="Calibri"/>
          <w:b/>
          <w:bCs/>
        </w:rPr>
        <w:t>Fuente: Datos obtenidos por la autora</w:t>
      </w:r>
    </w:p>
    <w:bookmarkEnd w:id="126"/>
    <w:p w14:paraId="23D0EC23" w14:textId="77777777" w:rsidR="00223209" w:rsidRDefault="00223209">
      <w:pPr>
        <w:jc w:val="both"/>
        <w:rPr>
          <w:b/>
        </w:rPr>
      </w:pPr>
    </w:p>
    <w:p w14:paraId="20FFBF20" w14:textId="77777777" w:rsidR="00223209" w:rsidRDefault="00614FFC">
      <w:pPr>
        <w:spacing w:line="360" w:lineRule="auto"/>
        <w:ind w:firstLine="708"/>
        <w:jc w:val="both"/>
        <w:rPr>
          <w:color w:val="000000"/>
          <w:sz w:val="22"/>
          <w:szCs w:val="22"/>
          <w:lang w:eastAsia="es-PY"/>
        </w:rPr>
      </w:pPr>
      <w:r>
        <w:rPr>
          <w:bCs/>
        </w:rPr>
        <w:t xml:space="preserve">Con </w:t>
      </w:r>
      <w:r>
        <w:rPr>
          <w:bCs/>
        </w:rPr>
        <w:t xml:space="preserve">relación a la toma de decisión 69% </w:t>
      </w:r>
      <w:r>
        <w:rPr>
          <w:color w:val="000000"/>
          <w:sz w:val="22"/>
          <w:szCs w:val="22"/>
          <w:lang w:eastAsia="es-PY"/>
        </w:rPr>
        <w:t xml:space="preserve">de los profesionales están muy comprometidos con </w:t>
      </w:r>
      <w:r>
        <w:rPr>
          <w:color w:val="000000"/>
          <w:lang w:eastAsia="es-PY"/>
        </w:rPr>
        <w:t>el</w:t>
      </w:r>
      <w:r>
        <w:rPr>
          <w:color w:val="000000"/>
          <w:sz w:val="22"/>
          <w:szCs w:val="22"/>
          <w:lang w:eastAsia="es-PY"/>
        </w:rPr>
        <w:t xml:space="preserve"> trabajo</w:t>
      </w:r>
      <w:r>
        <w:rPr>
          <w:color w:val="000000"/>
          <w:lang w:eastAsia="es-PY"/>
        </w:rPr>
        <w:t xml:space="preserve"> ,53% </w:t>
      </w:r>
      <w:r>
        <w:rPr>
          <w:color w:val="000000"/>
          <w:sz w:val="22"/>
          <w:szCs w:val="22"/>
          <w:lang w:eastAsia="es-PY"/>
        </w:rPr>
        <w:t>las decisiones son generalmente tomadas en el nivel donde la mejor información está disponible</w:t>
      </w:r>
      <w:r>
        <w:rPr>
          <w:color w:val="000000"/>
          <w:lang w:eastAsia="es-PY"/>
        </w:rPr>
        <w:t xml:space="preserve">, </w:t>
      </w:r>
      <w:r>
        <w:rPr>
          <w:rFonts w:ascii="Calibri" w:hAnsi="Calibri" w:cs="Calibri"/>
          <w:color w:val="000000"/>
          <w:sz w:val="22"/>
          <w:szCs w:val="22"/>
          <w:lang w:val="es-PY" w:eastAsia="es-PY"/>
        </w:rPr>
        <w:t xml:space="preserve">43% </w:t>
      </w:r>
      <w:r>
        <w:rPr>
          <w:color w:val="000000"/>
          <w:sz w:val="22"/>
          <w:szCs w:val="22"/>
          <w:lang w:eastAsia="es-PY"/>
        </w:rPr>
        <w:t>la información es ampliamente compartida de tal forma qu</w:t>
      </w:r>
      <w:r>
        <w:rPr>
          <w:color w:val="000000"/>
          <w:sz w:val="22"/>
          <w:szCs w:val="22"/>
          <w:lang w:eastAsia="es-PY"/>
        </w:rPr>
        <w:t>e todos los niveles tengan la información cuando la necesitan, 38% todos piensan que su trabajo es importante y tienen un impacto positivo, 40% la planificación del trabajo es continua e implica a todo en algún grado.</w:t>
      </w:r>
    </w:p>
    <w:p w14:paraId="0E540240" w14:textId="77777777" w:rsidR="00223209" w:rsidRDefault="00223209">
      <w:pPr>
        <w:spacing w:line="360" w:lineRule="auto"/>
        <w:ind w:firstLine="708"/>
        <w:jc w:val="both"/>
        <w:rPr>
          <w:color w:val="000000"/>
          <w:sz w:val="22"/>
          <w:szCs w:val="22"/>
          <w:lang w:eastAsia="es-PY"/>
        </w:rPr>
      </w:pPr>
    </w:p>
    <w:p w14:paraId="47E6F9A3" w14:textId="77777777" w:rsidR="00223209" w:rsidRDefault="00223209">
      <w:pPr>
        <w:spacing w:line="360" w:lineRule="auto"/>
        <w:ind w:firstLine="708"/>
        <w:jc w:val="both"/>
        <w:rPr>
          <w:color w:val="000000"/>
          <w:sz w:val="22"/>
          <w:szCs w:val="22"/>
          <w:lang w:eastAsia="es-PY"/>
        </w:rPr>
      </w:pPr>
    </w:p>
    <w:p w14:paraId="0303B863" w14:textId="77777777" w:rsidR="00223209" w:rsidRDefault="00223209">
      <w:pPr>
        <w:spacing w:line="360" w:lineRule="auto"/>
        <w:ind w:firstLine="708"/>
        <w:jc w:val="both"/>
        <w:rPr>
          <w:rFonts w:ascii="Calibri" w:hAnsi="Calibri" w:cs="Calibri"/>
          <w:color w:val="000000"/>
          <w:lang w:val="es-PY" w:eastAsia="es-PY"/>
        </w:rPr>
      </w:pPr>
    </w:p>
    <w:p w14:paraId="40C55D18" w14:textId="77777777" w:rsidR="00223209" w:rsidRDefault="00223209">
      <w:pPr>
        <w:jc w:val="both"/>
        <w:rPr>
          <w:b/>
        </w:rPr>
      </w:pPr>
    </w:p>
    <w:p w14:paraId="6E914539" w14:textId="77777777" w:rsidR="00223209" w:rsidRDefault="00614FFC">
      <w:pPr>
        <w:pStyle w:val="Textoindependiente"/>
        <w:spacing w:line="360" w:lineRule="auto"/>
        <w:jc w:val="both"/>
        <w:rPr>
          <w:bCs/>
        </w:rPr>
      </w:pPr>
      <w:r>
        <w:rPr>
          <w:b/>
        </w:rPr>
        <w:t>Tabla 3.</w:t>
      </w:r>
      <w:r>
        <w:rPr>
          <w:bCs/>
          <w:color w:val="000000"/>
        </w:rPr>
        <w:t xml:space="preserve"> Distribución del personal</w:t>
      </w:r>
      <w:r>
        <w:rPr>
          <w:bCs/>
          <w:color w:val="000000"/>
        </w:rPr>
        <w:t xml:space="preserve"> de enfermería según percepción de trabajo en equipo</w:t>
      </w:r>
      <w:r>
        <w:rPr>
          <w:bCs/>
        </w:rPr>
        <w:t>. Catedra de urología. Hospital de clínicas. San Lorenzo paraguay.2021.    (n</w:t>
      </w:r>
      <w:r>
        <w:rPr>
          <w:bCs/>
          <w:color w:val="000000"/>
        </w:rPr>
        <w:t>=40)</w:t>
      </w:r>
    </w:p>
    <w:tbl>
      <w:tblPr>
        <w:tblW w:w="8193" w:type="dxa"/>
        <w:tblInd w:w="-10" w:type="dxa"/>
        <w:tblCellMar>
          <w:left w:w="70" w:type="dxa"/>
          <w:right w:w="70" w:type="dxa"/>
        </w:tblCellMar>
        <w:tblLook w:val="04A0" w:firstRow="1" w:lastRow="0" w:firstColumn="1" w:lastColumn="0" w:noHBand="0" w:noVBand="1"/>
      </w:tblPr>
      <w:tblGrid>
        <w:gridCol w:w="1900"/>
        <w:gridCol w:w="640"/>
        <w:gridCol w:w="640"/>
        <w:gridCol w:w="600"/>
        <w:gridCol w:w="680"/>
        <w:gridCol w:w="640"/>
        <w:gridCol w:w="620"/>
        <w:gridCol w:w="620"/>
        <w:gridCol w:w="620"/>
        <w:gridCol w:w="575"/>
        <w:gridCol w:w="658"/>
      </w:tblGrid>
      <w:tr w:rsidR="00223209" w14:paraId="481E8CFB" w14:textId="77777777">
        <w:trPr>
          <w:trHeight w:val="936"/>
        </w:trPr>
        <w:tc>
          <w:tcPr>
            <w:tcW w:w="1900" w:type="dxa"/>
            <w:vMerge w:val="restart"/>
            <w:tcBorders>
              <w:top w:val="single" w:sz="4" w:space="0" w:color="auto"/>
            </w:tcBorders>
            <w:shd w:val="clear" w:color="auto" w:fill="auto"/>
            <w:vAlign w:val="center"/>
            <w:hideMark/>
          </w:tcPr>
          <w:p w14:paraId="561994F1" w14:textId="77777777" w:rsidR="00223209" w:rsidRDefault="00614FFC">
            <w:pPr>
              <w:rPr>
                <w:b/>
                <w:bCs/>
                <w:color w:val="000000"/>
                <w:lang w:val="es-PY" w:eastAsia="es-PY"/>
              </w:rPr>
            </w:pPr>
            <w:r>
              <w:rPr>
                <w:b/>
                <w:bCs/>
                <w:color w:val="000000"/>
                <w:sz w:val="22"/>
                <w:szCs w:val="22"/>
                <w:lang w:val="es-PY" w:eastAsia="es-PY"/>
              </w:rPr>
              <w:t xml:space="preserve">Trabajo en </w:t>
            </w:r>
          </w:p>
          <w:p w14:paraId="2E73B77F" w14:textId="77777777" w:rsidR="00223209" w:rsidRDefault="00614FFC">
            <w:pPr>
              <w:rPr>
                <w:b/>
                <w:bCs/>
                <w:color w:val="000000"/>
                <w:lang w:val="es-PY" w:eastAsia="es-PY"/>
              </w:rPr>
            </w:pPr>
            <w:r>
              <w:rPr>
                <w:b/>
                <w:bCs/>
                <w:color w:val="000000"/>
                <w:sz w:val="22"/>
                <w:szCs w:val="22"/>
                <w:lang w:val="es-PY" w:eastAsia="es-PY"/>
              </w:rPr>
              <w:t>equipo</w:t>
            </w:r>
          </w:p>
        </w:tc>
        <w:tc>
          <w:tcPr>
            <w:tcW w:w="1280" w:type="dxa"/>
            <w:gridSpan w:val="2"/>
            <w:tcBorders>
              <w:top w:val="single" w:sz="4" w:space="0" w:color="auto"/>
            </w:tcBorders>
            <w:shd w:val="clear" w:color="auto" w:fill="auto"/>
            <w:vAlign w:val="center"/>
            <w:hideMark/>
          </w:tcPr>
          <w:p w14:paraId="285343BA" w14:textId="77777777" w:rsidR="00223209" w:rsidRDefault="00614FFC">
            <w:pPr>
              <w:jc w:val="center"/>
              <w:rPr>
                <w:color w:val="000000"/>
                <w:sz w:val="20"/>
                <w:szCs w:val="20"/>
                <w:lang w:val="es-PY" w:eastAsia="es-PY"/>
              </w:rPr>
            </w:pPr>
            <w:r>
              <w:rPr>
                <w:color w:val="000000"/>
                <w:sz w:val="20"/>
                <w:szCs w:val="20"/>
                <w:lang w:val="es-PY" w:eastAsia="es-PY"/>
              </w:rPr>
              <w:t>Totalmente en desacuerdo</w:t>
            </w:r>
          </w:p>
        </w:tc>
        <w:tc>
          <w:tcPr>
            <w:tcW w:w="1280" w:type="dxa"/>
            <w:gridSpan w:val="2"/>
            <w:tcBorders>
              <w:top w:val="single" w:sz="4" w:space="0" w:color="auto"/>
            </w:tcBorders>
            <w:shd w:val="clear" w:color="auto" w:fill="auto"/>
            <w:vAlign w:val="center"/>
            <w:hideMark/>
          </w:tcPr>
          <w:p w14:paraId="1D5A0014" w14:textId="77777777" w:rsidR="00223209" w:rsidRDefault="00614FFC">
            <w:pPr>
              <w:jc w:val="both"/>
              <w:rPr>
                <w:color w:val="000000"/>
                <w:sz w:val="20"/>
                <w:szCs w:val="20"/>
                <w:lang w:val="es-PY" w:eastAsia="es-PY"/>
              </w:rPr>
            </w:pPr>
            <w:r>
              <w:rPr>
                <w:color w:val="000000"/>
                <w:sz w:val="20"/>
                <w:szCs w:val="20"/>
                <w:lang w:val="es-PY" w:eastAsia="es-PY"/>
              </w:rPr>
              <w:t>En desacuerdo</w:t>
            </w:r>
          </w:p>
        </w:tc>
        <w:tc>
          <w:tcPr>
            <w:tcW w:w="1260" w:type="dxa"/>
            <w:gridSpan w:val="2"/>
            <w:tcBorders>
              <w:top w:val="single" w:sz="4" w:space="0" w:color="auto"/>
            </w:tcBorders>
            <w:shd w:val="clear" w:color="auto" w:fill="auto"/>
            <w:vAlign w:val="center"/>
            <w:hideMark/>
          </w:tcPr>
          <w:p w14:paraId="20C1BA03" w14:textId="77777777" w:rsidR="00223209" w:rsidRDefault="00614FFC">
            <w:pPr>
              <w:jc w:val="both"/>
              <w:rPr>
                <w:color w:val="000000"/>
                <w:sz w:val="20"/>
                <w:szCs w:val="20"/>
                <w:lang w:val="es-PY" w:eastAsia="es-PY"/>
              </w:rPr>
            </w:pPr>
            <w:r>
              <w:rPr>
                <w:color w:val="000000"/>
                <w:sz w:val="20"/>
                <w:szCs w:val="20"/>
                <w:lang w:val="es-PY" w:eastAsia="es-PY"/>
              </w:rPr>
              <w:t>Neutral</w:t>
            </w:r>
          </w:p>
        </w:tc>
        <w:tc>
          <w:tcPr>
            <w:tcW w:w="1240" w:type="dxa"/>
            <w:gridSpan w:val="2"/>
            <w:tcBorders>
              <w:top w:val="single" w:sz="4" w:space="0" w:color="auto"/>
            </w:tcBorders>
            <w:shd w:val="clear" w:color="auto" w:fill="auto"/>
            <w:vAlign w:val="center"/>
            <w:hideMark/>
          </w:tcPr>
          <w:p w14:paraId="4309C827" w14:textId="77777777" w:rsidR="00223209" w:rsidRDefault="00614FFC">
            <w:pPr>
              <w:jc w:val="both"/>
              <w:rPr>
                <w:color w:val="000000"/>
                <w:sz w:val="20"/>
                <w:szCs w:val="20"/>
                <w:lang w:val="es-PY" w:eastAsia="es-PY"/>
              </w:rPr>
            </w:pPr>
            <w:r>
              <w:rPr>
                <w:color w:val="000000"/>
                <w:sz w:val="20"/>
                <w:szCs w:val="20"/>
                <w:lang w:val="es-PY" w:eastAsia="es-PY"/>
              </w:rPr>
              <w:t>De acuerdo</w:t>
            </w:r>
          </w:p>
        </w:tc>
        <w:tc>
          <w:tcPr>
            <w:tcW w:w="1233" w:type="dxa"/>
            <w:gridSpan w:val="2"/>
            <w:tcBorders>
              <w:top w:val="single" w:sz="4" w:space="0" w:color="auto"/>
            </w:tcBorders>
            <w:shd w:val="clear" w:color="auto" w:fill="auto"/>
            <w:vAlign w:val="center"/>
            <w:hideMark/>
          </w:tcPr>
          <w:p w14:paraId="69504972" w14:textId="77777777" w:rsidR="00223209" w:rsidRDefault="00614FFC">
            <w:pPr>
              <w:jc w:val="both"/>
              <w:rPr>
                <w:color w:val="000000"/>
                <w:sz w:val="20"/>
                <w:szCs w:val="20"/>
                <w:lang w:val="es-PY" w:eastAsia="es-PY"/>
              </w:rPr>
            </w:pPr>
            <w:r>
              <w:rPr>
                <w:color w:val="000000"/>
                <w:sz w:val="20"/>
                <w:szCs w:val="20"/>
                <w:lang w:val="es-PY" w:eastAsia="es-PY"/>
              </w:rPr>
              <w:t>Totalmente de acuerdo</w:t>
            </w:r>
          </w:p>
        </w:tc>
      </w:tr>
      <w:tr w:rsidR="00223209" w14:paraId="5F464864" w14:textId="77777777">
        <w:trPr>
          <w:trHeight w:val="75"/>
        </w:trPr>
        <w:tc>
          <w:tcPr>
            <w:tcW w:w="1900" w:type="dxa"/>
            <w:vMerge/>
            <w:tcBorders>
              <w:bottom w:val="single" w:sz="4" w:space="0" w:color="auto"/>
            </w:tcBorders>
            <w:vAlign w:val="center"/>
            <w:hideMark/>
          </w:tcPr>
          <w:p w14:paraId="5713489B" w14:textId="77777777" w:rsidR="00223209" w:rsidRDefault="00223209">
            <w:pPr>
              <w:rPr>
                <w:b/>
                <w:bCs/>
                <w:color w:val="000000"/>
                <w:lang w:val="es-PY" w:eastAsia="es-PY"/>
              </w:rPr>
            </w:pPr>
          </w:p>
        </w:tc>
        <w:tc>
          <w:tcPr>
            <w:tcW w:w="1280" w:type="dxa"/>
            <w:gridSpan w:val="2"/>
            <w:tcBorders>
              <w:bottom w:val="single" w:sz="4" w:space="0" w:color="auto"/>
            </w:tcBorders>
            <w:shd w:val="clear" w:color="auto" w:fill="auto"/>
            <w:vAlign w:val="center"/>
            <w:hideMark/>
          </w:tcPr>
          <w:p w14:paraId="19D550D5" w14:textId="77777777" w:rsidR="00223209" w:rsidRDefault="00614FFC">
            <w:pPr>
              <w:jc w:val="both"/>
              <w:rPr>
                <w:color w:val="000000"/>
                <w:sz w:val="20"/>
                <w:szCs w:val="20"/>
                <w:lang w:val="es-PY" w:eastAsia="es-PY"/>
              </w:rPr>
            </w:pPr>
            <w:r>
              <w:rPr>
                <w:color w:val="000000"/>
                <w:sz w:val="20"/>
                <w:szCs w:val="20"/>
                <w:lang w:val="es-PY" w:eastAsia="es-PY"/>
              </w:rPr>
              <w:t xml:space="preserve"> No            %</w:t>
            </w:r>
          </w:p>
        </w:tc>
        <w:tc>
          <w:tcPr>
            <w:tcW w:w="1280" w:type="dxa"/>
            <w:gridSpan w:val="2"/>
            <w:tcBorders>
              <w:bottom w:val="single" w:sz="4" w:space="0" w:color="auto"/>
            </w:tcBorders>
            <w:shd w:val="clear" w:color="auto" w:fill="auto"/>
            <w:vAlign w:val="center"/>
            <w:hideMark/>
          </w:tcPr>
          <w:p w14:paraId="278AABC9" w14:textId="77777777" w:rsidR="00223209" w:rsidRDefault="00614FFC">
            <w:pPr>
              <w:jc w:val="both"/>
              <w:rPr>
                <w:color w:val="000000"/>
                <w:sz w:val="20"/>
                <w:szCs w:val="20"/>
                <w:lang w:val="es-PY" w:eastAsia="es-PY"/>
              </w:rPr>
            </w:pPr>
            <w:r>
              <w:rPr>
                <w:color w:val="000000"/>
                <w:sz w:val="20"/>
                <w:szCs w:val="20"/>
                <w:lang w:val="es-PY" w:eastAsia="es-PY"/>
              </w:rPr>
              <w:t xml:space="preserve"> No           %</w:t>
            </w:r>
          </w:p>
        </w:tc>
        <w:tc>
          <w:tcPr>
            <w:tcW w:w="640" w:type="dxa"/>
            <w:tcBorders>
              <w:bottom w:val="single" w:sz="4" w:space="0" w:color="auto"/>
            </w:tcBorders>
            <w:shd w:val="clear" w:color="auto" w:fill="auto"/>
            <w:vAlign w:val="center"/>
            <w:hideMark/>
          </w:tcPr>
          <w:p w14:paraId="0DECFE89" w14:textId="77777777" w:rsidR="00223209" w:rsidRDefault="00614FFC">
            <w:pPr>
              <w:jc w:val="both"/>
              <w:rPr>
                <w:color w:val="000000"/>
                <w:sz w:val="20"/>
                <w:szCs w:val="20"/>
                <w:lang w:val="es-PY" w:eastAsia="es-PY"/>
              </w:rPr>
            </w:pPr>
            <w:r>
              <w:rPr>
                <w:color w:val="000000"/>
                <w:sz w:val="20"/>
                <w:szCs w:val="20"/>
                <w:lang w:val="es-PY" w:eastAsia="es-PY"/>
              </w:rPr>
              <w:t>No</w:t>
            </w:r>
          </w:p>
        </w:tc>
        <w:tc>
          <w:tcPr>
            <w:tcW w:w="620" w:type="dxa"/>
            <w:tcBorders>
              <w:bottom w:val="single" w:sz="4" w:space="0" w:color="auto"/>
            </w:tcBorders>
            <w:shd w:val="clear" w:color="auto" w:fill="auto"/>
            <w:vAlign w:val="center"/>
            <w:hideMark/>
          </w:tcPr>
          <w:p w14:paraId="57ED904E" w14:textId="77777777" w:rsidR="00223209" w:rsidRDefault="00614FFC">
            <w:pPr>
              <w:jc w:val="both"/>
              <w:rPr>
                <w:color w:val="000000"/>
                <w:sz w:val="20"/>
                <w:szCs w:val="20"/>
                <w:lang w:val="es-PY" w:eastAsia="es-PY"/>
              </w:rPr>
            </w:pPr>
            <w:r>
              <w:rPr>
                <w:color w:val="000000"/>
                <w:sz w:val="20"/>
                <w:szCs w:val="20"/>
                <w:lang w:val="es-PY" w:eastAsia="es-PY"/>
              </w:rPr>
              <w:t>%</w:t>
            </w:r>
          </w:p>
        </w:tc>
        <w:tc>
          <w:tcPr>
            <w:tcW w:w="620" w:type="dxa"/>
            <w:tcBorders>
              <w:bottom w:val="single" w:sz="4" w:space="0" w:color="auto"/>
            </w:tcBorders>
            <w:shd w:val="clear" w:color="auto" w:fill="auto"/>
            <w:vAlign w:val="center"/>
            <w:hideMark/>
          </w:tcPr>
          <w:p w14:paraId="4FC5E590" w14:textId="77777777" w:rsidR="00223209" w:rsidRDefault="00614FFC">
            <w:pPr>
              <w:jc w:val="both"/>
              <w:rPr>
                <w:color w:val="000000"/>
                <w:sz w:val="20"/>
                <w:szCs w:val="20"/>
                <w:lang w:val="es-PY" w:eastAsia="es-PY"/>
              </w:rPr>
            </w:pPr>
            <w:r>
              <w:rPr>
                <w:color w:val="000000"/>
                <w:sz w:val="20"/>
                <w:szCs w:val="20"/>
                <w:lang w:val="es-PY" w:eastAsia="es-PY"/>
              </w:rPr>
              <w:t xml:space="preserve"> No</w:t>
            </w:r>
          </w:p>
        </w:tc>
        <w:tc>
          <w:tcPr>
            <w:tcW w:w="620" w:type="dxa"/>
            <w:tcBorders>
              <w:bottom w:val="single" w:sz="4" w:space="0" w:color="auto"/>
            </w:tcBorders>
            <w:shd w:val="clear" w:color="auto" w:fill="auto"/>
            <w:vAlign w:val="center"/>
            <w:hideMark/>
          </w:tcPr>
          <w:p w14:paraId="7604AE5C" w14:textId="77777777" w:rsidR="00223209" w:rsidRDefault="00614FFC">
            <w:pPr>
              <w:jc w:val="both"/>
              <w:rPr>
                <w:color w:val="000000"/>
                <w:sz w:val="20"/>
                <w:szCs w:val="20"/>
                <w:lang w:val="es-PY" w:eastAsia="es-PY"/>
              </w:rPr>
            </w:pPr>
            <w:r>
              <w:rPr>
                <w:color w:val="000000"/>
                <w:sz w:val="20"/>
                <w:szCs w:val="20"/>
                <w:lang w:val="es-PY" w:eastAsia="es-PY"/>
              </w:rPr>
              <w:t xml:space="preserve">  %</w:t>
            </w:r>
          </w:p>
        </w:tc>
        <w:tc>
          <w:tcPr>
            <w:tcW w:w="575" w:type="dxa"/>
            <w:tcBorders>
              <w:bottom w:val="single" w:sz="4" w:space="0" w:color="auto"/>
            </w:tcBorders>
            <w:shd w:val="clear" w:color="auto" w:fill="auto"/>
            <w:vAlign w:val="center"/>
            <w:hideMark/>
          </w:tcPr>
          <w:p w14:paraId="2CA1F297" w14:textId="77777777" w:rsidR="00223209" w:rsidRDefault="00614FFC">
            <w:pPr>
              <w:jc w:val="center"/>
              <w:rPr>
                <w:color w:val="000000"/>
                <w:sz w:val="20"/>
                <w:szCs w:val="20"/>
                <w:lang w:val="es-PY" w:eastAsia="es-PY"/>
              </w:rPr>
            </w:pPr>
            <w:r>
              <w:rPr>
                <w:color w:val="000000"/>
                <w:sz w:val="20"/>
                <w:szCs w:val="20"/>
                <w:lang w:val="es-PY" w:eastAsia="es-PY"/>
              </w:rPr>
              <w:t>No</w:t>
            </w:r>
          </w:p>
        </w:tc>
        <w:tc>
          <w:tcPr>
            <w:tcW w:w="658" w:type="dxa"/>
            <w:tcBorders>
              <w:bottom w:val="single" w:sz="4" w:space="0" w:color="auto"/>
            </w:tcBorders>
            <w:shd w:val="clear" w:color="auto" w:fill="auto"/>
            <w:vAlign w:val="center"/>
            <w:hideMark/>
          </w:tcPr>
          <w:p w14:paraId="5BE44560" w14:textId="77777777" w:rsidR="00223209" w:rsidRDefault="00614FFC">
            <w:pPr>
              <w:jc w:val="center"/>
              <w:rPr>
                <w:color w:val="000000"/>
                <w:sz w:val="20"/>
                <w:szCs w:val="20"/>
                <w:lang w:val="es-PY" w:eastAsia="es-PY"/>
              </w:rPr>
            </w:pPr>
            <w:r>
              <w:rPr>
                <w:color w:val="000000"/>
                <w:sz w:val="20"/>
                <w:szCs w:val="20"/>
                <w:lang w:val="es-PY" w:eastAsia="es-PY"/>
              </w:rPr>
              <w:t>%</w:t>
            </w:r>
          </w:p>
        </w:tc>
      </w:tr>
      <w:tr w:rsidR="00223209" w14:paraId="4C29E93D" w14:textId="77777777">
        <w:trPr>
          <w:trHeight w:val="1392"/>
        </w:trPr>
        <w:tc>
          <w:tcPr>
            <w:tcW w:w="1900" w:type="dxa"/>
            <w:tcBorders>
              <w:top w:val="single" w:sz="4" w:space="0" w:color="auto"/>
            </w:tcBorders>
            <w:shd w:val="clear" w:color="auto" w:fill="auto"/>
            <w:vAlign w:val="center"/>
            <w:hideMark/>
          </w:tcPr>
          <w:p w14:paraId="26542056" w14:textId="77777777" w:rsidR="00223209" w:rsidRDefault="00614FFC">
            <w:pPr>
              <w:jc w:val="both"/>
              <w:rPr>
                <w:color w:val="000000"/>
                <w:lang w:val="es-PY" w:eastAsia="es-PY"/>
              </w:rPr>
            </w:pPr>
            <w:r>
              <w:rPr>
                <w:color w:val="000000"/>
                <w:sz w:val="22"/>
                <w:szCs w:val="22"/>
                <w:lang w:val="es-PY" w:eastAsia="es-PY"/>
              </w:rPr>
              <w:t xml:space="preserve">1. </w:t>
            </w:r>
            <w:bookmarkStart w:id="127" w:name="_Hlk110866753"/>
            <w:r>
              <w:rPr>
                <w:color w:val="000000"/>
                <w:sz w:val="22"/>
                <w:szCs w:val="22"/>
                <w:lang w:val="es-PY" w:eastAsia="es-PY"/>
              </w:rPr>
              <w:t>Se fomenta activamente la cooperación entre los diferentes grupos de la organización</w:t>
            </w:r>
            <w:bookmarkEnd w:id="127"/>
          </w:p>
        </w:tc>
        <w:tc>
          <w:tcPr>
            <w:tcW w:w="640" w:type="dxa"/>
            <w:tcBorders>
              <w:top w:val="single" w:sz="4" w:space="0" w:color="auto"/>
            </w:tcBorders>
            <w:shd w:val="clear" w:color="auto" w:fill="auto"/>
            <w:vAlign w:val="center"/>
            <w:hideMark/>
          </w:tcPr>
          <w:p w14:paraId="04694E53"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40" w:type="dxa"/>
            <w:tcBorders>
              <w:top w:val="single" w:sz="4" w:space="0" w:color="auto"/>
            </w:tcBorders>
            <w:shd w:val="clear" w:color="auto" w:fill="auto"/>
            <w:vAlign w:val="center"/>
            <w:hideMark/>
          </w:tcPr>
          <w:p w14:paraId="56EE79C7"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00" w:type="dxa"/>
            <w:tcBorders>
              <w:top w:val="single" w:sz="4" w:space="0" w:color="auto"/>
            </w:tcBorders>
            <w:shd w:val="clear" w:color="auto" w:fill="auto"/>
            <w:vAlign w:val="center"/>
            <w:hideMark/>
          </w:tcPr>
          <w:p w14:paraId="15C2A6E8"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w:t>
            </w:r>
          </w:p>
        </w:tc>
        <w:tc>
          <w:tcPr>
            <w:tcW w:w="680" w:type="dxa"/>
            <w:tcBorders>
              <w:top w:val="single" w:sz="4" w:space="0" w:color="auto"/>
            </w:tcBorders>
            <w:shd w:val="clear" w:color="auto" w:fill="auto"/>
            <w:vAlign w:val="center"/>
            <w:hideMark/>
          </w:tcPr>
          <w:p w14:paraId="6789BD10"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40" w:type="dxa"/>
            <w:tcBorders>
              <w:top w:val="single" w:sz="4" w:space="0" w:color="auto"/>
            </w:tcBorders>
            <w:shd w:val="clear" w:color="auto" w:fill="auto"/>
            <w:vAlign w:val="center"/>
            <w:hideMark/>
          </w:tcPr>
          <w:p w14:paraId="2A270427"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16</w:t>
            </w:r>
          </w:p>
        </w:tc>
        <w:tc>
          <w:tcPr>
            <w:tcW w:w="620" w:type="dxa"/>
            <w:tcBorders>
              <w:top w:val="single" w:sz="4" w:space="0" w:color="auto"/>
            </w:tcBorders>
            <w:shd w:val="clear" w:color="auto" w:fill="auto"/>
            <w:vAlign w:val="center"/>
            <w:hideMark/>
          </w:tcPr>
          <w:p w14:paraId="35D710E1"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40</w:t>
            </w:r>
          </w:p>
        </w:tc>
        <w:tc>
          <w:tcPr>
            <w:tcW w:w="620" w:type="dxa"/>
            <w:tcBorders>
              <w:top w:val="single" w:sz="4" w:space="0" w:color="auto"/>
            </w:tcBorders>
            <w:shd w:val="clear" w:color="auto" w:fill="auto"/>
            <w:vAlign w:val="center"/>
            <w:hideMark/>
          </w:tcPr>
          <w:p w14:paraId="16AF50DF"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12</w:t>
            </w:r>
          </w:p>
        </w:tc>
        <w:tc>
          <w:tcPr>
            <w:tcW w:w="620" w:type="dxa"/>
            <w:tcBorders>
              <w:top w:val="single" w:sz="4" w:space="0" w:color="auto"/>
            </w:tcBorders>
            <w:shd w:val="clear" w:color="auto" w:fill="auto"/>
            <w:vAlign w:val="center"/>
            <w:hideMark/>
          </w:tcPr>
          <w:p w14:paraId="5EBE3947"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30</w:t>
            </w:r>
          </w:p>
        </w:tc>
        <w:tc>
          <w:tcPr>
            <w:tcW w:w="575" w:type="dxa"/>
            <w:tcBorders>
              <w:top w:val="single" w:sz="4" w:space="0" w:color="auto"/>
            </w:tcBorders>
            <w:shd w:val="clear" w:color="auto" w:fill="auto"/>
            <w:vAlign w:val="center"/>
            <w:hideMark/>
          </w:tcPr>
          <w:p w14:paraId="42A83076" w14:textId="77777777" w:rsidR="00223209" w:rsidRDefault="00614FFC">
            <w:pPr>
              <w:jc w:val="center"/>
              <w:rPr>
                <w:color w:val="000000"/>
                <w:sz w:val="20"/>
                <w:szCs w:val="20"/>
                <w:lang w:val="es-PY" w:eastAsia="es-PY"/>
              </w:rPr>
            </w:pPr>
            <w:r>
              <w:rPr>
                <w:color w:val="000000"/>
                <w:sz w:val="20"/>
                <w:szCs w:val="20"/>
                <w:lang w:val="es-PY" w:eastAsia="es-PY"/>
              </w:rPr>
              <w:t>9</w:t>
            </w:r>
          </w:p>
        </w:tc>
        <w:tc>
          <w:tcPr>
            <w:tcW w:w="658" w:type="dxa"/>
            <w:tcBorders>
              <w:top w:val="single" w:sz="4" w:space="0" w:color="auto"/>
            </w:tcBorders>
            <w:shd w:val="clear" w:color="auto" w:fill="auto"/>
            <w:vAlign w:val="center"/>
            <w:hideMark/>
          </w:tcPr>
          <w:p w14:paraId="4957E646" w14:textId="77777777" w:rsidR="00223209" w:rsidRDefault="00614FFC">
            <w:pPr>
              <w:jc w:val="center"/>
              <w:rPr>
                <w:color w:val="000000"/>
                <w:sz w:val="20"/>
                <w:szCs w:val="20"/>
                <w:lang w:val="es-PY" w:eastAsia="es-PY"/>
              </w:rPr>
            </w:pPr>
            <w:r>
              <w:rPr>
                <w:color w:val="000000"/>
                <w:sz w:val="20"/>
                <w:szCs w:val="20"/>
                <w:lang w:val="es-PY" w:eastAsia="es-PY"/>
              </w:rPr>
              <w:t>23</w:t>
            </w:r>
          </w:p>
        </w:tc>
      </w:tr>
      <w:tr w:rsidR="00223209" w14:paraId="22E7AC69" w14:textId="77777777">
        <w:trPr>
          <w:trHeight w:val="1116"/>
        </w:trPr>
        <w:tc>
          <w:tcPr>
            <w:tcW w:w="1900" w:type="dxa"/>
            <w:shd w:val="clear" w:color="auto" w:fill="auto"/>
            <w:vAlign w:val="center"/>
            <w:hideMark/>
          </w:tcPr>
          <w:p w14:paraId="7EE5B2E1" w14:textId="77777777" w:rsidR="00223209" w:rsidRDefault="00614FFC">
            <w:pPr>
              <w:jc w:val="both"/>
              <w:rPr>
                <w:color w:val="000000"/>
                <w:lang w:val="es-PY" w:eastAsia="es-PY"/>
              </w:rPr>
            </w:pPr>
            <w:r>
              <w:rPr>
                <w:color w:val="000000"/>
                <w:sz w:val="22"/>
                <w:szCs w:val="22"/>
                <w:lang w:val="es-PY" w:eastAsia="es-PY"/>
              </w:rPr>
              <w:t xml:space="preserve">2. </w:t>
            </w:r>
            <w:bookmarkStart w:id="128" w:name="_Hlk110866803"/>
            <w:r>
              <w:rPr>
                <w:color w:val="000000"/>
                <w:sz w:val="22"/>
                <w:szCs w:val="22"/>
                <w:lang w:val="es-PY" w:eastAsia="es-PY"/>
              </w:rPr>
              <w:t>Trabajar en este grupo es como formar parte de un equipo</w:t>
            </w:r>
            <w:bookmarkEnd w:id="128"/>
          </w:p>
        </w:tc>
        <w:tc>
          <w:tcPr>
            <w:tcW w:w="640" w:type="dxa"/>
            <w:shd w:val="clear" w:color="auto" w:fill="auto"/>
            <w:vAlign w:val="center"/>
            <w:hideMark/>
          </w:tcPr>
          <w:p w14:paraId="4D0C6D41"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w:t>
            </w:r>
          </w:p>
        </w:tc>
        <w:tc>
          <w:tcPr>
            <w:tcW w:w="640" w:type="dxa"/>
            <w:shd w:val="clear" w:color="auto" w:fill="auto"/>
            <w:vAlign w:val="center"/>
            <w:hideMark/>
          </w:tcPr>
          <w:p w14:paraId="70C838D7"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00" w:type="dxa"/>
            <w:shd w:val="clear" w:color="auto" w:fill="auto"/>
            <w:vAlign w:val="center"/>
            <w:hideMark/>
          </w:tcPr>
          <w:p w14:paraId="4C399554"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80" w:type="dxa"/>
            <w:shd w:val="clear" w:color="auto" w:fill="auto"/>
            <w:vAlign w:val="center"/>
            <w:hideMark/>
          </w:tcPr>
          <w:p w14:paraId="58228FDB"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8</w:t>
            </w:r>
          </w:p>
        </w:tc>
        <w:tc>
          <w:tcPr>
            <w:tcW w:w="640" w:type="dxa"/>
            <w:shd w:val="clear" w:color="auto" w:fill="auto"/>
            <w:vAlign w:val="center"/>
            <w:hideMark/>
          </w:tcPr>
          <w:p w14:paraId="40F5A451"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9</w:t>
            </w:r>
          </w:p>
        </w:tc>
        <w:tc>
          <w:tcPr>
            <w:tcW w:w="620" w:type="dxa"/>
            <w:shd w:val="clear" w:color="auto" w:fill="auto"/>
            <w:vAlign w:val="center"/>
            <w:hideMark/>
          </w:tcPr>
          <w:p w14:paraId="2AAD9683"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23</w:t>
            </w:r>
          </w:p>
        </w:tc>
        <w:tc>
          <w:tcPr>
            <w:tcW w:w="620" w:type="dxa"/>
            <w:shd w:val="clear" w:color="auto" w:fill="auto"/>
            <w:vAlign w:val="center"/>
            <w:hideMark/>
          </w:tcPr>
          <w:p w14:paraId="6073E652"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18</w:t>
            </w:r>
          </w:p>
        </w:tc>
        <w:tc>
          <w:tcPr>
            <w:tcW w:w="620" w:type="dxa"/>
            <w:shd w:val="clear" w:color="auto" w:fill="auto"/>
            <w:vAlign w:val="center"/>
            <w:hideMark/>
          </w:tcPr>
          <w:p w14:paraId="5957C39C"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45</w:t>
            </w:r>
          </w:p>
        </w:tc>
        <w:tc>
          <w:tcPr>
            <w:tcW w:w="575" w:type="dxa"/>
            <w:shd w:val="clear" w:color="auto" w:fill="auto"/>
            <w:vAlign w:val="center"/>
            <w:hideMark/>
          </w:tcPr>
          <w:p w14:paraId="16F82020" w14:textId="77777777" w:rsidR="00223209" w:rsidRDefault="00614FFC">
            <w:pPr>
              <w:jc w:val="center"/>
              <w:rPr>
                <w:color w:val="000000"/>
                <w:sz w:val="20"/>
                <w:szCs w:val="20"/>
                <w:lang w:val="es-PY" w:eastAsia="es-PY"/>
              </w:rPr>
            </w:pPr>
            <w:r>
              <w:rPr>
                <w:color w:val="000000"/>
                <w:sz w:val="20"/>
                <w:szCs w:val="20"/>
                <w:lang w:val="es-PY" w:eastAsia="es-PY"/>
              </w:rPr>
              <w:t>9</w:t>
            </w:r>
          </w:p>
        </w:tc>
        <w:tc>
          <w:tcPr>
            <w:tcW w:w="658" w:type="dxa"/>
            <w:shd w:val="clear" w:color="auto" w:fill="auto"/>
            <w:vAlign w:val="center"/>
            <w:hideMark/>
          </w:tcPr>
          <w:p w14:paraId="47F5270B" w14:textId="77777777" w:rsidR="00223209" w:rsidRDefault="00614FFC">
            <w:pPr>
              <w:jc w:val="center"/>
              <w:rPr>
                <w:color w:val="000000"/>
                <w:sz w:val="20"/>
                <w:szCs w:val="20"/>
                <w:lang w:val="es-PY" w:eastAsia="es-PY"/>
              </w:rPr>
            </w:pPr>
            <w:r>
              <w:rPr>
                <w:color w:val="000000"/>
                <w:sz w:val="20"/>
                <w:szCs w:val="20"/>
                <w:lang w:val="es-PY" w:eastAsia="es-PY"/>
              </w:rPr>
              <w:t>23</w:t>
            </w:r>
          </w:p>
        </w:tc>
      </w:tr>
      <w:tr w:rsidR="00223209" w14:paraId="647E79D9" w14:textId="77777777">
        <w:trPr>
          <w:trHeight w:val="1392"/>
        </w:trPr>
        <w:tc>
          <w:tcPr>
            <w:tcW w:w="1900" w:type="dxa"/>
            <w:shd w:val="clear" w:color="auto" w:fill="auto"/>
            <w:vAlign w:val="center"/>
            <w:hideMark/>
          </w:tcPr>
          <w:p w14:paraId="2CCE02B3" w14:textId="77777777" w:rsidR="00223209" w:rsidRDefault="00614FFC">
            <w:pPr>
              <w:jc w:val="both"/>
              <w:rPr>
                <w:color w:val="000000"/>
                <w:lang w:val="es-PY" w:eastAsia="es-PY"/>
              </w:rPr>
            </w:pPr>
            <w:r>
              <w:rPr>
                <w:color w:val="000000"/>
                <w:sz w:val="22"/>
                <w:szCs w:val="22"/>
                <w:lang w:val="es-PY" w:eastAsia="es-PY"/>
              </w:rPr>
              <w:t>3.</w:t>
            </w:r>
            <w:bookmarkStart w:id="129" w:name="_Hlk110866923"/>
            <w:r>
              <w:rPr>
                <w:color w:val="000000"/>
                <w:sz w:val="22"/>
                <w:szCs w:val="22"/>
                <w:lang w:val="es-PY" w:eastAsia="es-PY"/>
              </w:rPr>
              <w:t>Acostumbramos a realizar las tareas en equipo, en vez de descargar el peso en la dirección</w:t>
            </w:r>
            <w:bookmarkEnd w:id="129"/>
          </w:p>
        </w:tc>
        <w:tc>
          <w:tcPr>
            <w:tcW w:w="640" w:type="dxa"/>
            <w:shd w:val="clear" w:color="auto" w:fill="auto"/>
            <w:vAlign w:val="center"/>
            <w:hideMark/>
          </w:tcPr>
          <w:p w14:paraId="764A5C99"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w:t>
            </w:r>
          </w:p>
        </w:tc>
        <w:tc>
          <w:tcPr>
            <w:tcW w:w="640" w:type="dxa"/>
            <w:shd w:val="clear" w:color="auto" w:fill="auto"/>
            <w:vAlign w:val="center"/>
            <w:hideMark/>
          </w:tcPr>
          <w:p w14:paraId="1DCF560A"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00" w:type="dxa"/>
            <w:shd w:val="clear" w:color="auto" w:fill="auto"/>
            <w:vAlign w:val="center"/>
            <w:hideMark/>
          </w:tcPr>
          <w:p w14:paraId="36248C3C"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80" w:type="dxa"/>
            <w:shd w:val="clear" w:color="auto" w:fill="auto"/>
            <w:vAlign w:val="center"/>
            <w:hideMark/>
          </w:tcPr>
          <w:p w14:paraId="3324A207"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40" w:type="dxa"/>
            <w:shd w:val="clear" w:color="auto" w:fill="auto"/>
            <w:vAlign w:val="center"/>
            <w:hideMark/>
          </w:tcPr>
          <w:p w14:paraId="1F68C448"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11</w:t>
            </w:r>
          </w:p>
        </w:tc>
        <w:tc>
          <w:tcPr>
            <w:tcW w:w="620" w:type="dxa"/>
            <w:shd w:val="clear" w:color="auto" w:fill="auto"/>
            <w:vAlign w:val="center"/>
            <w:hideMark/>
          </w:tcPr>
          <w:p w14:paraId="113EBA8D"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28</w:t>
            </w:r>
          </w:p>
        </w:tc>
        <w:tc>
          <w:tcPr>
            <w:tcW w:w="620" w:type="dxa"/>
            <w:shd w:val="clear" w:color="auto" w:fill="auto"/>
            <w:vAlign w:val="center"/>
            <w:hideMark/>
          </w:tcPr>
          <w:p w14:paraId="2E877623"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17</w:t>
            </w:r>
          </w:p>
        </w:tc>
        <w:tc>
          <w:tcPr>
            <w:tcW w:w="620" w:type="dxa"/>
            <w:shd w:val="clear" w:color="auto" w:fill="auto"/>
            <w:vAlign w:val="center"/>
            <w:hideMark/>
          </w:tcPr>
          <w:p w14:paraId="1DCBD80F"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43</w:t>
            </w:r>
          </w:p>
        </w:tc>
        <w:tc>
          <w:tcPr>
            <w:tcW w:w="575" w:type="dxa"/>
            <w:shd w:val="clear" w:color="auto" w:fill="auto"/>
            <w:vAlign w:val="center"/>
            <w:hideMark/>
          </w:tcPr>
          <w:p w14:paraId="302C8BE5" w14:textId="77777777" w:rsidR="00223209" w:rsidRDefault="00614FFC">
            <w:pPr>
              <w:jc w:val="center"/>
              <w:rPr>
                <w:color w:val="000000"/>
                <w:sz w:val="20"/>
                <w:szCs w:val="20"/>
                <w:lang w:val="es-PY" w:eastAsia="es-PY"/>
              </w:rPr>
            </w:pPr>
            <w:r>
              <w:rPr>
                <w:color w:val="000000"/>
                <w:sz w:val="20"/>
                <w:szCs w:val="20"/>
                <w:lang w:val="es-PY" w:eastAsia="es-PY"/>
              </w:rPr>
              <w:t>9</w:t>
            </w:r>
          </w:p>
        </w:tc>
        <w:tc>
          <w:tcPr>
            <w:tcW w:w="658" w:type="dxa"/>
            <w:shd w:val="clear" w:color="auto" w:fill="auto"/>
            <w:vAlign w:val="center"/>
            <w:hideMark/>
          </w:tcPr>
          <w:p w14:paraId="37FF9EDE" w14:textId="77777777" w:rsidR="00223209" w:rsidRDefault="00614FFC">
            <w:pPr>
              <w:jc w:val="center"/>
              <w:rPr>
                <w:color w:val="000000"/>
                <w:sz w:val="20"/>
                <w:szCs w:val="20"/>
                <w:lang w:val="es-PY" w:eastAsia="es-PY"/>
              </w:rPr>
            </w:pPr>
            <w:r>
              <w:rPr>
                <w:color w:val="000000"/>
                <w:sz w:val="20"/>
                <w:szCs w:val="20"/>
                <w:lang w:val="es-PY" w:eastAsia="es-PY"/>
              </w:rPr>
              <w:t>23</w:t>
            </w:r>
          </w:p>
        </w:tc>
      </w:tr>
      <w:tr w:rsidR="00223209" w14:paraId="7F915588" w14:textId="77777777">
        <w:trPr>
          <w:trHeight w:val="828"/>
        </w:trPr>
        <w:tc>
          <w:tcPr>
            <w:tcW w:w="1900" w:type="dxa"/>
            <w:shd w:val="clear" w:color="auto" w:fill="auto"/>
            <w:vAlign w:val="center"/>
            <w:hideMark/>
          </w:tcPr>
          <w:p w14:paraId="63155372" w14:textId="77777777" w:rsidR="00223209" w:rsidRDefault="00614FFC">
            <w:pPr>
              <w:rPr>
                <w:color w:val="000000"/>
                <w:lang w:val="es-PY" w:eastAsia="es-PY"/>
              </w:rPr>
            </w:pPr>
            <w:bookmarkStart w:id="130" w:name="_Hlk110866976"/>
            <w:r>
              <w:rPr>
                <w:color w:val="000000"/>
                <w:sz w:val="22"/>
                <w:szCs w:val="22"/>
                <w:lang w:val="es-PY" w:eastAsia="es-PY"/>
              </w:rPr>
              <w:t>4. Los profesionales son los principales</w:t>
            </w:r>
          </w:p>
        </w:tc>
        <w:tc>
          <w:tcPr>
            <w:tcW w:w="640" w:type="dxa"/>
            <w:vMerge w:val="restart"/>
            <w:shd w:val="clear" w:color="auto" w:fill="auto"/>
            <w:vAlign w:val="center"/>
            <w:hideMark/>
          </w:tcPr>
          <w:p w14:paraId="442F1F8B"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40" w:type="dxa"/>
            <w:vMerge w:val="restart"/>
            <w:shd w:val="clear" w:color="auto" w:fill="auto"/>
            <w:vAlign w:val="center"/>
            <w:hideMark/>
          </w:tcPr>
          <w:p w14:paraId="5ED9FD3F"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00" w:type="dxa"/>
            <w:vMerge w:val="restart"/>
            <w:shd w:val="clear" w:color="auto" w:fill="auto"/>
            <w:vAlign w:val="center"/>
            <w:hideMark/>
          </w:tcPr>
          <w:p w14:paraId="6BD54D59"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w:t>
            </w:r>
          </w:p>
        </w:tc>
        <w:tc>
          <w:tcPr>
            <w:tcW w:w="680" w:type="dxa"/>
            <w:vMerge w:val="restart"/>
            <w:shd w:val="clear" w:color="auto" w:fill="auto"/>
            <w:vAlign w:val="center"/>
            <w:hideMark/>
          </w:tcPr>
          <w:p w14:paraId="71054C03"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40" w:type="dxa"/>
            <w:vMerge w:val="restart"/>
            <w:shd w:val="clear" w:color="auto" w:fill="auto"/>
            <w:vAlign w:val="center"/>
            <w:hideMark/>
          </w:tcPr>
          <w:p w14:paraId="7341F284"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8</w:t>
            </w:r>
          </w:p>
        </w:tc>
        <w:tc>
          <w:tcPr>
            <w:tcW w:w="620" w:type="dxa"/>
            <w:vMerge w:val="restart"/>
            <w:shd w:val="clear" w:color="auto" w:fill="auto"/>
            <w:vAlign w:val="center"/>
            <w:hideMark/>
          </w:tcPr>
          <w:p w14:paraId="4401B3A7"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20</w:t>
            </w:r>
          </w:p>
        </w:tc>
        <w:tc>
          <w:tcPr>
            <w:tcW w:w="620" w:type="dxa"/>
            <w:vMerge w:val="restart"/>
            <w:shd w:val="clear" w:color="auto" w:fill="auto"/>
            <w:vAlign w:val="center"/>
            <w:hideMark/>
          </w:tcPr>
          <w:p w14:paraId="1055F7B2"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19</w:t>
            </w:r>
          </w:p>
        </w:tc>
        <w:tc>
          <w:tcPr>
            <w:tcW w:w="620" w:type="dxa"/>
            <w:vMerge w:val="restart"/>
            <w:shd w:val="clear" w:color="auto" w:fill="auto"/>
            <w:vAlign w:val="center"/>
            <w:hideMark/>
          </w:tcPr>
          <w:p w14:paraId="4D0C1BF7"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48</w:t>
            </w:r>
          </w:p>
        </w:tc>
        <w:tc>
          <w:tcPr>
            <w:tcW w:w="575" w:type="dxa"/>
            <w:vMerge w:val="restart"/>
            <w:shd w:val="clear" w:color="auto" w:fill="auto"/>
            <w:vAlign w:val="center"/>
            <w:hideMark/>
          </w:tcPr>
          <w:p w14:paraId="6499A453" w14:textId="77777777" w:rsidR="00223209" w:rsidRDefault="00614FFC">
            <w:pPr>
              <w:jc w:val="center"/>
              <w:rPr>
                <w:color w:val="000000"/>
                <w:sz w:val="20"/>
                <w:szCs w:val="20"/>
                <w:lang w:val="es-PY" w:eastAsia="es-PY"/>
              </w:rPr>
            </w:pPr>
            <w:r>
              <w:rPr>
                <w:color w:val="000000"/>
                <w:sz w:val="20"/>
                <w:szCs w:val="20"/>
                <w:lang w:val="es-PY" w:eastAsia="es-PY"/>
              </w:rPr>
              <w:t>10</w:t>
            </w:r>
          </w:p>
        </w:tc>
        <w:tc>
          <w:tcPr>
            <w:tcW w:w="658" w:type="dxa"/>
            <w:vMerge w:val="restart"/>
            <w:shd w:val="clear" w:color="auto" w:fill="auto"/>
            <w:vAlign w:val="center"/>
            <w:hideMark/>
          </w:tcPr>
          <w:p w14:paraId="7541FCEF" w14:textId="77777777" w:rsidR="00223209" w:rsidRDefault="00614FFC">
            <w:pPr>
              <w:jc w:val="center"/>
              <w:rPr>
                <w:color w:val="000000"/>
                <w:sz w:val="20"/>
                <w:szCs w:val="20"/>
                <w:lang w:val="es-PY" w:eastAsia="es-PY"/>
              </w:rPr>
            </w:pPr>
            <w:r>
              <w:rPr>
                <w:color w:val="000000"/>
                <w:sz w:val="20"/>
                <w:szCs w:val="20"/>
                <w:lang w:val="es-PY" w:eastAsia="es-PY"/>
              </w:rPr>
              <w:t>24</w:t>
            </w:r>
          </w:p>
        </w:tc>
      </w:tr>
      <w:tr w:rsidR="00223209" w14:paraId="3047E6E5" w14:textId="77777777">
        <w:trPr>
          <w:trHeight w:val="564"/>
        </w:trPr>
        <w:tc>
          <w:tcPr>
            <w:tcW w:w="1900" w:type="dxa"/>
            <w:shd w:val="clear" w:color="auto" w:fill="auto"/>
            <w:vAlign w:val="center"/>
            <w:hideMark/>
          </w:tcPr>
          <w:p w14:paraId="058B343A" w14:textId="77777777" w:rsidR="00223209" w:rsidRDefault="00614FFC">
            <w:pPr>
              <w:jc w:val="both"/>
              <w:rPr>
                <w:color w:val="000000"/>
                <w:lang w:val="es-PY" w:eastAsia="es-PY"/>
              </w:rPr>
            </w:pPr>
            <w:r>
              <w:rPr>
                <w:color w:val="000000"/>
                <w:sz w:val="22"/>
                <w:szCs w:val="22"/>
                <w:lang w:val="es-PY" w:eastAsia="es-PY"/>
              </w:rPr>
              <w:t>Pilares de  la institución</w:t>
            </w:r>
          </w:p>
        </w:tc>
        <w:tc>
          <w:tcPr>
            <w:tcW w:w="640" w:type="dxa"/>
            <w:vMerge/>
            <w:vAlign w:val="center"/>
            <w:hideMark/>
          </w:tcPr>
          <w:p w14:paraId="485F4540" w14:textId="77777777" w:rsidR="00223209" w:rsidRDefault="00223209">
            <w:pPr>
              <w:rPr>
                <w:rFonts w:ascii="Calibri" w:hAnsi="Calibri" w:cs="Calibri"/>
                <w:color w:val="000000"/>
                <w:lang w:val="es-PY" w:eastAsia="es-PY"/>
              </w:rPr>
            </w:pPr>
          </w:p>
        </w:tc>
        <w:tc>
          <w:tcPr>
            <w:tcW w:w="640" w:type="dxa"/>
            <w:vMerge/>
            <w:vAlign w:val="center"/>
            <w:hideMark/>
          </w:tcPr>
          <w:p w14:paraId="09F07A3A" w14:textId="77777777" w:rsidR="00223209" w:rsidRDefault="00223209">
            <w:pPr>
              <w:rPr>
                <w:rFonts w:ascii="Calibri" w:hAnsi="Calibri" w:cs="Calibri"/>
                <w:color w:val="000000"/>
                <w:lang w:val="es-PY" w:eastAsia="es-PY"/>
              </w:rPr>
            </w:pPr>
          </w:p>
        </w:tc>
        <w:tc>
          <w:tcPr>
            <w:tcW w:w="600" w:type="dxa"/>
            <w:vMerge/>
            <w:vAlign w:val="center"/>
            <w:hideMark/>
          </w:tcPr>
          <w:p w14:paraId="698DAB9B" w14:textId="77777777" w:rsidR="00223209" w:rsidRDefault="00223209">
            <w:pPr>
              <w:rPr>
                <w:rFonts w:ascii="Calibri" w:hAnsi="Calibri" w:cs="Calibri"/>
                <w:color w:val="000000"/>
                <w:lang w:val="es-PY" w:eastAsia="es-PY"/>
              </w:rPr>
            </w:pPr>
          </w:p>
        </w:tc>
        <w:tc>
          <w:tcPr>
            <w:tcW w:w="680" w:type="dxa"/>
            <w:vMerge/>
            <w:vAlign w:val="center"/>
            <w:hideMark/>
          </w:tcPr>
          <w:p w14:paraId="7AFD3D69" w14:textId="77777777" w:rsidR="00223209" w:rsidRDefault="00223209">
            <w:pPr>
              <w:rPr>
                <w:rFonts w:ascii="Calibri" w:hAnsi="Calibri" w:cs="Calibri"/>
                <w:color w:val="000000"/>
                <w:lang w:val="es-PY" w:eastAsia="es-PY"/>
              </w:rPr>
            </w:pPr>
          </w:p>
        </w:tc>
        <w:tc>
          <w:tcPr>
            <w:tcW w:w="640" w:type="dxa"/>
            <w:vMerge/>
            <w:vAlign w:val="center"/>
            <w:hideMark/>
          </w:tcPr>
          <w:p w14:paraId="6029D8C2" w14:textId="77777777" w:rsidR="00223209" w:rsidRDefault="00223209">
            <w:pPr>
              <w:rPr>
                <w:rFonts w:ascii="Calibri" w:hAnsi="Calibri" w:cs="Calibri"/>
                <w:color w:val="000000"/>
                <w:lang w:val="es-PY" w:eastAsia="es-PY"/>
              </w:rPr>
            </w:pPr>
          </w:p>
        </w:tc>
        <w:tc>
          <w:tcPr>
            <w:tcW w:w="620" w:type="dxa"/>
            <w:vMerge/>
            <w:vAlign w:val="center"/>
            <w:hideMark/>
          </w:tcPr>
          <w:p w14:paraId="406D6ECE" w14:textId="77777777" w:rsidR="00223209" w:rsidRDefault="00223209">
            <w:pPr>
              <w:rPr>
                <w:rFonts w:ascii="Calibri" w:hAnsi="Calibri" w:cs="Calibri"/>
                <w:color w:val="000000"/>
                <w:lang w:val="es-PY" w:eastAsia="es-PY"/>
              </w:rPr>
            </w:pPr>
          </w:p>
        </w:tc>
        <w:tc>
          <w:tcPr>
            <w:tcW w:w="620" w:type="dxa"/>
            <w:vMerge/>
            <w:vAlign w:val="center"/>
            <w:hideMark/>
          </w:tcPr>
          <w:p w14:paraId="4140B6FE" w14:textId="77777777" w:rsidR="00223209" w:rsidRDefault="00223209">
            <w:pPr>
              <w:rPr>
                <w:rFonts w:ascii="Calibri" w:hAnsi="Calibri" w:cs="Calibri"/>
                <w:color w:val="000000"/>
                <w:lang w:val="es-PY" w:eastAsia="es-PY"/>
              </w:rPr>
            </w:pPr>
          </w:p>
        </w:tc>
        <w:tc>
          <w:tcPr>
            <w:tcW w:w="620" w:type="dxa"/>
            <w:vMerge/>
            <w:vAlign w:val="center"/>
            <w:hideMark/>
          </w:tcPr>
          <w:p w14:paraId="6AB90629" w14:textId="77777777" w:rsidR="00223209" w:rsidRDefault="00223209">
            <w:pPr>
              <w:rPr>
                <w:rFonts w:ascii="Calibri" w:hAnsi="Calibri" w:cs="Calibri"/>
                <w:color w:val="000000"/>
                <w:lang w:val="es-PY" w:eastAsia="es-PY"/>
              </w:rPr>
            </w:pPr>
          </w:p>
        </w:tc>
        <w:tc>
          <w:tcPr>
            <w:tcW w:w="575" w:type="dxa"/>
            <w:vMerge/>
            <w:vAlign w:val="center"/>
            <w:hideMark/>
          </w:tcPr>
          <w:p w14:paraId="572E5592" w14:textId="77777777" w:rsidR="00223209" w:rsidRDefault="00223209">
            <w:pPr>
              <w:rPr>
                <w:color w:val="000000"/>
                <w:sz w:val="20"/>
                <w:szCs w:val="20"/>
                <w:lang w:val="es-PY" w:eastAsia="es-PY"/>
              </w:rPr>
            </w:pPr>
          </w:p>
        </w:tc>
        <w:tc>
          <w:tcPr>
            <w:tcW w:w="658" w:type="dxa"/>
            <w:vMerge/>
            <w:vAlign w:val="center"/>
            <w:hideMark/>
          </w:tcPr>
          <w:p w14:paraId="2795937D" w14:textId="77777777" w:rsidR="00223209" w:rsidRDefault="00223209">
            <w:pPr>
              <w:rPr>
                <w:color w:val="000000"/>
                <w:sz w:val="20"/>
                <w:szCs w:val="20"/>
                <w:lang w:val="es-PY" w:eastAsia="es-PY"/>
              </w:rPr>
            </w:pPr>
          </w:p>
        </w:tc>
      </w:tr>
      <w:bookmarkEnd w:id="130"/>
      <w:tr w:rsidR="00223209" w14:paraId="124D56AF" w14:textId="77777777">
        <w:trPr>
          <w:trHeight w:val="2220"/>
        </w:trPr>
        <w:tc>
          <w:tcPr>
            <w:tcW w:w="1900" w:type="dxa"/>
            <w:tcBorders>
              <w:bottom w:val="single" w:sz="4" w:space="0" w:color="auto"/>
            </w:tcBorders>
            <w:shd w:val="clear" w:color="auto" w:fill="auto"/>
            <w:vAlign w:val="center"/>
            <w:hideMark/>
          </w:tcPr>
          <w:p w14:paraId="5171B9C7" w14:textId="77777777" w:rsidR="00223209" w:rsidRDefault="00614FFC">
            <w:pPr>
              <w:jc w:val="both"/>
              <w:rPr>
                <w:color w:val="000000"/>
                <w:lang w:val="es-PY" w:eastAsia="es-PY"/>
              </w:rPr>
            </w:pPr>
            <w:r>
              <w:rPr>
                <w:color w:val="000000"/>
                <w:sz w:val="22"/>
                <w:szCs w:val="22"/>
                <w:lang w:val="es-PY" w:eastAsia="es-PY"/>
              </w:rPr>
              <w:t xml:space="preserve">5. </w:t>
            </w:r>
            <w:bookmarkStart w:id="131" w:name="_Hlk110866684"/>
            <w:r>
              <w:rPr>
                <w:color w:val="000000"/>
                <w:sz w:val="22"/>
                <w:szCs w:val="22"/>
                <w:lang w:val="es-PY" w:eastAsia="es-PY"/>
              </w:rPr>
              <w:t>El trabajo está organizado de tal manera que los profesionales pueden ver la relación entre su trabajo y las metas organizacionales</w:t>
            </w:r>
            <w:bookmarkEnd w:id="131"/>
          </w:p>
        </w:tc>
        <w:tc>
          <w:tcPr>
            <w:tcW w:w="640" w:type="dxa"/>
            <w:tcBorders>
              <w:bottom w:val="single" w:sz="4" w:space="0" w:color="auto"/>
            </w:tcBorders>
            <w:shd w:val="clear" w:color="auto" w:fill="auto"/>
            <w:vAlign w:val="center"/>
            <w:hideMark/>
          </w:tcPr>
          <w:p w14:paraId="12F0F84A" w14:textId="77777777" w:rsidR="00223209" w:rsidRDefault="00614FFC">
            <w:pPr>
              <w:jc w:val="center"/>
              <w:rPr>
                <w:color w:val="000000"/>
                <w:sz w:val="20"/>
                <w:szCs w:val="20"/>
                <w:lang w:val="es-PY" w:eastAsia="es-PY"/>
              </w:rPr>
            </w:pPr>
            <w:r>
              <w:rPr>
                <w:color w:val="000000"/>
                <w:sz w:val="20"/>
                <w:szCs w:val="20"/>
                <w:lang w:val="es-PY" w:eastAsia="es-PY"/>
              </w:rPr>
              <w:t>2</w:t>
            </w:r>
          </w:p>
        </w:tc>
        <w:tc>
          <w:tcPr>
            <w:tcW w:w="640" w:type="dxa"/>
            <w:tcBorders>
              <w:bottom w:val="single" w:sz="4" w:space="0" w:color="auto"/>
            </w:tcBorders>
            <w:shd w:val="clear" w:color="auto" w:fill="auto"/>
            <w:vAlign w:val="center"/>
            <w:hideMark/>
          </w:tcPr>
          <w:p w14:paraId="4171DF10" w14:textId="77777777" w:rsidR="00223209" w:rsidRDefault="00614FFC">
            <w:pPr>
              <w:jc w:val="center"/>
              <w:rPr>
                <w:color w:val="000000"/>
                <w:sz w:val="20"/>
                <w:szCs w:val="20"/>
                <w:lang w:val="es-PY" w:eastAsia="es-PY"/>
              </w:rPr>
            </w:pPr>
            <w:r>
              <w:rPr>
                <w:color w:val="000000"/>
                <w:sz w:val="20"/>
                <w:szCs w:val="20"/>
                <w:lang w:val="es-PY" w:eastAsia="es-PY"/>
              </w:rPr>
              <w:t>5</w:t>
            </w:r>
          </w:p>
        </w:tc>
        <w:tc>
          <w:tcPr>
            <w:tcW w:w="600" w:type="dxa"/>
            <w:tcBorders>
              <w:bottom w:val="single" w:sz="4" w:space="0" w:color="auto"/>
            </w:tcBorders>
            <w:shd w:val="clear" w:color="auto" w:fill="auto"/>
            <w:vAlign w:val="center"/>
            <w:hideMark/>
          </w:tcPr>
          <w:p w14:paraId="48873AC9" w14:textId="77777777" w:rsidR="00223209" w:rsidRDefault="00614FFC">
            <w:pPr>
              <w:jc w:val="center"/>
              <w:rPr>
                <w:color w:val="000000"/>
                <w:sz w:val="20"/>
                <w:szCs w:val="20"/>
                <w:lang w:val="es-PY" w:eastAsia="es-PY"/>
              </w:rPr>
            </w:pPr>
            <w:r>
              <w:rPr>
                <w:color w:val="000000"/>
                <w:sz w:val="20"/>
                <w:szCs w:val="20"/>
                <w:lang w:val="es-PY" w:eastAsia="es-PY"/>
              </w:rPr>
              <w:t>3</w:t>
            </w:r>
          </w:p>
        </w:tc>
        <w:tc>
          <w:tcPr>
            <w:tcW w:w="680" w:type="dxa"/>
            <w:tcBorders>
              <w:bottom w:val="single" w:sz="4" w:space="0" w:color="auto"/>
            </w:tcBorders>
            <w:shd w:val="clear" w:color="auto" w:fill="auto"/>
            <w:vAlign w:val="center"/>
            <w:hideMark/>
          </w:tcPr>
          <w:p w14:paraId="06E6FFEC" w14:textId="77777777" w:rsidR="00223209" w:rsidRDefault="00614FFC">
            <w:pPr>
              <w:jc w:val="center"/>
              <w:rPr>
                <w:color w:val="000000"/>
                <w:sz w:val="20"/>
                <w:szCs w:val="20"/>
                <w:lang w:val="es-PY" w:eastAsia="es-PY"/>
              </w:rPr>
            </w:pPr>
            <w:r>
              <w:rPr>
                <w:color w:val="000000"/>
                <w:sz w:val="20"/>
                <w:szCs w:val="20"/>
                <w:lang w:val="es-PY" w:eastAsia="es-PY"/>
              </w:rPr>
              <w:t>8</w:t>
            </w:r>
          </w:p>
        </w:tc>
        <w:tc>
          <w:tcPr>
            <w:tcW w:w="640" w:type="dxa"/>
            <w:tcBorders>
              <w:bottom w:val="single" w:sz="4" w:space="0" w:color="auto"/>
            </w:tcBorders>
            <w:shd w:val="clear" w:color="auto" w:fill="auto"/>
            <w:vAlign w:val="center"/>
            <w:hideMark/>
          </w:tcPr>
          <w:p w14:paraId="66F4BE79" w14:textId="77777777" w:rsidR="00223209" w:rsidRDefault="00614FFC">
            <w:pPr>
              <w:jc w:val="center"/>
              <w:rPr>
                <w:color w:val="000000"/>
                <w:sz w:val="20"/>
                <w:szCs w:val="20"/>
                <w:lang w:val="es-PY" w:eastAsia="es-PY"/>
              </w:rPr>
            </w:pPr>
            <w:r>
              <w:rPr>
                <w:color w:val="000000"/>
                <w:sz w:val="20"/>
                <w:szCs w:val="20"/>
                <w:lang w:val="es-PY" w:eastAsia="es-PY"/>
              </w:rPr>
              <w:t>5</w:t>
            </w:r>
          </w:p>
        </w:tc>
        <w:tc>
          <w:tcPr>
            <w:tcW w:w="620" w:type="dxa"/>
            <w:tcBorders>
              <w:bottom w:val="single" w:sz="4" w:space="0" w:color="auto"/>
            </w:tcBorders>
            <w:shd w:val="clear" w:color="auto" w:fill="auto"/>
            <w:vAlign w:val="center"/>
            <w:hideMark/>
          </w:tcPr>
          <w:p w14:paraId="563C1B92" w14:textId="77777777" w:rsidR="00223209" w:rsidRDefault="00614FFC">
            <w:pPr>
              <w:jc w:val="center"/>
              <w:rPr>
                <w:color w:val="000000"/>
                <w:sz w:val="20"/>
                <w:szCs w:val="20"/>
                <w:lang w:val="es-PY" w:eastAsia="es-PY"/>
              </w:rPr>
            </w:pPr>
            <w:r>
              <w:rPr>
                <w:color w:val="000000"/>
                <w:sz w:val="20"/>
                <w:szCs w:val="20"/>
                <w:lang w:val="es-PY" w:eastAsia="es-PY"/>
              </w:rPr>
              <w:t>13</w:t>
            </w:r>
          </w:p>
        </w:tc>
        <w:tc>
          <w:tcPr>
            <w:tcW w:w="620" w:type="dxa"/>
            <w:tcBorders>
              <w:bottom w:val="single" w:sz="4" w:space="0" w:color="auto"/>
            </w:tcBorders>
            <w:shd w:val="clear" w:color="auto" w:fill="auto"/>
            <w:vAlign w:val="center"/>
            <w:hideMark/>
          </w:tcPr>
          <w:p w14:paraId="5AFA944B" w14:textId="77777777" w:rsidR="00223209" w:rsidRDefault="00614FFC">
            <w:pPr>
              <w:jc w:val="center"/>
              <w:rPr>
                <w:color w:val="000000"/>
                <w:sz w:val="20"/>
                <w:szCs w:val="20"/>
                <w:lang w:val="es-PY" w:eastAsia="es-PY"/>
              </w:rPr>
            </w:pPr>
            <w:r>
              <w:rPr>
                <w:color w:val="000000"/>
                <w:sz w:val="20"/>
                <w:szCs w:val="20"/>
                <w:lang w:val="es-PY" w:eastAsia="es-PY"/>
              </w:rPr>
              <w:t>25</w:t>
            </w:r>
          </w:p>
        </w:tc>
        <w:tc>
          <w:tcPr>
            <w:tcW w:w="620" w:type="dxa"/>
            <w:tcBorders>
              <w:bottom w:val="single" w:sz="4" w:space="0" w:color="auto"/>
            </w:tcBorders>
            <w:shd w:val="clear" w:color="auto" w:fill="auto"/>
            <w:vAlign w:val="center"/>
            <w:hideMark/>
          </w:tcPr>
          <w:p w14:paraId="5A17DC6F" w14:textId="77777777" w:rsidR="00223209" w:rsidRDefault="00614FFC">
            <w:pPr>
              <w:jc w:val="center"/>
              <w:rPr>
                <w:b/>
                <w:bCs/>
                <w:color w:val="000000"/>
                <w:sz w:val="20"/>
                <w:szCs w:val="20"/>
                <w:lang w:val="es-PY" w:eastAsia="es-PY"/>
              </w:rPr>
            </w:pPr>
            <w:r>
              <w:rPr>
                <w:b/>
                <w:bCs/>
                <w:color w:val="000000"/>
                <w:sz w:val="20"/>
                <w:szCs w:val="20"/>
                <w:lang w:val="es-PY" w:eastAsia="es-PY"/>
              </w:rPr>
              <w:t>63</w:t>
            </w:r>
          </w:p>
        </w:tc>
        <w:tc>
          <w:tcPr>
            <w:tcW w:w="575" w:type="dxa"/>
            <w:tcBorders>
              <w:bottom w:val="single" w:sz="4" w:space="0" w:color="auto"/>
            </w:tcBorders>
            <w:shd w:val="clear" w:color="auto" w:fill="auto"/>
            <w:vAlign w:val="center"/>
            <w:hideMark/>
          </w:tcPr>
          <w:p w14:paraId="60706A56" w14:textId="77777777" w:rsidR="00223209" w:rsidRDefault="00614FFC">
            <w:pPr>
              <w:jc w:val="center"/>
              <w:rPr>
                <w:color w:val="000000"/>
                <w:sz w:val="20"/>
                <w:szCs w:val="20"/>
                <w:lang w:val="es-PY" w:eastAsia="es-PY"/>
              </w:rPr>
            </w:pPr>
            <w:r>
              <w:rPr>
                <w:color w:val="000000"/>
                <w:sz w:val="20"/>
                <w:szCs w:val="20"/>
                <w:lang w:val="es-PY" w:eastAsia="es-PY"/>
              </w:rPr>
              <w:t>5</w:t>
            </w:r>
          </w:p>
        </w:tc>
        <w:tc>
          <w:tcPr>
            <w:tcW w:w="658" w:type="dxa"/>
            <w:tcBorders>
              <w:bottom w:val="single" w:sz="4" w:space="0" w:color="auto"/>
            </w:tcBorders>
            <w:shd w:val="clear" w:color="auto" w:fill="auto"/>
            <w:vAlign w:val="center"/>
            <w:hideMark/>
          </w:tcPr>
          <w:p w14:paraId="53AC412E" w14:textId="77777777" w:rsidR="00223209" w:rsidRDefault="00614FFC">
            <w:pPr>
              <w:jc w:val="center"/>
              <w:rPr>
                <w:color w:val="000000"/>
                <w:sz w:val="20"/>
                <w:szCs w:val="20"/>
                <w:lang w:val="es-PY" w:eastAsia="es-PY"/>
              </w:rPr>
            </w:pPr>
            <w:r>
              <w:rPr>
                <w:color w:val="000000"/>
                <w:sz w:val="20"/>
                <w:szCs w:val="20"/>
                <w:lang w:val="es-PY" w:eastAsia="es-PY"/>
              </w:rPr>
              <w:t>13</w:t>
            </w:r>
          </w:p>
        </w:tc>
      </w:tr>
    </w:tbl>
    <w:p w14:paraId="3C032A4D" w14:textId="77777777" w:rsidR="00223209" w:rsidRDefault="00614FFC">
      <w:pPr>
        <w:spacing w:line="360" w:lineRule="auto"/>
        <w:jc w:val="both"/>
        <w:rPr>
          <w:rFonts w:eastAsia="Calibri"/>
          <w:b/>
          <w:bCs/>
        </w:rPr>
      </w:pPr>
      <w:bookmarkStart w:id="132" w:name="_Hlk110510333"/>
      <w:r>
        <w:rPr>
          <w:rFonts w:eastAsia="Calibri"/>
          <w:b/>
          <w:bCs/>
        </w:rPr>
        <w:t>Fuente: Datos obtenidos por la autora</w:t>
      </w:r>
    </w:p>
    <w:p w14:paraId="607AA4B0" w14:textId="77777777" w:rsidR="00223209" w:rsidRDefault="00223209">
      <w:pPr>
        <w:jc w:val="both"/>
        <w:rPr>
          <w:b/>
        </w:rPr>
      </w:pPr>
    </w:p>
    <w:bookmarkEnd w:id="132"/>
    <w:p w14:paraId="5C0CD02C" w14:textId="77777777" w:rsidR="00223209" w:rsidRDefault="00614FFC">
      <w:pPr>
        <w:spacing w:line="360" w:lineRule="auto"/>
        <w:ind w:firstLine="708"/>
        <w:jc w:val="both"/>
        <w:rPr>
          <w:bCs/>
        </w:rPr>
      </w:pPr>
      <w:r>
        <w:rPr>
          <w:bCs/>
        </w:rPr>
        <w:t>Respecto al trabajo en equipo el 63%</w:t>
      </w:r>
      <w:r>
        <w:rPr>
          <w:color w:val="000000"/>
          <w:sz w:val="22"/>
          <w:szCs w:val="22"/>
          <w:lang w:val="es-PY" w:eastAsia="es-PY"/>
        </w:rPr>
        <w:t xml:space="preserve"> el</w:t>
      </w:r>
      <w:r>
        <w:rPr>
          <w:color w:val="000000"/>
          <w:sz w:val="22"/>
          <w:szCs w:val="22"/>
          <w:lang w:val="es-PY" w:eastAsia="es-PY"/>
        </w:rPr>
        <w:t xml:space="preserve"> trabajo está organizado de tal manera que los profesionales pueden ver la relación entre su trabajo y las metas organizacionales, 40% se fomenta activamente la cooperación entre los diferentes grupos de la organización, 45% trabajar en este grupo es como </w:t>
      </w:r>
      <w:r>
        <w:rPr>
          <w:color w:val="000000"/>
          <w:sz w:val="22"/>
          <w:szCs w:val="22"/>
          <w:lang w:val="es-PY" w:eastAsia="es-PY"/>
        </w:rPr>
        <w:t>formar parte de un equipo, 43% acostumbra a realizar las tareas en equipo, en vez de descargar el peso en la dirección, 48% los profesionales son los principales pilares de la institución</w:t>
      </w:r>
    </w:p>
    <w:p w14:paraId="729B18D3" w14:textId="77777777" w:rsidR="00223209" w:rsidRDefault="00614FFC">
      <w:pPr>
        <w:pStyle w:val="Textoindependiente"/>
        <w:spacing w:line="360" w:lineRule="auto"/>
        <w:jc w:val="both"/>
        <w:rPr>
          <w:bCs/>
        </w:rPr>
      </w:pPr>
      <w:r>
        <w:rPr>
          <w:rFonts w:cs="Times New Roman"/>
          <w:b/>
        </w:rPr>
        <w:t>Tabla 4.</w:t>
      </w:r>
      <w:r>
        <w:rPr>
          <w:bCs/>
          <w:color w:val="000000"/>
        </w:rPr>
        <w:t xml:space="preserve"> </w:t>
      </w:r>
      <w:bookmarkStart w:id="133" w:name="_Hlk110782902"/>
      <w:r>
        <w:rPr>
          <w:bCs/>
          <w:color w:val="000000"/>
        </w:rPr>
        <w:t>Distribución del personal de enfermería según percepción al</w:t>
      </w:r>
      <w:r>
        <w:rPr>
          <w:bCs/>
          <w:color w:val="000000"/>
        </w:rPr>
        <w:t xml:space="preserve"> desarrollo de capacidades</w:t>
      </w:r>
      <w:r>
        <w:rPr>
          <w:bCs/>
        </w:rPr>
        <w:t>. Catedra de urología. Hospital de clínicas. San Lorenzo paraguay.2021.    (n</w:t>
      </w:r>
      <w:r>
        <w:rPr>
          <w:bCs/>
          <w:color w:val="000000"/>
        </w:rPr>
        <w:t>=40)</w:t>
      </w:r>
    </w:p>
    <w:tbl>
      <w:tblPr>
        <w:tblW w:w="8193" w:type="dxa"/>
        <w:tblInd w:w="-10" w:type="dxa"/>
        <w:tblCellMar>
          <w:left w:w="70" w:type="dxa"/>
          <w:right w:w="70" w:type="dxa"/>
        </w:tblCellMar>
        <w:tblLook w:val="04A0" w:firstRow="1" w:lastRow="0" w:firstColumn="1" w:lastColumn="0" w:noHBand="0" w:noVBand="1"/>
      </w:tblPr>
      <w:tblGrid>
        <w:gridCol w:w="1900"/>
        <w:gridCol w:w="640"/>
        <w:gridCol w:w="640"/>
        <w:gridCol w:w="600"/>
        <w:gridCol w:w="680"/>
        <w:gridCol w:w="640"/>
        <w:gridCol w:w="620"/>
        <w:gridCol w:w="620"/>
        <w:gridCol w:w="620"/>
        <w:gridCol w:w="575"/>
        <w:gridCol w:w="658"/>
      </w:tblGrid>
      <w:tr w:rsidR="00223209" w14:paraId="16EA1317" w14:textId="77777777">
        <w:trPr>
          <w:trHeight w:val="936"/>
        </w:trPr>
        <w:tc>
          <w:tcPr>
            <w:tcW w:w="1900" w:type="dxa"/>
            <w:vMerge w:val="restart"/>
            <w:tcBorders>
              <w:top w:val="single" w:sz="4" w:space="0" w:color="auto"/>
            </w:tcBorders>
            <w:shd w:val="clear" w:color="auto" w:fill="auto"/>
            <w:vAlign w:val="center"/>
            <w:hideMark/>
          </w:tcPr>
          <w:bookmarkEnd w:id="133"/>
          <w:p w14:paraId="4314459F" w14:textId="77777777" w:rsidR="00223209" w:rsidRDefault="00614FFC">
            <w:pPr>
              <w:rPr>
                <w:b/>
                <w:bCs/>
                <w:color w:val="000000"/>
                <w:lang w:val="es-PY" w:eastAsia="es-PY"/>
              </w:rPr>
            </w:pPr>
            <w:r>
              <w:rPr>
                <w:b/>
                <w:bCs/>
                <w:color w:val="000000"/>
                <w:sz w:val="22"/>
                <w:szCs w:val="22"/>
                <w:lang w:val="es-PY" w:eastAsia="es-PY"/>
              </w:rPr>
              <w:t>Desarrollo de capacidades</w:t>
            </w:r>
          </w:p>
        </w:tc>
        <w:tc>
          <w:tcPr>
            <w:tcW w:w="1280" w:type="dxa"/>
            <w:gridSpan w:val="2"/>
            <w:tcBorders>
              <w:top w:val="single" w:sz="4" w:space="0" w:color="auto"/>
            </w:tcBorders>
            <w:shd w:val="clear" w:color="auto" w:fill="auto"/>
            <w:vAlign w:val="center"/>
            <w:hideMark/>
          </w:tcPr>
          <w:p w14:paraId="7BBFBF0C" w14:textId="77777777" w:rsidR="00223209" w:rsidRDefault="00614FFC">
            <w:pPr>
              <w:jc w:val="center"/>
              <w:rPr>
                <w:color w:val="000000"/>
                <w:lang w:val="es-PY" w:eastAsia="es-PY"/>
              </w:rPr>
            </w:pPr>
            <w:r>
              <w:rPr>
                <w:color w:val="000000"/>
                <w:sz w:val="22"/>
                <w:szCs w:val="22"/>
                <w:lang w:val="es-PY" w:eastAsia="es-PY"/>
              </w:rPr>
              <w:t>Totalmente en desacuerdo</w:t>
            </w:r>
          </w:p>
        </w:tc>
        <w:tc>
          <w:tcPr>
            <w:tcW w:w="1280" w:type="dxa"/>
            <w:gridSpan w:val="2"/>
            <w:tcBorders>
              <w:top w:val="single" w:sz="4" w:space="0" w:color="auto"/>
            </w:tcBorders>
            <w:shd w:val="clear" w:color="auto" w:fill="auto"/>
            <w:vAlign w:val="center"/>
            <w:hideMark/>
          </w:tcPr>
          <w:p w14:paraId="06112AD8" w14:textId="77777777" w:rsidR="00223209" w:rsidRDefault="00614FFC">
            <w:pPr>
              <w:jc w:val="both"/>
              <w:rPr>
                <w:color w:val="000000"/>
                <w:lang w:val="es-PY" w:eastAsia="es-PY"/>
              </w:rPr>
            </w:pPr>
            <w:r>
              <w:rPr>
                <w:color w:val="000000"/>
                <w:sz w:val="22"/>
                <w:szCs w:val="22"/>
                <w:lang w:val="es-PY" w:eastAsia="es-PY"/>
              </w:rPr>
              <w:t>En desacuerdo</w:t>
            </w:r>
          </w:p>
        </w:tc>
        <w:tc>
          <w:tcPr>
            <w:tcW w:w="1260" w:type="dxa"/>
            <w:gridSpan w:val="2"/>
            <w:tcBorders>
              <w:top w:val="single" w:sz="4" w:space="0" w:color="auto"/>
            </w:tcBorders>
            <w:shd w:val="clear" w:color="auto" w:fill="auto"/>
            <w:vAlign w:val="center"/>
            <w:hideMark/>
          </w:tcPr>
          <w:p w14:paraId="5BA56121" w14:textId="77777777" w:rsidR="00223209" w:rsidRDefault="00614FFC">
            <w:pPr>
              <w:jc w:val="both"/>
              <w:rPr>
                <w:color w:val="000000"/>
                <w:lang w:val="es-PY" w:eastAsia="es-PY"/>
              </w:rPr>
            </w:pPr>
            <w:r>
              <w:rPr>
                <w:color w:val="000000"/>
                <w:sz w:val="22"/>
                <w:szCs w:val="22"/>
                <w:lang w:val="es-PY" w:eastAsia="es-PY"/>
              </w:rPr>
              <w:t>Neutral</w:t>
            </w:r>
          </w:p>
        </w:tc>
        <w:tc>
          <w:tcPr>
            <w:tcW w:w="1240" w:type="dxa"/>
            <w:gridSpan w:val="2"/>
            <w:tcBorders>
              <w:top w:val="single" w:sz="4" w:space="0" w:color="auto"/>
            </w:tcBorders>
            <w:shd w:val="clear" w:color="auto" w:fill="auto"/>
            <w:vAlign w:val="center"/>
            <w:hideMark/>
          </w:tcPr>
          <w:p w14:paraId="728C25D2" w14:textId="77777777" w:rsidR="00223209" w:rsidRDefault="00614FFC">
            <w:pPr>
              <w:jc w:val="both"/>
              <w:rPr>
                <w:color w:val="000000"/>
                <w:lang w:val="es-PY" w:eastAsia="es-PY"/>
              </w:rPr>
            </w:pPr>
            <w:r>
              <w:rPr>
                <w:color w:val="000000"/>
                <w:sz w:val="22"/>
                <w:szCs w:val="22"/>
                <w:lang w:val="es-PY" w:eastAsia="es-PY"/>
              </w:rPr>
              <w:t>De acuerdo</w:t>
            </w:r>
          </w:p>
        </w:tc>
        <w:tc>
          <w:tcPr>
            <w:tcW w:w="1233" w:type="dxa"/>
            <w:gridSpan w:val="2"/>
            <w:tcBorders>
              <w:top w:val="single" w:sz="4" w:space="0" w:color="auto"/>
            </w:tcBorders>
            <w:shd w:val="clear" w:color="auto" w:fill="auto"/>
            <w:vAlign w:val="center"/>
            <w:hideMark/>
          </w:tcPr>
          <w:p w14:paraId="0593ECA4" w14:textId="77777777" w:rsidR="00223209" w:rsidRDefault="00614FFC">
            <w:pPr>
              <w:jc w:val="both"/>
              <w:rPr>
                <w:color w:val="000000"/>
                <w:lang w:val="es-PY" w:eastAsia="es-PY"/>
              </w:rPr>
            </w:pPr>
            <w:r>
              <w:rPr>
                <w:color w:val="000000"/>
                <w:sz w:val="22"/>
                <w:szCs w:val="22"/>
                <w:lang w:val="es-PY" w:eastAsia="es-PY"/>
              </w:rPr>
              <w:t>Totalmente de acuerdo</w:t>
            </w:r>
          </w:p>
        </w:tc>
      </w:tr>
      <w:tr w:rsidR="00223209" w14:paraId="7AC41CC3" w14:textId="77777777">
        <w:trPr>
          <w:trHeight w:val="300"/>
        </w:trPr>
        <w:tc>
          <w:tcPr>
            <w:tcW w:w="1900" w:type="dxa"/>
            <w:vMerge/>
            <w:tcBorders>
              <w:bottom w:val="single" w:sz="4" w:space="0" w:color="auto"/>
            </w:tcBorders>
            <w:vAlign w:val="center"/>
            <w:hideMark/>
          </w:tcPr>
          <w:p w14:paraId="2CEB2615" w14:textId="77777777" w:rsidR="00223209" w:rsidRDefault="00223209">
            <w:pPr>
              <w:rPr>
                <w:b/>
                <w:bCs/>
                <w:color w:val="000000"/>
                <w:lang w:val="es-PY" w:eastAsia="es-PY"/>
              </w:rPr>
            </w:pPr>
          </w:p>
        </w:tc>
        <w:tc>
          <w:tcPr>
            <w:tcW w:w="1280" w:type="dxa"/>
            <w:gridSpan w:val="2"/>
            <w:tcBorders>
              <w:bottom w:val="single" w:sz="4" w:space="0" w:color="auto"/>
            </w:tcBorders>
            <w:shd w:val="clear" w:color="auto" w:fill="auto"/>
            <w:vAlign w:val="center"/>
            <w:hideMark/>
          </w:tcPr>
          <w:p w14:paraId="5420CD78" w14:textId="77777777" w:rsidR="00223209" w:rsidRDefault="00614FFC">
            <w:pPr>
              <w:jc w:val="both"/>
              <w:rPr>
                <w:color w:val="000000"/>
                <w:lang w:val="es-PY" w:eastAsia="es-PY"/>
              </w:rPr>
            </w:pPr>
            <w:r>
              <w:rPr>
                <w:color w:val="000000"/>
                <w:sz w:val="22"/>
                <w:szCs w:val="22"/>
                <w:lang w:val="es-PY" w:eastAsia="es-PY"/>
              </w:rPr>
              <w:t xml:space="preserve"> No        %</w:t>
            </w:r>
          </w:p>
        </w:tc>
        <w:tc>
          <w:tcPr>
            <w:tcW w:w="1280" w:type="dxa"/>
            <w:gridSpan w:val="2"/>
            <w:tcBorders>
              <w:bottom w:val="single" w:sz="4" w:space="0" w:color="auto"/>
            </w:tcBorders>
            <w:shd w:val="clear" w:color="auto" w:fill="auto"/>
            <w:vAlign w:val="center"/>
            <w:hideMark/>
          </w:tcPr>
          <w:p w14:paraId="09774645" w14:textId="77777777" w:rsidR="00223209" w:rsidRDefault="00614FFC">
            <w:pPr>
              <w:jc w:val="both"/>
              <w:rPr>
                <w:color w:val="000000"/>
                <w:lang w:val="es-PY" w:eastAsia="es-PY"/>
              </w:rPr>
            </w:pPr>
            <w:r>
              <w:rPr>
                <w:color w:val="000000"/>
                <w:sz w:val="22"/>
                <w:szCs w:val="22"/>
                <w:lang w:val="es-PY" w:eastAsia="es-PY"/>
              </w:rPr>
              <w:t xml:space="preserve">  No        %</w:t>
            </w:r>
          </w:p>
        </w:tc>
        <w:tc>
          <w:tcPr>
            <w:tcW w:w="640" w:type="dxa"/>
            <w:tcBorders>
              <w:bottom w:val="single" w:sz="4" w:space="0" w:color="auto"/>
            </w:tcBorders>
            <w:shd w:val="clear" w:color="auto" w:fill="auto"/>
            <w:vAlign w:val="center"/>
            <w:hideMark/>
          </w:tcPr>
          <w:p w14:paraId="3FCF7818" w14:textId="77777777" w:rsidR="00223209" w:rsidRDefault="00614FFC">
            <w:pPr>
              <w:jc w:val="both"/>
              <w:rPr>
                <w:color w:val="000000"/>
                <w:lang w:val="es-PY" w:eastAsia="es-PY"/>
              </w:rPr>
            </w:pPr>
            <w:r>
              <w:rPr>
                <w:color w:val="000000"/>
                <w:sz w:val="22"/>
                <w:szCs w:val="22"/>
                <w:lang w:val="es-PY" w:eastAsia="es-PY"/>
              </w:rPr>
              <w:t xml:space="preserve"> No</w:t>
            </w:r>
          </w:p>
        </w:tc>
        <w:tc>
          <w:tcPr>
            <w:tcW w:w="620" w:type="dxa"/>
            <w:tcBorders>
              <w:bottom w:val="single" w:sz="4" w:space="0" w:color="auto"/>
            </w:tcBorders>
            <w:shd w:val="clear" w:color="auto" w:fill="auto"/>
            <w:vAlign w:val="center"/>
            <w:hideMark/>
          </w:tcPr>
          <w:p w14:paraId="153EFEF2" w14:textId="77777777" w:rsidR="00223209" w:rsidRDefault="00614FFC">
            <w:pPr>
              <w:jc w:val="both"/>
              <w:rPr>
                <w:color w:val="000000"/>
                <w:lang w:val="es-PY" w:eastAsia="es-PY"/>
              </w:rPr>
            </w:pPr>
            <w:r>
              <w:rPr>
                <w:color w:val="000000"/>
                <w:sz w:val="22"/>
                <w:szCs w:val="22"/>
                <w:lang w:val="es-PY" w:eastAsia="es-PY"/>
              </w:rPr>
              <w:t>%</w:t>
            </w:r>
          </w:p>
        </w:tc>
        <w:tc>
          <w:tcPr>
            <w:tcW w:w="620" w:type="dxa"/>
            <w:tcBorders>
              <w:bottom w:val="single" w:sz="4" w:space="0" w:color="auto"/>
            </w:tcBorders>
            <w:shd w:val="clear" w:color="auto" w:fill="auto"/>
            <w:vAlign w:val="center"/>
            <w:hideMark/>
          </w:tcPr>
          <w:p w14:paraId="2CC755AB" w14:textId="77777777" w:rsidR="00223209" w:rsidRDefault="00614FFC">
            <w:pPr>
              <w:jc w:val="both"/>
              <w:rPr>
                <w:color w:val="000000"/>
                <w:lang w:val="es-PY" w:eastAsia="es-PY"/>
              </w:rPr>
            </w:pPr>
            <w:r>
              <w:rPr>
                <w:color w:val="000000"/>
                <w:sz w:val="22"/>
                <w:szCs w:val="22"/>
                <w:lang w:val="es-PY" w:eastAsia="es-PY"/>
              </w:rPr>
              <w:t xml:space="preserve"> No</w:t>
            </w:r>
          </w:p>
        </w:tc>
        <w:tc>
          <w:tcPr>
            <w:tcW w:w="620" w:type="dxa"/>
            <w:tcBorders>
              <w:bottom w:val="single" w:sz="4" w:space="0" w:color="auto"/>
            </w:tcBorders>
            <w:shd w:val="clear" w:color="auto" w:fill="auto"/>
            <w:vAlign w:val="center"/>
            <w:hideMark/>
          </w:tcPr>
          <w:p w14:paraId="762E4D18" w14:textId="77777777" w:rsidR="00223209" w:rsidRDefault="00614FFC">
            <w:pPr>
              <w:jc w:val="both"/>
              <w:rPr>
                <w:color w:val="000000"/>
                <w:lang w:val="es-PY" w:eastAsia="es-PY"/>
              </w:rPr>
            </w:pPr>
            <w:r>
              <w:rPr>
                <w:color w:val="000000"/>
                <w:sz w:val="22"/>
                <w:szCs w:val="22"/>
                <w:lang w:val="es-PY" w:eastAsia="es-PY"/>
              </w:rPr>
              <w:t xml:space="preserve">  %</w:t>
            </w:r>
          </w:p>
        </w:tc>
        <w:tc>
          <w:tcPr>
            <w:tcW w:w="575" w:type="dxa"/>
            <w:tcBorders>
              <w:bottom w:val="single" w:sz="4" w:space="0" w:color="auto"/>
            </w:tcBorders>
            <w:shd w:val="clear" w:color="auto" w:fill="auto"/>
            <w:vAlign w:val="center"/>
            <w:hideMark/>
          </w:tcPr>
          <w:p w14:paraId="695098F6" w14:textId="77777777" w:rsidR="00223209" w:rsidRDefault="00614FFC">
            <w:pPr>
              <w:jc w:val="center"/>
              <w:rPr>
                <w:color w:val="000000"/>
                <w:lang w:val="es-PY" w:eastAsia="es-PY"/>
              </w:rPr>
            </w:pPr>
            <w:r>
              <w:rPr>
                <w:color w:val="000000"/>
                <w:sz w:val="22"/>
                <w:szCs w:val="22"/>
                <w:lang w:val="es-PY" w:eastAsia="es-PY"/>
              </w:rPr>
              <w:t>No</w:t>
            </w:r>
          </w:p>
        </w:tc>
        <w:tc>
          <w:tcPr>
            <w:tcW w:w="658" w:type="dxa"/>
            <w:tcBorders>
              <w:bottom w:val="single" w:sz="4" w:space="0" w:color="auto"/>
            </w:tcBorders>
            <w:shd w:val="clear" w:color="auto" w:fill="auto"/>
            <w:vAlign w:val="center"/>
            <w:hideMark/>
          </w:tcPr>
          <w:p w14:paraId="54091053" w14:textId="77777777" w:rsidR="00223209" w:rsidRDefault="00614FFC">
            <w:pPr>
              <w:jc w:val="center"/>
              <w:rPr>
                <w:color w:val="000000"/>
                <w:lang w:val="es-PY" w:eastAsia="es-PY"/>
              </w:rPr>
            </w:pPr>
            <w:r>
              <w:rPr>
                <w:color w:val="000000"/>
                <w:sz w:val="22"/>
                <w:szCs w:val="22"/>
                <w:lang w:val="es-PY" w:eastAsia="es-PY"/>
              </w:rPr>
              <w:t>%</w:t>
            </w:r>
          </w:p>
        </w:tc>
      </w:tr>
      <w:tr w:rsidR="00223209" w14:paraId="3646DBFF" w14:textId="77777777">
        <w:trPr>
          <w:trHeight w:val="1315"/>
        </w:trPr>
        <w:tc>
          <w:tcPr>
            <w:tcW w:w="1900" w:type="dxa"/>
            <w:tcBorders>
              <w:top w:val="single" w:sz="4" w:space="0" w:color="auto"/>
            </w:tcBorders>
            <w:shd w:val="clear" w:color="auto" w:fill="auto"/>
            <w:vAlign w:val="center"/>
            <w:hideMark/>
          </w:tcPr>
          <w:p w14:paraId="50905229" w14:textId="77777777" w:rsidR="00223209" w:rsidRDefault="00614FFC">
            <w:pPr>
              <w:jc w:val="both"/>
              <w:rPr>
                <w:color w:val="000000"/>
                <w:lang w:val="es-PY" w:eastAsia="es-PY"/>
              </w:rPr>
            </w:pPr>
            <w:r>
              <w:rPr>
                <w:color w:val="000000"/>
                <w:sz w:val="22"/>
                <w:szCs w:val="22"/>
                <w:lang w:val="es-PY" w:eastAsia="es-PY"/>
              </w:rPr>
              <w:t>1.</w:t>
            </w:r>
            <w:bookmarkStart w:id="134" w:name="_Hlk110869687"/>
            <w:r>
              <w:rPr>
                <w:color w:val="000000"/>
                <w:sz w:val="22"/>
                <w:szCs w:val="22"/>
                <w:lang w:val="es-PY" w:eastAsia="es-PY"/>
              </w:rPr>
              <w:t>La autoridad es delegada y los funcionarios pueden decidir y actuar</w:t>
            </w:r>
            <w:bookmarkEnd w:id="134"/>
          </w:p>
        </w:tc>
        <w:tc>
          <w:tcPr>
            <w:tcW w:w="640" w:type="dxa"/>
            <w:tcBorders>
              <w:top w:val="single" w:sz="4" w:space="0" w:color="auto"/>
            </w:tcBorders>
            <w:shd w:val="clear" w:color="auto" w:fill="auto"/>
            <w:vAlign w:val="center"/>
            <w:hideMark/>
          </w:tcPr>
          <w:p w14:paraId="4BACC955"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40" w:type="dxa"/>
            <w:tcBorders>
              <w:top w:val="single" w:sz="4" w:space="0" w:color="auto"/>
            </w:tcBorders>
            <w:shd w:val="clear" w:color="auto" w:fill="auto"/>
            <w:vAlign w:val="center"/>
            <w:hideMark/>
          </w:tcPr>
          <w:p w14:paraId="3EB4A4EF"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00" w:type="dxa"/>
            <w:tcBorders>
              <w:top w:val="single" w:sz="4" w:space="0" w:color="auto"/>
            </w:tcBorders>
            <w:shd w:val="clear" w:color="auto" w:fill="auto"/>
            <w:vAlign w:val="center"/>
            <w:hideMark/>
          </w:tcPr>
          <w:p w14:paraId="3328439C"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6</w:t>
            </w:r>
          </w:p>
        </w:tc>
        <w:tc>
          <w:tcPr>
            <w:tcW w:w="680" w:type="dxa"/>
            <w:tcBorders>
              <w:top w:val="single" w:sz="4" w:space="0" w:color="auto"/>
            </w:tcBorders>
            <w:shd w:val="clear" w:color="auto" w:fill="auto"/>
            <w:vAlign w:val="center"/>
            <w:hideMark/>
          </w:tcPr>
          <w:p w14:paraId="2AB688E5"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15</w:t>
            </w:r>
          </w:p>
        </w:tc>
        <w:tc>
          <w:tcPr>
            <w:tcW w:w="640" w:type="dxa"/>
            <w:tcBorders>
              <w:top w:val="single" w:sz="4" w:space="0" w:color="auto"/>
            </w:tcBorders>
            <w:shd w:val="clear" w:color="auto" w:fill="auto"/>
            <w:vAlign w:val="center"/>
            <w:hideMark/>
          </w:tcPr>
          <w:p w14:paraId="37AE8F23"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14</w:t>
            </w:r>
          </w:p>
        </w:tc>
        <w:tc>
          <w:tcPr>
            <w:tcW w:w="620" w:type="dxa"/>
            <w:tcBorders>
              <w:top w:val="single" w:sz="4" w:space="0" w:color="auto"/>
            </w:tcBorders>
            <w:shd w:val="clear" w:color="auto" w:fill="auto"/>
            <w:vAlign w:val="center"/>
            <w:hideMark/>
          </w:tcPr>
          <w:p w14:paraId="3EB5F24E"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35</w:t>
            </w:r>
          </w:p>
        </w:tc>
        <w:tc>
          <w:tcPr>
            <w:tcW w:w="620" w:type="dxa"/>
            <w:tcBorders>
              <w:top w:val="single" w:sz="4" w:space="0" w:color="auto"/>
            </w:tcBorders>
            <w:shd w:val="clear" w:color="auto" w:fill="auto"/>
            <w:vAlign w:val="center"/>
            <w:hideMark/>
          </w:tcPr>
          <w:p w14:paraId="651D63D7"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16</w:t>
            </w:r>
          </w:p>
        </w:tc>
        <w:tc>
          <w:tcPr>
            <w:tcW w:w="620" w:type="dxa"/>
            <w:tcBorders>
              <w:top w:val="single" w:sz="4" w:space="0" w:color="auto"/>
            </w:tcBorders>
            <w:shd w:val="clear" w:color="auto" w:fill="auto"/>
            <w:vAlign w:val="center"/>
            <w:hideMark/>
          </w:tcPr>
          <w:p w14:paraId="338C1037"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40</w:t>
            </w:r>
          </w:p>
        </w:tc>
        <w:tc>
          <w:tcPr>
            <w:tcW w:w="575" w:type="dxa"/>
            <w:tcBorders>
              <w:top w:val="single" w:sz="4" w:space="0" w:color="auto"/>
            </w:tcBorders>
            <w:shd w:val="clear" w:color="auto" w:fill="auto"/>
            <w:vAlign w:val="center"/>
            <w:hideMark/>
          </w:tcPr>
          <w:p w14:paraId="1F56D10B" w14:textId="77777777" w:rsidR="00223209" w:rsidRDefault="00614FFC">
            <w:pPr>
              <w:jc w:val="center"/>
              <w:rPr>
                <w:color w:val="000000"/>
                <w:sz w:val="20"/>
                <w:szCs w:val="20"/>
                <w:lang w:val="es-PY" w:eastAsia="es-PY"/>
              </w:rPr>
            </w:pPr>
            <w:r>
              <w:rPr>
                <w:color w:val="000000"/>
                <w:sz w:val="20"/>
                <w:szCs w:val="20"/>
                <w:lang w:val="es-PY" w:eastAsia="es-PY"/>
              </w:rPr>
              <w:t>2</w:t>
            </w:r>
          </w:p>
        </w:tc>
        <w:tc>
          <w:tcPr>
            <w:tcW w:w="658" w:type="dxa"/>
            <w:tcBorders>
              <w:top w:val="single" w:sz="4" w:space="0" w:color="auto"/>
            </w:tcBorders>
            <w:shd w:val="clear" w:color="auto" w:fill="auto"/>
            <w:vAlign w:val="center"/>
            <w:hideMark/>
          </w:tcPr>
          <w:p w14:paraId="609E5C46" w14:textId="77777777" w:rsidR="00223209" w:rsidRDefault="00614FFC">
            <w:pPr>
              <w:jc w:val="center"/>
              <w:rPr>
                <w:color w:val="000000"/>
                <w:sz w:val="20"/>
                <w:szCs w:val="20"/>
                <w:lang w:val="es-PY" w:eastAsia="es-PY"/>
              </w:rPr>
            </w:pPr>
            <w:r>
              <w:rPr>
                <w:color w:val="000000"/>
                <w:sz w:val="20"/>
                <w:szCs w:val="20"/>
                <w:lang w:val="es-PY" w:eastAsia="es-PY"/>
              </w:rPr>
              <w:t>5</w:t>
            </w:r>
          </w:p>
        </w:tc>
      </w:tr>
      <w:tr w:rsidR="00223209" w14:paraId="0D7066E3" w14:textId="77777777">
        <w:trPr>
          <w:trHeight w:val="1235"/>
        </w:trPr>
        <w:tc>
          <w:tcPr>
            <w:tcW w:w="1900" w:type="dxa"/>
            <w:shd w:val="clear" w:color="auto" w:fill="auto"/>
            <w:vAlign w:val="center"/>
            <w:hideMark/>
          </w:tcPr>
          <w:p w14:paraId="5772950F" w14:textId="77777777" w:rsidR="00223209" w:rsidRDefault="00614FFC">
            <w:pPr>
              <w:jc w:val="both"/>
              <w:rPr>
                <w:color w:val="000000"/>
                <w:lang w:val="es-PY" w:eastAsia="es-PY"/>
              </w:rPr>
            </w:pPr>
            <w:r>
              <w:rPr>
                <w:color w:val="000000"/>
                <w:sz w:val="22"/>
                <w:szCs w:val="22"/>
                <w:lang w:val="es-PY" w:eastAsia="es-PY"/>
              </w:rPr>
              <w:t>2.</w:t>
            </w:r>
            <w:r>
              <w:rPr>
                <w:rFonts w:ascii="Arial" w:hAnsi="Arial" w:cs="Arial"/>
                <w:color w:val="000000"/>
                <w:sz w:val="22"/>
                <w:szCs w:val="22"/>
                <w:lang w:val="es-PY" w:eastAsia="es-PY"/>
              </w:rPr>
              <w:t xml:space="preserve"> </w:t>
            </w:r>
            <w:bookmarkStart w:id="135" w:name="_Hlk110869729"/>
            <w:r>
              <w:rPr>
                <w:color w:val="000000"/>
                <w:sz w:val="22"/>
                <w:szCs w:val="22"/>
                <w:lang w:val="es-PY" w:eastAsia="es-PY"/>
              </w:rPr>
              <w:t>La capacitación de los funcionarios es constantemente mejorada</w:t>
            </w:r>
            <w:bookmarkEnd w:id="135"/>
            <w:r>
              <w:rPr>
                <w:color w:val="000000"/>
                <w:sz w:val="22"/>
                <w:szCs w:val="22"/>
                <w:lang w:val="es-PY" w:eastAsia="es-PY"/>
              </w:rPr>
              <w:t>.</w:t>
            </w:r>
          </w:p>
        </w:tc>
        <w:tc>
          <w:tcPr>
            <w:tcW w:w="640" w:type="dxa"/>
            <w:shd w:val="clear" w:color="auto" w:fill="auto"/>
            <w:vAlign w:val="center"/>
            <w:hideMark/>
          </w:tcPr>
          <w:p w14:paraId="61CD4EF7"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w:t>
            </w:r>
          </w:p>
        </w:tc>
        <w:tc>
          <w:tcPr>
            <w:tcW w:w="640" w:type="dxa"/>
            <w:shd w:val="clear" w:color="auto" w:fill="auto"/>
            <w:vAlign w:val="center"/>
            <w:hideMark/>
          </w:tcPr>
          <w:p w14:paraId="1C5B56DD"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00" w:type="dxa"/>
            <w:shd w:val="clear" w:color="auto" w:fill="auto"/>
            <w:vAlign w:val="center"/>
            <w:hideMark/>
          </w:tcPr>
          <w:p w14:paraId="77201CCC"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80" w:type="dxa"/>
            <w:shd w:val="clear" w:color="auto" w:fill="auto"/>
            <w:vAlign w:val="center"/>
            <w:hideMark/>
          </w:tcPr>
          <w:p w14:paraId="25FDA703"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40" w:type="dxa"/>
            <w:shd w:val="clear" w:color="auto" w:fill="auto"/>
            <w:vAlign w:val="center"/>
            <w:hideMark/>
          </w:tcPr>
          <w:p w14:paraId="0EFCDCF5"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13</w:t>
            </w:r>
          </w:p>
        </w:tc>
        <w:tc>
          <w:tcPr>
            <w:tcW w:w="620" w:type="dxa"/>
            <w:shd w:val="clear" w:color="auto" w:fill="auto"/>
            <w:vAlign w:val="center"/>
            <w:hideMark/>
          </w:tcPr>
          <w:p w14:paraId="15B565B1"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33</w:t>
            </w:r>
          </w:p>
        </w:tc>
        <w:tc>
          <w:tcPr>
            <w:tcW w:w="620" w:type="dxa"/>
            <w:shd w:val="clear" w:color="auto" w:fill="auto"/>
            <w:vAlign w:val="center"/>
            <w:hideMark/>
          </w:tcPr>
          <w:p w14:paraId="6B0B041A"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13</w:t>
            </w:r>
          </w:p>
        </w:tc>
        <w:tc>
          <w:tcPr>
            <w:tcW w:w="620" w:type="dxa"/>
            <w:shd w:val="clear" w:color="auto" w:fill="auto"/>
            <w:vAlign w:val="center"/>
            <w:hideMark/>
          </w:tcPr>
          <w:p w14:paraId="20A93A41"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33</w:t>
            </w:r>
          </w:p>
        </w:tc>
        <w:tc>
          <w:tcPr>
            <w:tcW w:w="575" w:type="dxa"/>
            <w:shd w:val="clear" w:color="auto" w:fill="auto"/>
            <w:vAlign w:val="center"/>
            <w:hideMark/>
          </w:tcPr>
          <w:p w14:paraId="172C9D2B" w14:textId="77777777" w:rsidR="00223209" w:rsidRDefault="00614FFC">
            <w:pPr>
              <w:jc w:val="center"/>
              <w:rPr>
                <w:color w:val="000000"/>
                <w:sz w:val="20"/>
                <w:szCs w:val="20"/>
                <w:lang w:val="es-PY" w:eastAsia="es-PY"/>
              </w:rPr>
            </w:pPr>
            <w:r>
              <w:rPr>
                <w:color w:val="000000"/>
                <w:sz w:val="20"/>
                <w:szCs w:val="20"/>
                <w:lang w:val="es-PY" w:eastAsia="es-PY"/>
              </w:rPr>
              <w:t>11</w:t>
            </w:r>
          </w:p>
        </w:tc>
        <w:tc>
          <w:tcPr>
            <w:tcW w:w="658" w:type="dxa"/>
            <w:shd w:val="clear" w:color="auto" w:fill="auto"/>
            <w:vAlign w:val="center"/>
            <w:hideMark/>
          </w:tcPr>
          <w:p w14:paraId="25962E06" w14:textId="77777777" w:rsidR="00223209" w:rsidRDefault="00614FFC">
            <w:pPr>
              <w:jc w:val="center"/>
              <w:rPr>
                <w:color w:val="000000"/>
                <w:sz w:val="20"/>
                <w:szCs w:val="20"/>
                <w:lang w:val="es-PY" w:eastAsia="es-PY"/>
              </w:rPr>
            </w:pPr>
            <w:r>
              <w:rPr>
                <w:color w:val="000000"/>
                <w:sz w:val="20"/>
                <w:szCs w:val="20"/>
                <w:lang w:val="es-PY" w:eastAsia="es-PY"/>
              </w:rPr>
              <w:t>28</w:t>
            </w:r>
          </w:p>
        </w:tc>
      </w:tr>
      <w:tr w:rsidR="00223209" w14:paraId="4689F299" w14:textId="77777777">
        <w:trPr>
          <w:trHeight w:val="1550"/>
        </w:trPr>
        <w:tc>
          <w:tcPr>
            <w:tcW w:w="1900" w:type="dxa"/>
            <w:shd w:val="clear" w:color="auto" w:fill="auto"/>
            <w:vAlign w:val="center"/>
            <w:hideMark/>
          </w:tcPr>
          <w:p w14:paraId="2C27C99D" w14:textId="77777777" w:rsidR="00223209" w:rsidRDefault="00614FFC">
            <w:pPr>
              <w:jc w:val="both"/>
              <w:rPr>
                <w:color w:val="000000"/>
                <w:lang w:val="es-PY" w:eastAsia="es-PY"/>
              </w:rPr>
            </w:pPr>
            <w:r>
              <w:rPr>
                <w:color w:val="000000"/>
                <w:sz w:val="22"/>
                <w:szCs w:val="22"/>
                <w:lang w:val="es-PY" w:eastAsia="es-PY"/>
              </w:rPr>
              <w:t xml:space="preserve">3. </w:t>
            </w:r>
            <w:bookmarkStart w:id="136" w:name="_Hlk110869789"/>
            <w:r>
              <w:rPr>
                <w:color w:val="000000"/>
                <w:sz w:val="22"/>
                <w:szCs w:val="22"/>
                <w:lang w:val="es-PY" w:eastAsia="es-PY"/>
              </w:rPr>
              <w:t xml:space="preserve">Esta institución invierte continuamente en el </w:t>
            </w:r>
            <w:r>
              <w:rPr>
                <w:color w:val="000000"/>
                <w:sz w:val="22"/>
                <w:szCs w:val="22"/>
                <w:lang w:val="es-PY" w:eastAsia="es-PY"/>
              </w:rPr>
              <w:t>desarrollo de las capacidades de sus miembros</w:t>
            </w:r>
            <w:bookmarkEnd w:id="136"/>
          </w:p>
        </w:tc>
        <w:tc>
          <w:tcPr>
            <w:tcW w:w="640" w:type="dxa"/>
            <w:shd w:val="clear" w:color="auto" w:fill="auto"/>
            <w:vAlign w:val="center"/>
            <w:hideMark/>
          </w:tcPr>
          <w:p w14:paraId="0D6E59E4"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40" w:type="dxa"/>
            <w:shd w:val="clear" w:color="auto" w:fill="auto"/>
            <w:vAlign w:val="center"/>
            <w:hideMark/>
          </w:tcPr>
          <w:p w14:paraId="5D7B28BD"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00" w:type="dxa"/>
            <w:shd w:val="clear" w:color="auto" w:fill="auto"/>
            <w:vAlign w:val="center"/>
            <w:hideMark/>
          </w:tcPr>
          <w:p w14:paraId="58D6BB3E"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w:t>
            </w:r>
          </w:p>
        </w:tc>
        <w:tc>
          <w:tcPr>
            <w:tcW w:w="680" w:type="dxa"/>
            <w:shd w:val="clear" w:color="auto" w:fill="auto"/>
            <w:vAlign w:val="center"/>
            <w:hideMark/>
          </w:tcPr>
          <w:p w14:paraId="40DA1888"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40" w:type="dxa"/>
            <w:shd w:val="clear" w:color="auto" w:fill="auto"/>
            <w:vAlign w:val="center"/>
            <w:hideMark/>
          </w:tcPr>
          <w:p w14:paraId="09EBFF8A"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10</w:t>
            </w:r>
          </w:p>
        </w:tc>
        <w:tc>
          <w:tcPr>
            <w:tcW w:w="620" w:type="dxa"/>
            <w:shd w:val="clear" w:color="auto" w:fill="auto"/>
            <w:vAlign w:val="center"/>
            <w:hideMark/>
          </w:tcPr>
          <w:p w14:paraId="3DB6F459"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25</w:t>
            </w:r>
          </w:p>
        </w:tc>
        <w:tc>
          <w:tcPr>
            <w:tcW w:w="620" w:type="dxa"/>
            <w:shd w:val="clear" w:color="auto" w:fill="auto"/>
            <w:vAlign w:val="center"/>
            <w:hideMark/>
          </w:tcPr>
          <w:p w14:paraId="2EC8E269"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10</w:t>
            </w:r>
          </w:p>
        </w:tc>
        <w:tc>
          <w:tcPr>
            <w:tcW w:w="620" w:type="dxa"/>
            <w:shd w:val="clear" w:color="auto" w:fill="auto"/>
            <w:vAlign w:val="center"/>
            <w:hideMark/>
          </w:tcPr>
          <w:p w14:paraId="6BA29515"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25</w:t>
            </w:r>
          </w:p>
        </w:tc>
        <w:tc>
          <w:tcPr>
            <w:tcW w:w="575" w:type="dxa"/>
            <w:shd w:val="clear" w:color="auto" w:fill="auto"/>
            <w:vAlign w:val="center"/>
            <w:hideMark/>
          </w:tcPr>
          <w:p w14:paraId="573E36A5" w14:textId="77777777" w:rsidR="00223209" w:rsidRDefault="00614FFC">
            <w:pPr>
              <w:jc w:val="center"/>
              <w:rPr>
                <w:color w:val="000000"/>
                <w:sz w:val="20"/>
                <w:szCs w:val="20"/>
                <w:lang w:val="es-PY" w:eastAsia="es-PY"/>
              </w:rPr>
            </w:pPr>
            <w:r>
              <w:rPr>
                <w:color w:val="000000"/>
                <w:sz w:val="20"/>
                <w:szCs w:val="20"/>
                <w:lang w:val="es-PY" w:eastAsia="es-PY"/>
              </w:rPr>
              <w:t>17</w:t>
            </w:r>
          </w:p>
        </w:tc>
        <w:tc>
          <w:tcPr>
            <w:tcW w:w="658" w:type="dxa"/>
            <w:shd w:val="clear" w:color="auto" w:fill="auto"/>
            <w:vAlign w:val="center"/>
            <w:hideMark/>
          </w:tcPr>
          <w:p w14:paraId="08C34710" w14:textId="77777777" w:rsidR="00223209" w:rsidRDefault="00614FFC">
            <w:pPr>
              <w:jc w:val="center"/>
              <w:rPr>
                <w:color w:val="000000"/>
                <w:sz w:val="20"/>
                <w:szCs w:val="20"/>
                <w:lang w:val="es-PY" w:eastAsia="es-PY"/>
              </w:rPr>
            </w:pPr>
            <w:r>
              <w:rPr>
                <w:color w:val="000000"/>
                <w:sz w:val="20"/>
                <w:szCs w:val="20"/>
                <w:lang w:val="es-PY" w:eastAsia="es-PY"/>
              </w:rPr>
              <w:t>43</w:t>
            </w:r>
          </w:p>
        </w:tc>
      </w:tr>
      <w:tr w:rsidR="00223209" w14:paraId="5DA73760" w14:textId="77777777">
        <w:trPr>
          <w:trHeight w:val="1545"/>
        </w:trPr>
        <w:tc>
          <w:tcPr>
            <w:tcW w:w="1900" w:type="dxa"/>
            <w:shd w:val="clear" w:color="auto" w:fill="auto"/>
            <w:vAlign w:val="center"/>
            <w:hideMark/>
          </w:tcPr>
          <w:p w14:paraId="352CC3DB" w14:textId="77777777" w:rsidR="00223209" w:rsidRDefault="00614FFC">
            <w:pPr>
              <w:jc w:val="both"/>
              <w:rPr>
                <w:color w:val="000000"/>
                <w:lang w:val="es-PY" w:eastAsia="es-PY"/>
              </w:rPr>
            </w:pPr>
            <w:r>
              <w:rPr>
                <w:color w:val="000000"/>
                <w:sz w:val="22"/>
                <w:szCs w:val="22"/>
                <w:lang w:val="es-PY" w:eastAsia="es-PY"/>
              </w:rPr>
              <w:t xml:space="preserve">4. </w:t>
            </w:r>
            <w:bookmarkStart w:id="137" w:name="_Hlk110869619"/>
            <w:r>
              <w:rPr>
                <w:color w:val="000000"/>
                <w:sz w:val="22"/>
                <w:szCs w:val="22"/>
                <w:lang w:val="es-PY" w:eastAsia="es-PY"/>
              </w:rPr>
              <w:t>La capacidad de las personas es vista como una fuente importante de ventaja competitiva</w:t>
            </w:r>
            <w:bookmarkEnd w:id="137"/>
          </w:p>
        </w:tc>
        <w:tc>
          <w:tcPr>
            <w:tcW w:w="640" w:type="dxa"/>
            <w:shd w:val="clear" w:color="auto" w:fill="auto"/>
            <w:vAlign w:val="center"/>
            <w:hideMark/>
          </w:tcPr>
          <w:p w14:paraId="11626E18" w14:textId="77777777" w:rsidR="00223209" w:rsidRDefault="00614FFC">
            <w:pPr>
              <w:jc w:val="center"/>
              <w:rPr>
                <w:color w:val="000000"/>
                <w:sz w:val="20"/>
                <w:szCs w:val="20"/>
                <w:lang w:val="es-PY" w:eastAsia="es-PY"/>
              </w:rPr>
            </w:pPr>
            <w:r>
              <w:rPr>
                <w:color w:val="000000"/>
                <w:sz w:val="20"/>
                <w:szCs w:val="20"/>
                <w:lang w:val="es-PY" w:eastAsia="es-PY"/>
              </w:rPr>
              <w:t>2</w:t>
            </w:r>
          </w:p>
        </w:tc>
        <w:tc>
          <w:tcPr>
            <w:tcW w:w="640" w:type="dxa"/>
            <w:shd w:val="clear" w:color="auto" w:fill="auto"/>
            <w:vAlign w:val="center"/>
            <w:hideMark/>
          </w:tcPr>
          <w:p w14:paraId="082657C7" w14:textId="77777777" w:rsidR="00223209" w:rsidRDefault="00614FFC">
            <w:pPr>
              <w:jc w:val="center"/>
              <w:rPr>
                <w:color w:val="000000"/>
                <w:sz w:val="20"/>
                <w:szCs w:val="20"/>
                <w:lang w:val="es-PY" w:eastAsia="es-PY"/>
              </w:rPr>
            </w:pPr>
            <w:r>
              <w:rPr>
                <w:color w:val="000000"/>
                <w:sz w:val="20"/>
                <w:szCs w:val="20"/>
                <w:lang w:val="es-PY" w:eastAsia="es-PY"/>
              </w:rPr>
              <w:t>5</w:t>
            </w:r>
          </w:p>
        </w:tc>
        <w:tc>
          <w:tcPr>
            <w:tcW w:w="600" w:type="dxa"/>
            <w:shd w:val="clear" w:color="auto" w:fill="auto"/>
            <w:vAlign w:val="center"/>
            <w:hideMark/>
          </w:tcPr>
          <w:p w14:paraId="42022497" w14:textId="77777777" w:rsidR="00223209" w:rsidRDefault="00614FFC">
            <w:pPr>
              <w:jc w:val="center"/>
              <w:rPr>
                <w:color w:val="000000"/>
                <w:sz w:val="20"/>
                <w:szCs w:val="20"/>
                <w:lang w:val="es-PY" w:eastAsia="es-PY"/>
              </w:rPr>
            </w:pPr>
            <w:r>
              <w:rPr>
                <w:color w:val="000000"/>
                <w:sz w:val="20"/>
                <w:szCs w:val="20"/>
                <w:lang w:val="es-PY" w:eastAsia="es-PY"/>
              </w:rPr>
              <w:t>4</w:t>
            </w:r>
          </w:p>
        </w:tc>
        <w:tc>
          <w:tcPr>
            <w:tcW w:w="680" w:type="dxa"/>
            <w:shd w:val="clear" w:color="auto" w:fill="auto"/>
            <w:vAlign w:val="center"/>
            <w:hideMark/>
          </w:tcPr>
          <w:p w14:paraId="674290A4" w14:textId="77777777" w:rsidR="00223209" w:rsidRDefault="00614FFC">
            <w:pPr>
              <w:jc w:val="center"/>
              <w:rPr>
                <w:color w:val="000000"/>
                <w:sz w:val="20"/>
                <w:szCs w:val="20"/>
                <w:lang w:val="es-PY" w:eastAsia="es-PY"/>
              </w:rPr>
            </w:pPr>
            <w:r>
              <w:rPr>
                <w:color w:val="000000"/>
                <w:sz w:val="20"/>
                <w:szCs w:val="20"/>
                <w:lang w:val="es-PY" w:eastAsia="es-PY"/>
              </w:rPr>
              <w:t>10</w:t>
            </w:r>
          </w:p>
        </w:tc>
        <w:tc>
          <w:tcPr>
            <w:tcW w:w="640" w:type="dxa"/>
            <w:shd w:val="clear" w:color="auto" w:fill="auto"/>
            <w:vAlign w:val="center"/>
            <w:hideMark/>
          </w:tcPr>
          <w:p w14:paraId="7FB3D0F8" w14:textId="77777777" w:rsidR="00223209" w:rsidRDefault="00614FFC">
            <w:pPr>
              <w:jc w:val="center"/>
              <w:rPr>
                <w:color w:val="000000"/>
                <w:sz w:val="20"/>
                <w:szCs w:val="20"/>
                <w:lang w:val="es-PY" w:eastAsia="es-PY"/>
              </w:rPr>
            </w:pPr>
            <w:r>
              <w:rPr>
                <w:color w:val="000000"/>
                <w:sz w:val="20"/>
                <w:szCs w:val="20"/>
                <w:lang w:val="es-PY" w:eastAsia="es-PY"/>
              </w:rPr>
              <w:t>5</w:t>
            </w:r>
          </w:p>
        </w:tc>
        <w:tc>
          <w:tcPr>
            <w:tcW w:w="620" w:type="dxa"/>
            <w:shd w:val="clear" w:color="auto" w:fill="auto"/>
            <w:vAlign w:val="center"/>
            <w:hideMark/>
          </w:tcPr>
          <w:p w14:paraId="3064C1CA" w14:textId="77777777" w:rsidR="00223209" w:rsidRDefault="00614FFC">
            <w:pPr>
              <w:jc w:val="center"/>
              <w:rPr>
                <w:color w:val="000000"/>
                <w:sz w:val="20"/>
                <w:szCs w:val="20"/>
                <w:lang w:val="es-PY" w:eastAsia="es-PY"/>
              </w:rPr>
            </w:pPr>
            <w:r>
              <w:rPr>
                <w:color w:val="000000"/>
                <w:sz w:val="20"/>
                <w:szCs w:val="20"/>
                <w:lang w:val="es-PY" w:eastAsia="es-PY"/>
              </w:rPr>
              <w:t>13</w:t>
            </w:r>
          </w:p>
        </w:tc>
        <w:tc>
          <w:tcPr>
            <w:tcW w:w="620" w:type="dxa"/>
            <w:shd w:val="clear" w:color="auto" w:fill="auto"/>
            <w:vAlign w:val="center"/>
            <w:hideMark/>
          </w:tcPr>
          <w:p w14:paraId="246B3A6D" w14:textId="77777777" w:rsidR="00223209" w:rsidRDefault="00614FFC">
            <w:pPr>
              <w:jc w:val="center"/>
              <w:rPr>
                <w:color w:val="000000"/>
                <w:sz w:val="20"/>
                <w:szCs w:val="20"/>
                <w:lang w:val="es-PY" w:eastAsia="es-PY"/>
              </w:rPr>
            </w:pPr>
            <w:r>
              <w:rPr>
                <w:color w:val="000000"/>
                <w:sz w:val="20"/>
                <w:szCs w:val="20"/>
                <w:lang w:val="es-PY" w:eastAsia="es-PY"/>
              </w:rPr>
              <w:t>25</w:t>
            </w:r>
          </w:p>
        </w:tc>
        <w:tc>
          <w:tcPr>
            <w:tcW w:w="620" w:type="dxa"/>
            <w:shd w:val="clear" w:color="auto" w:fill="auto"/>
            <w:vAlign w:val="center"/>
            <w:hideMark/>
          </w:tcPr>
          <w:p w14:paraId="40AD2B7C" w14:textId="77777777" w:rsidR="00223209" w:rsidRDefault="00614FFC">
            <w:pPr>
              <w:jc w:val="center"/>
              <w:rPr>
                <w:b/>
                <w:bCs/>
                <w:color w:val="000000"/>
                <w:sz w:val="20"/>
                <w:szCs w:val="20"/>
                <w:lang w:val="es-PY" w:eastAsia="es-PY"/>
              </w:rPr>
            </w:pPr>
            <w:r>
              <w:rPr>
                <w:b/>
                <w:bCs/>
                <w:color w:val="000000"/>
                <w:sz w:val="20"/>
                <w:szCs w:val="20"/>
                <w:lang w:val="es-PY" w:eastAsia="es-PY"/>
              </w:rPr>
              <w:t>63</w:t>
            </w:r>
          </w:p>
        </w:tc>
        <w:tc>
          <w:tcPr>
            <w:tcW w:w="575" w:type="dxa"/>
            <w:shd w:val="clear" w:color="auto" w:fill="auto"/>
            <w:vAlign w:val="center"/>
            <w:hideMark/>
          </w:tcPr>
          <w:p w14:paraId="4E69FD40" w14:textId="77777777" w:rsidR="00223209" w:rsidRDefault="00614FFC">
            <w:pPr>
              <w:jc w:val="center"/>
              <w:rPr>
                <w:color w:val="000000"/>
                <w:sz w:val="20"/>
                <w:szCs w:val="20"/>
                <w:lang w:val="es-PY" w:eastAsia="es-PY"/>
              </w:rPr>
            </w:pPr>
            <w:r>
              <w:rPr>
                <w:color w:val="000000"/>
                <w:sz w:val="20"/>
                <w:szCs w:val="20"/>
                <w:lang w:val="es-PY" w:eastAsia="es-PY"/>
              </w:rPr>
              <w:t>4</w:t>
            </w:r>
          </w:p>
        </w:tc>
        <w:tc>
          <w:tcPr>
            <w:tcW w:w="658" w:type="dxa"/>
            <w:shd w:val="clear" w:color="auto" w:fill="auto"/>
            <w:vAlign w:val="center"/>
            <w:hideMark/>
          </w:tcPr>
          <w:p w14:paraId="53256BD9" w14:textId="77777777" w:rsidR="00223209" w:rsidRDefault="00614FFC">
            <w:pPr>
              <w:jc w:val="center"/>
              <w:rPr>
                <w:color w:val="000000"/>
                <w:sz w:val="20"/>
                <w:szCs w:val="20"/>
                <w:lang w:val="es-PY" w:eastAsia="es-PY"/>
              </w:rPr>
            </w:pPr>
            <w:r>
              <w:rPr>
                <w:color w:val="000000"/>
                <w:sz w:val="20"/>
                <w:szCs w:val="20"/>
                <w:lang w:val="es-PY" w:eastAsia="es-PY"/>
              </w:rPr>
              <w:t>10</w:t>
            </w:r>
          </w:p>
        </w:tc>
      </w:tr>
      <w:tr w:rsidR="00223209" w14:paraId="3D9838B8" w14:textId="77777777">
        <w:trPr>
          <w:trHeight w:val="1539"/>
        </w:trPr>
        <w:tc>
          <w:tcPr>
            <w:tcW w:w="1900" w:type="dxa"/>
            <w:tcBorders>
              <w:bottom w:val="single" w:sz="4" w:space="0" w:color="auto"/>
            </w:tcBorders>
            <w:shd w:val="clear" w:color="auto" w:fill="auto"/>
            <w:vAlign w:val="center"/>
            <w:hideMark/>
          </w:tcPr>
          <w:p w14:paraId="73044C04" w14:textId="77777777" w:rsidR="00223209" w:rsidRDefault="00614FFC">
            <w:pPr>
              <w:jc w:val="both"/>
              <w:rPr>
                <w:color w:val="000000"/>
                <w:lang w:val="es-PY" w:eastAsia="es-PY"/>
              </w:rPr>
            </w:pPr>
            <w:r>
              <w:rPr>
                <w:color w:val="000000"/>
                <w:sz w:val="22"/>
                <w:szCs w:val="22"/>
                <w:lang w:val="es-PY" w:eastAsia="es-PY"/>
              </w:rPr>
              <w:t xml:space="preserve">5. </w:t>
            </w:r>
            <w:bookmarkStart w:id="138" w:name="_Hlk110869840"/>
            <w:r>
              <w:rPr>
                <w:color w:val="000000"/>
                <w:sz w:val="22"/>
                <w:szCs w:val="22"/>
                <w:lang w:val="es-PY" w:eastAsia="es-PY"/>
              </w:rPr>
              <w:t xml:space="preserve">A menudo surgen problemas porque no disponemos de las </w:t>
            </w:r>
            <w:r>
              <w:rPr>
                <w:color w:val="000000"/>
                <w:sz w:val="22"/>
                <w:szCs w:val="22"/>
                <w:lang w:val="es-PY" w:eastAsia="es-PY"/>
              </w:rPr>
              <w:t>habilidades necesarias para hacer el trabajo</w:t>
            </w:r>
            <w:bookmarkEnd w:id="138"/>
          </w:p>
        </w:tc>
        <w:tc>
          <w:tcPr>
            <w:tcW w:w="640" w:type="dxa"/>
            <w:tcBorders>
              <w:bottom w:val="single" w:sz="4" w:space="0" w:color="auto"/>
            </w:tcBorders>
            <w:shd w:val="clear" w:color="auto" w:fill="auto"/>
            <w:vAlign w:val="center"/>
            <w:hideMark/>
          </w:tcPr>
          <w:p w14:paraId="06E5361C" w14:textId="77777777" w:rsidR="00223209" w:rsidRDefault="00614FFC">
            <w:pPr>
              <w:jc w:val="center"/>
              <w:rPr>
                <w:color w:val="000000"/>
                <w:sz w:val="20"/>
                <w:szCs w:val="20"/>
                <w:lang w:val="es-PY" w:eastAsia="es-PY"/>
              </w:rPr>
            </w:pPr>
            <w:r>
              <w:rPr>
                <w:color w:val="000000"/>
                <w:sz w:val="20"/>
                <w:szCs w:val="20"/>
                <w:lang w:val="es-PY" w:eastAsia="es-PY"/>
              </w:rPr>
              <w:t>2</w:t>
            </w:r>
          </w:p>
        </w:tc>
        <w:tc>
          <w:tcPr>
            <w:tcW w:w="640" w:type="dxa"/>
            <w:tcBorders>
              <w:bottom w:val="single" w:sz="4" w:space="0" w:color="auto"/>
            </w:tcBorders>
            <w:shd w:val="clear" w:color="auto" w:fill="auto"/>
            <w:vAlign w:val="center"/>
            <w:hideMark/>
          </w:tcPr>
          <w:p w14:paraId="22597F01" w14:textId="77777777" w:rsidR="00223209" w:rsidRDefault="00614FFC">
            <w:pPr>
              <w:jc w:val="center"/>
              <w:rPr>
                <w:color w:val="000000"/>
                <w:sz w:val="20"/>
                <w:szCs w:val="20"/>
                <w:lang w:val="es-PY" w:eastAsia="es-PY"/>
              </w:rPr>
            </w:pPr>
            <w:r>
              <w:rPr>
                <w:color w:val="000000"/>
                <w:sz w:val="20"/>
                <w:szCs w:val="20"/>
                <w:lang w:val="es-PY" w:eastAsia="es-PY"/>
              </w:rPr>
              <w:t>5</w:t>
            </w:r>
          </w:p>
        </w:tc>
        <w:tc>
          <w:tcPr>
            <w:tcW w:w="600" w:type="dxa"/>
            <w:tcBorders>
              <w:bottom w:val="single" w:sz="4" w:space="0" w:color="auto"/>
            </w:tcBorders>
            <w:shd w:val="clear" w:color="auto" w:fill="auto"/>
            <w:vAlign w:val="center"/>
            <w:hideMark/>
          </w:tcPr>
          <w:p w14:paraId="5E6A10FE" w14:textId="77777777" w:rsidR="00223209" w:rsidRDefault="00614FFC">
            <w:pPr>
              <w:jc w:val="center"/>
              <w:rPr>
                <w:color w:val="000000"/>
                <w:sz w:val="20"/>
                <w:szCs w:val="20"/>
                <w:lang w:val="es-PY" w:eastAsia="es-PY"/>
              </w:rPr>
            </w:pPr>
            <w:r>
              <w:rPr>
                <w:color w:val="000000"/>
                <w:sz w:val="20"/>
                <w:szCs w:val="20"/>
                <w:lang w:val="es-PY" w:eastAsia="es-PY"/>
              </w:rPr>
              <w:t>6</w:t>
            </w:r>
          </w:p>
        </w:tc>
        <w:tc>
          <w:tcPr>
            <w:tcW w:w="680" w:type="dxa"/>
            <w:tcBorders>
              <w:bottom w:val="single" w:sz="4" w:space="0" w:color="auto"/>
            </w:tcBorders>
            <w:shd w:val="clear" w:color="auto" w:fill="auto"/>
            <w:vAlign w:val="center"/>
            <w:hideMark/>
          </w:tcPr>
          <w:p w14:paraId="261AD2FE" w14:textId="77777777" w:rsidR="00223209" w:rsidRDefault="00614FFC">
            <w:pPr>
              <w:jc w:val="center"/>
              <w:rPr>
                <w:color w:val="000000"/>
                <w:sz w:val="20"/>
                <w:szCs w:val="20"/>
                <w:lang w:val="es-PY" w:eastAsia="es-PY"/>
              </w:rPr>
            </w:pPr>
            <w:r>
              <w:rPr>
                <w:color w:val="000000"/>
                <w:sz w:val="20"/>
                <w:szCs w:val="20"/>
                <w:lang w:val="es-PY" w:eastAsia="es-PY"/>
              </w:rPr>
              <w:t>15</w:t>
            </w:r>
          </w:p>
        </w:tc>
        <w:tc>
          <w:tcPr>
            <w:tcW w:w="640" w:type="dxa"/>
            <w:tcBorders>
              <w:bottom w:val="single" w:sz="4" w:space="0" w:color="auto"/>
            </w:tcBorders>
            <w:shd w:val="clear" w:color="auto" w:fill="auto"/>
            <w:vAlign w:val="center"/>
            <w:hideMark/>
          </w:tcPr>
          <w:p w14:paraId="6E1D1145" w14:textId="77777777" w:rsidR="00223209" w:rsidRDefault="00614FFC">
            <w:pPr>
              <w:jc w:val="center"/>
              <w:rPr>
                <w:color w:val="000000"/>
                <w:sz w:val="20"/>
                <w:szCs w:val="20"/>
                <w:lang w:val="es-PY" w:eastAsia="es-PY"/>
              </w:rPr>
            </w:pPr>
            <w:r>
              <w:rPr>
                <w:color w:val="000000"/>
                <w:sz w:val="20"/>
                <w:szCs w:val="20"/>
                <w:lang w:val="es-PY" w:eastAsia="es-PY"/>
              </w:rPr>
              <w:t>13</w:t>
            </w:r>
          </w:p>
        </w:tc>
        <w:tc>
          <w:tcPr>
            <w:tcW w:w="620" w:type="dxa"/>
            <w:tcBorders>
              <w:bottom w:val="single" w:sz="4" w:space="0" w:color="auto"/>
            </w:tcBorders>
            <w:shd w:val="clear" w:color="auto" w:fill="auto"/>
            <w:vAlign w:val="center"/>
            <w:hideMark/>
          </w:tcPr>
          <w:p w14:paraId="6C2C6A57" w14:textId="77777777" w:rsidR="00223209" w:rsidRDefault="00614FFC">
            <w:pPr>
              <w:jc w:val="center"/>
              <w:rPr>
                <w:color w:val="000000"/>
                <w:sz w:val="20"/>
                <w:szCs w:val="20"/>
                <w:lang w:val="es-PY" w:eastAsia="es-PY"/>
              </w:rPr>
            </w:pPr>
            <w:r>
              <w:rPr>
                <w:color w:val="000000"/>
                <w:sz w:val="20"/>
                <w:szCs w:val="20"/>
                <w:lang w:val="es-PY" w:eastAsia="es-PY"/>
              </w:rPr>
              <w:t>33</w:t>
            </w:r>
          </w:p>
        </w:tc>
        <w:tc>
          <w:tcPr>
            <w:tcW w:w="620" w:type="dxa"/>
            <w:tcBorders>
              <w:bottom w:val="single" w:sz="4" w:space="0" w:color="auto"/>
            </w:tcBorders>
            <w:shd w:val="clear" w:color="auto" w:fill="auto"/>
            <w:vAlign w:val="center"/>
            <w:hideMark/>
          </w:tcPr>
          <w:p w14:paraId="7EF8898E" w14:textId="77777777" w:rsidR="00223209" w:rsidRDefault="00614FFC">
            <w:pPr>
              <w:jc w:val="center"/>
              <w:rPr>
                <w:color w:val="000000"/>
                <w:sz w:val="20"/>
                <w:szCs w:val="20"/>
                <w:lang w:val="es-PY" w:eastAsia="es-PY"/>
              </w:rPr>
            </w:pPr>
            <w:r>
              <w:rPr>
                <w:color w:val="000000"/>
                <w:sz w:val="20"/>
                <w:szCs w:val="20"/>
                <w:lang w:val="es-PY" w:eastAsia="es-PY"/>
              </w:rPr>
              <w:t>15</w:t>
            </w:r>
          </w:p>
        </w:tc>
        <w:tc>
          <w:tcPr>
            <w:tcW w:w="620" w:type="dxa"/>
            <w:tcBorders>
              <w:bottom w:val="single" w:sz="4" w:space="0" w:color="auto"/>
            </w:tcBorders>
            <w:shd w:val="clear" w:color="auto" w:fill="auto"/>
            <w:vAlign w:val="center"/>
            <w:hideMark/>
          </w:tcPr>
          <w:p w14:paraId="1FC219D4" w14:textId="77777777" w:rsidR="00223209" w:rsidRDefault="00614FFC">
            <w:pPr>
              <w:jc w:val="center"/>
              <w:rPr>
                <w:color w:val="000000"/>
                <w:sz w:val="20"/>
                <w:szCs w:val="20"/>
                <w:lang w:val="es-PY" w:eastAsia="es-PY"/>
              </w:rPr>
            </w:pPr>
            <w:r>
              <w:rPr>
                <w:color w:val="000000"/>
                <w:sz w:val="20"/>
                <w:szCs w:val="20"/>
                <w:lang w:val="es-PY" w:eastAsia="es-PY"/>
              </w:rPr>
              <w:t>38</w:t>
            </w:r>
          </w:p>
        </w:tc>
        <w:tc>
          <w:tcPr>
            <w:tcW w:w="575" w:type="dxa"/>
            <w:tcBorders>
              <w:bottom w:val="single" w:sz="4" w:space="0" w:color="auto"/>
            </w:tcBorders>
            <w:shd w:val="clear" w:color="auto" w:fill="auto"/>
            <w:vAlign w:val="center"/>
            <w:hideMark/>
          </w:tcPr>
          <w:p w14:paraId="74659CA0" w14:textId="77777777" w:rsidR="00223209" w:rsidRDefault="00614FFC">
            <w:pPr>
              <w:jc w:val="center"/>
              <w:rPr>
                <w:color w:val="000000"/>
                <w:sz w:val="20"/>
                <w:szCs w:val="20"/>
                <w:lang w:val="es-PY" w:eastAsia="es-PY"/>
              </w:rPr>
            </w:pPr>
            <w:r>
              <w:rPr>
                <w:color w:val="000000"/>
                <w:sz w:val="20"/>
                <w:szCs w:val="20"/>
                <w:lang w:val="es-PY" w:eastAsia="es-PY"/>
              </w:rPr>
              <w:t>4</w:t>
            </w:r>
          </w:p>
        </w:tc>
        <w:tc>
          <w:tcPr>
            <w:tcW w:w="658" w:type="dxa"/>
            <w:tcBorders>
              <w:bottom w:val="single" w:sz="4" w:space="0" w:color="auto"/>
            </w:tcBorders>
            <w:shd w:val="clear" w:color="auto" w:fill="auto"/>
            <w:vAlign w:val="center"/>
            <w:hideMark/>
          </w:tcPr>
          <w:p w14:paraId="79369251" w14:textId="77777777" w:rsidR="00223209" w:rsidRDefault="00614FFC">
            <w:pPr>
              <w:jc w:val="center"/>
              <w:rPr>
                <w:color w:val="000000"/>
                <w:sz w:val="20"/>
                <w:szCs w:val="20"/>
                <w:lang w:val="es-PY" w:eastAsia="es-PY"/>
              </w:rPr>
            </w:pPr>
            <w:r>
              <w:rPr>
                <w:color w:val="000000"/>
                <w:sz w:val="20"/>
                <w:szCs w:val="20"/>
                <w:lang w:val="es-PY" w:eastAsia="es-PY"/>
              </w:rPr>
              <w:t>10</w:t>
            </w:r>
          </w:p>
        </w:tc>
      </w:tr>
    </w:tbl>
    <w:p w14:paraId="13C4B819" w14:textId="77777777" w:rsidR="00223209" w:rsidRDefault="00614FFC">
      <w:pPr>
        <w:spacing w:line="360" w:lineRule="auto"/>
        <w:jc w:val="both"/>
        <w:rPr>
          <w:rFonts w:eastAsia="Calibri"/>
          <w:b/>
          <w:bCs/>
        </w:rPr>
      </w:pPr>
      <w:bookmarkStart w:id="139" w:name="_Hlk110520025"/>
      <w:r>
        <w:rPr>
          <w:rFonts w:eastAsia="Calibri"/>
          <w:b/>
          <w:bCs/>
        </w:rPr>
        <w:t>Fuente: Datos obtenidos por la autora</w:t>
      </w:r>
    </w:p>
    <w:p w14:paraId="7CD754F8" w14:textId="77777777" w:rsidR="00223209" w:rsidRDefault="00223209">
      <w:pPr>
        <w:jc w:val="both"/>
        <w:rPr>
          <w:b/>
        </w:rPr>
      </w:pPr>
    </w:p>
    <w:bookmarkEnd w:id="139"/>
    <w:p w14:paraId="6BE3AFA4" w14:textId="77777777" w:rsidR="00223209" w:rsidRDefault="00614FFC">
      <w:pPr>
        <w:spacing w:line="360" w:lineRule="auto"/>
        <w:ind w:firstLine="708"/>
        <w:jc w:val="both"/>
        <w:rPr>
          <w:bCs/>
        </w:rPr>
      </w:pPr>
      <w:r>
        <w:rPr>
          <w:bCs/>
        </w:rPr>
        <w:t>Con referencia a desarrollo de capacidades</w:t>
      </w:r>
      <w:bookmarkStart w:id="140" w:name="_Hlk110963564"/>
      <w:r>
        <w:rPr>
          <w:bCs/>
        </w:rPr>
        <w:t>:63%</w:t>
      </w:r>
      <w:r>
        <w:rPr>
          <w:color w:val="000000"/>
          <w:lang w:val="es-PY" w:eastAsia="es-PY"/>
        </w:rPr>
        <w:t xml:space="preserve"> la capacidad de las personas es vista como una fuente importante de ventaja competitiva</w:t>
      </w:r>
      <w:bookmarkEnd w:id="140"/>
      <w:r>
        <w:rPr>
          <w:color w:val="000000"/>
          <w:lang w:val="es-PY" w:eastAsia="es-PY"/>
        </w:rPr>
        <w:t xml:space="preserve">, 40% la autoridad es delegada y los funcionarios pueden decidir y actuar, 33% la capacitación de los funcionarios es constantemente mejorada, </w:t>
      </w:r>
      <w:bookmarkStart w:id="141" w:name="_Hlk110963613"/>
      <w:r>
        <w:rPr>
          <w:color w:val="000000"/>
          <w:lang w:val="es-PY" w:eastAsia="es-PY"/>
        </w:rPr>
        <w:t>43% la institución invier</w:t>
      </w:r>
      <w:r>
        <w:rPr>
          <w:color w:val="000000"/>
          <w:lang w:val="es-PY" w:eastAsia="es-PY"/>
        </w:rPr>
        <w:t>te continuamente en el desarrollo de las capacidades de sus miembros</w:t>
      </w:r>
      <w:bookmarkEnd w:id="141"/>
      <w:r>
        <w:rPr>
          <w:color w:val="000000"/>
          <w:lang w:val="es-PY" w:eastAsia="es-PY"/>
        </w:rPr>
        <w:t xml:space="preserve">, </w:t>
      </w:r>
      <w:bookmarkStart w:id="142" w:name="_Hlk110963974"/>
      <w:r>
        <w:rPr>
          <w:color w:val="000000"/>
          <w:lang w:val="es-PY" w:eastAsia="es-PY"/>
        </w:rPr>
        <w:t>38% a menudo surgen problemas porque no disponemos de las habilidades necesarias para hacer el trabajo</w:t>
      </w:r>
      <w:bookmarkEnd w:id="142"/>
      <w:r>
        <w:rPr>
          <w:color w:val="000000"/>
          <w:lang w:val="es-PY" w:eastAsia="es-PY"/>
        </w:rPr>
        <w:t>.</w:t>
      </w:r>
    </w:p>
    <w:p w14:paraId="18D62908" w14:textId="77777777" w:rsidR="00223209" w:rsidRDefault="00223209">
      <w:pPr>
        <w:jc w:val="both"/>
        <w:rPr>
          <w:b/>
        </w:rPr>
      </w:pPr>
    </w:p>
    <w:p w14:paraId="6AF0D485" w14:textId="77777777" w:rsidR="00223209" w:rsidRDefault="00614FFC">
      <w:pPr>
        <w:pStyle w:val="Textoindependiente"/>
        <w:spacing w:line="360" w:lineRule="auto"/>
        <w:jc w:val="both"/>
        <w:rPr>
          <w:bCs/>
        </w:rPr>
      </w:pPr>
      <w:r>
        <w:rPr>
          <w:rFonts w:cs="Times New Roman"/>
          <w:b/>
        </w:rPr>
        <w:t>Tabla 5.</w:t>
      </w:r>
      <w:r>
        <w:rPr>
          <w:bCs/>
          <w:color w:val="000000"/>
        </w:rPr>
        <w:t xml:space="preserve"> Distribución del personal de enfermería según percepción de los valores</w:t>
      </w:r>
      <w:r>
        <w:rPr>
          <w:bCs/>
        </w:rPr>
        <w:t>.</w:t>
      </w:r>
      <w:r>
        <w:rPr>
          <w:bCs/>
        </w:rPr>
        <w:t xml:space="preserve"> Catedra de urología. Hospital de clínicas. San Lorenzo paraguay.2021.    (n</w:t>
      </w:r>
      <w:r>
        <w:rPr>
          <w:bCs/>
          <w:color w:val="000000"/>
        </w:rPr>
        <w:t>=40)</w:t>
      </w:r>
    </w:p>
    <w:tbl>
      <w:tblPr>
        <w:tblW w:w="8160" w:type="dxa"/>
        <w:tblInd w:w="-10" w:type="dxa"/>
        <w:tblCellMar>
          <w:left w:w="70" w:type="dxa"/>
          <w:right w:w="70" w:type="dxa"/>
        </w:tblCellMar>
        <w:tblLook w:val="04A0" w:firstRow="1" w:lastRow="0" w:firstColumn="1" w:lastColumn="0" w:noHBand="0" w:noVBand="1"/>
      </w:tblPr>
      <w:tblGrid>
        <w:gridCol w:w="1900"/>
        <w:gridCol w:w="640"/>
        <w:gridCol w:w="640"/>
        <w:gridCol w:w="600"/>
        <w:gridCol w:w="680"/>
        <w:gridCol w:w="640"/>
        <w:gridCol w:w="620"/>
        <w:gridCol w:w="620"/>
        <w:gridCol w:w="620"/>
        <w:gridCol w:w="560"/>
        <w:gridCol w:w="640"/>
      </w:tblGrid>
      <w:tr w:rsidR="00223209" w14:paraId="16EC8311" w14:textId="77777777">
        <w:trPr>
          <w:trHeight w:val="936"/>
        </w:trPr>
        <w:tc>
          <w:tcPr>
            <w:tcW w:w="1900" w:type="dxa"/>
            <w:vMerge w:val="restart"/>
            <w:tcBorders>
              <w:top w:val="single" w:sz="4" w:space="0" w:color="auto"/>
            </w:tcBorders>
            <w:shd w:val="clear" w:color="auto" w:fill="auto"/>
            <w:vAlign w:val="center"/>
            <w:hideMark/>
          </w:tcPr>
          <w:p w14:paraId="3415F07F" w14:textId="77777777" w:rsidR="00223209" w:rsidRDefault="00614FFC">
            <w:pPr>
              <w:jc w:val="both"/>
              <w:rPr>
                <w:b/>
                <w:bCs/>
                <w:color w:val="000000"/>
                <w:lang w:val="es-PY" w:eastAsia="es-PY"/>
              </w:rPr>
            </w:pPr>
            <w:r>
              <w:rPr>
                <w:b/>
                <w:bCs/>
                <w:color w:val="000000"/>
                <w:lang w:val="es-PY" w:eastAsia="es-PY"/>
              </w:rPr>
              <w:t>Valores</w:t>
            </w:r>
          </w:p>
        </w:tc>
        <w:tc>
          <w:tcPr>
            <w:tcW w:w="1280" w:type="dxa"/>
            <w:gridSpan w:val="2"/>
            <w:tcBorders>
              <w:top w:val="single" w:sz="4" w:space="0" w:color="auto"/>
            </w:tcBorders>
            <w:shd w:val="clear" w:color="auto" w:fill="auto"/>
            <w:vAlign w:val="center"/>
            <w:hideMark/>
          </w:tcPr>
          <w:p w14:paraId="48B80D7B" w14:textId="77777777" w:rsidR="00223209" w:rsidRDefault="00614FFC">
            <w:pPr>
              <w:jc w:val="center"/>
              <w:rPr>
                <w:color w:val="000000"/>
                <w:lang w:val="es-PY" w:eastAsia="es-PY"/>
              </w:rPr>
            </w:pPr>
            <w:r>
              <w:rPr>
                <w:color w:val="000000"/>
                <w:sz w:val="22"/>
                <w:szCs w:val="22"/>
                <w:lang w:val="es-PY" w:eastAsia="es-PY"/>
              </w:rPr>
              <w:t>Totalmente en desacuerdo</w:t>
            </w:r>
          </w:p>
        </w:tc>
        <w:tc>
          <w:tcPr>
            <w:tcW w:w="1280" w:type="dxa"/>
            <w:gridSpan w:val="2"/>
            <w:tcBorders>
              <w:top w:val="single" w:sz="4" w:space="0" w:color="auto"/>
            </w:tcBorders>
            <w:shd w:val="clear" w:color="auto" w:fill="auto"/>
            <w:vAlign w:val="center"/>
            <w:hideMark/>
          </w:tcPr>
          <w:p w14:paraId="57E9FD40" w14:textId="77777777" w:rsidR="00223209" w:rsidRDefault="00614FFC">
            <w:pPr>
              <w:jc w:val="both"/>
              <w:rPr>
                <w:color w:val="000000"/>
                <w:lang w:val="es-PY" w:eastAsia="es-PY"/>
              </w:rPr>
            </w:pPr>
            <w:r>
              <w:rPr>
                <w:color w:val="000000"/>
                <w:sz w:val="22"/>
                <w:szCs w:val="22"/>
                <w:lang w:val="es-PY" w:eastAsia="es-PY"/>
              </w:rPr>
              <w:t>En desacuerdo</w:t>
            </w:r>
          </w:p>
        </w:tc>
        <w:tc>
          <w:tcPr>
            <w:tcW w:w="1260" w:type="dxa"/>
            <w:gridSpan w:val="2"/>
            <w:tcBorders>
              <w:top w:val="single" w:sz="4" w:space="0" w:color="auto"/>
            </w:tcBorders>
            <w:shd w:val="clear" w:color="auto" w:fill="auto"/>
            <w:vAlign w:val="center"/>
            <w:hideMark/>
          </w:tcPr>
          <w:p w14:paraId="46A56AB9" w14:textId="77777777" w:rsidR="00223209" w:rsidRDefault="00614FFC">
            <w:pPr>
              <w:jc w:val="both"/>
              <w:rPr>
                <w:color w:val="000000"/>
                <w:lang w:val="es-PY" w:eastAsia="es-PY"/>
              </w:rPr>
            </w:pPr>
            <w:r>
              <w:rPr>
                <w:color w:val="000000"/>
                <w:sz w:val="22"/>
                <w:szCs w:val="22"/>
                <w:lang w:val="es-PY" w:eastAsia="es-PY"/>
              </w:rPr>
              <w:t>Neutral</w:t>
            </w:r>
          </w:p>
        </w:tc>
        <w:tc>
          <w:tcPr>
            <w:tcW w:w="1240" w:type="dxa"/>
            <w:gridSpan w:val="2"/>
            <w:tcBorders>
              <w:top w:val="single" w:sz="4" w:space="0" w:color="auto"/>
            </w:tcBorders>
            <w:shd w:val="clear" w:color="auto" w:fill="auto"/>
            <w:vAlign w:val="center"/>
            <w:hideMark/>
          </w:tcPr>
          <w:p w14:paraId="52FC1951" w14:textId="77777777" w:rsidR="00223209" w:rsidRDefault="00614FFC">
            <w:pPr>
              <w:jc w:val="both"/>
              <w:rPr>
                <w:color w:val="000000"/>
                <w:lang w:val="es-PY" w:eastAsia="es-PY"/>
              </w:rPr>
            </w:pPr>
            <w:r>
              <w:rPr>
                <w:color w:val="000000"/>
                <w:sz w:val="22"/>
                <w:szCs w:val="22"/>
                <w:lang w:val="es-PY" w:eastAsia="es-PY"/>
              </w:rPr>
              <w:t>De acuerdo</w:t>
            </w:r>
          </w:p>
        </w:tc>
        <w:tc>
          <w:tcPr>
            <w:tcW w:w="1200" w:type="dxa"/>
            <w:gridSpan w:val="2"/>
            <w:tcBorders>
              <w:top w:val="single" w:sz="4" w:space="0" w:color="auto"/>
            </w:tcBorders>
            <w:shd w:val="clear" w:color="auto" w:fill="auto"/>
            <w:vAlign w:val="center"/>
            <w:hideMark/>
          </w:tcPr>
          <w:p w14:paraId="2C6417A9" w14:textId="77777777" w:rsidR="00223209" w:rsidRDefault="00614FFC">
            <w:pPr>
              <w:jc w:val="both"/>
              <w:rPr>
                <w:color w:val="000000"/>
                <w:lang w:val="es-PY" w:eastAsia="es-PY"/>
              </w:rPr>
            </w:pPr>
            <w:r>
              <w:rPr>
                <w:color w:val="000000"/>
                <w:sz w:val="22"/>
                <w:szCs w:val="22"/>
                <w:lang w:val="es-PY" w:eastAsia="es-PY"/>
              </w:rPr>
              <w:t>Totalmente de acuerdo</w:t>
            </w:r>
          </w:p>
        </w:tc>
      </w:tr>
      <w:tr w:rsidR="00223209" w14:paraId="09D471B1" w14:textId="77777777">
        <w:trPr>
          <w:trHeight w:val="300"/>
        </w:trPr>
        <w:tc>
          <w:tcPr>
            <w:tcW w:w="1900" w:type="dxa"/>
            <w:vMerge/>
            <w:tcBorders>
              <w:bottom w:val="single" w:sz="4" w:space="0" w:color="auto"/>
            </w:tcBorders>
            <w:vAlign w:val="center"/>
            <w:hideMark/>
          </w:tcPr>
          <w:p w14:paraId="0A6CE065" w14:textId="77777777" w:rsidR="00223209" w:rsidRDefault="00223209">
            <w:pPr>
              <w:rPr>
                <w:b/>
                <w:bCs/>
                <w:color w:val="000000"/>
                <w:lang w:val="es-PY" w:eastAsia="es-PY"/>
              </w:rPr>
            </w:pPr>
          </w:p>
        </w:tc>
        <w:tc>
          <w:tcPr>
            <w:tcW w:w="1280" w:type="dxa"/>
            <w:gridSpan w:val="2"/>
            <w:tcBorders>
              <w:bottom w:val="single" w:sz="4" w:space="0" w:color="auto"/>
            </w:tcBorders>
            <w:shd w:val="clear" w:color="auto" w:fill="auto"/>
            <w:vAlign w:val="center"/>
            <w:hideMark/>
          </w:tcPr>
          <w:p w14:paraId="0DE94588" w14:textId="77777777" w:rsidR="00223209" w:rsidRDefault="00614FFC">
            <w:pPr>
              <w:jc w:val="both"/>
              <w:rPr>
                <w:color w:val="000000"/>
                <w:lang w:val="es-PY" w:eastAsia="es-PY"/>
              </w:rPr>
            </w:pPr>
            <w:r>
              <w:rPr>
                <w:color w:val="000000"/>
                <w:sz w:val="22"/>
                <w:szCs w:val="22"/>
                <w:lang w:val="es-PY" w:eastAsia="es-PY"/>
              </w:rPr>
              <w:t xml:space="preserve"> No         %</w:t>
            </w:r>
          </w:p>
        </w:tc>
        <w:tc>
          <w:tcPr>
            <w:tcW w:w="1280" w:type="dxa"/>
            <w:gridSpan w:val="2"/>
            <w:tcBorders>
              <w:bottom w:val="single" w:sz="4" w:space="0" w:color="auto"/>
            </w:tcBorders>
            <w:shd w:val="clear" w:color="auto" w:fill="auto"/>
            <w:vAlign w:val="center"/>
            <w:hideMark/>
          </w:tcPr>
          <w:p w14:paraId="491D26C8" w14:textId="77777777" w:rsidR="00223209" w:rsidRDefault="00614FFC">
            <w:pPr>
              <w:jc w:val="both"/>
              <w:rPr>
                <w:color w:val="000000"/>
                <w:lang w:val="es-PY" w:eastAsia="es-PY"/>
              </w:rPr>
            </w:pPr>
            <w:r>
              <w:rPr>
                <w:color w:val="000000"/>
                <w:sz w:val="22"/>
                <w:szCs w:val="22"/>
                <w:lang w:val="es-PY" w:eastAsia="es-PY"/>
              </w:rPr>
              <w:t xml:space="preserve">  No       %</w:t>
            </w:r>
          </w:p>
        </w:tc>
        <w:tc>
          <w:tcPr>
            <w:tcW w:w="640" w:type="dxa"/>
            <w:tcBorders>
              <w:bottom w:val="single" w:sz="4" w:space="0" w:color="auto"/>
            </w:tcBorders>
            <w:shd w:val="clear" w:color="auto" w:fill="auto"/>
            <w:vAlign w:val="center"/>
            <w:hideMark/>
          </w:tcPr>
          <w:p w14:paraId="7E659F38" w14:textId="77777777" w:rsidR="00223209" w:rsidRDefault="00614FFC">
            <w:pPr>
              <w:jc w:val="both"/>
              <w:rPr>
                <w:color w:val="000000"/>
                <w:lang w:val="es-PY" w:eastAsia="es-PY"/>
              </w:rPr>
            </w:pPr>
            <w:r>
              <w:rPr>
                <w:color w:val="000000"/>
                <w:sz w:val="22"/>
                <w:szCs w:val="22"/>
                <w:lang w:val="es-PY" w:eastAsia="es-PY"/>
              </w:rPr>
              <w:t xml:space="preserve"> No</w:t>
            </w:r>
          </w:p>
        </w:tc>
        <w:tc>
          <w:tcPr>
            <w:tcW w:w="620" w:type="dxa"/>
            <w:tcBorders>
              <w:bottom w:val="single" w:sz="4" w:space="0" w:color="auto"/>
            </w:tcBorders>
            <w:shd w:val="clear" w:color="auto" w:fill="auto"/>
            <w:vAlign w:val="center"/>
            <w:hideMark/>
          </w:tcPr>
          <w:p w14:paraId="1B9A1C02" w14:textId="77777777" w:rsidR="00223209" w:rsidRDefault="00614FFC">
            <w:pPr>
              <w:jc w:val="both"/>
              <w:rPr>
                <w:color w:val="000000"/>
                <w:lang w:val="es-PY" w:eastAsia="es-PY"/>
              </w:rPr>
            </w:pPr>
            <w:r>
              <w:rPr>
                <w:color w:val="000000"/>
                <w:sz w:val="22"/>
                <w:szCs w:val="22"/>
                <w:lang w:val="es-PY" w:eastAsia="es-PY"/>
              </w:rPr>
              <w:t xml:space="preserve"> %</w:t>
            </w:r>
          </w:p>
        </w:tc>
        <w:tc>
          <w:tcPr>
            <w:tcW w:w="620" w:type="dxa"/>
            <w:tcBorders>
              <w:bottom w:val="single" w:sz="4" w:space="0" w:color="auto"/>
            </w:tcBorders>
            <w:shd w:val="clear" w:color="auto" w:fill="auto"/>
            <w:vAlign w:val="center"/>
            <w:hideMark/>
          </w:tcPr>
          <w:p w14:paraId="02314B87" w14:textId="77777777" w:rsidR="00223209" w:rsidRDefault="00614FFC">
            <w:pPr>
              <w:jc w:val="both"/>
              <w:rPr>
                <w:color w:val="000000"/>
                <w:lang w:val="es-PY" w:eastAsia="es-PY"/>
              </w:rPr>
            </w:pPr>
            <w:r>
              <w:rPr>
                <w:color w:val="000000"/>
                <w:sz w:val="22"/>
                <w:szCs w:val="22"/>
                <w:lang w:val="es-PY" w:eastAsia="es-PY"/>
              </w:rPr>
              <w:t xml:space="preserve"> No</w:t>
            </w:r>
          </w:p>
        </w:tc>
        <w:tc>
          <w:tcPr>
            <w:tcW w:w="620" w:type="dxa"/>
            <w:tcBorders>
              <w:bottom w:val="single" w:sz="4" w:space="0" w:color="auto"/>
            </w:tcBorders>
            <w:shd w:val="clear" w:color="auto" w:fill="auto"/>
            <w:vAlign w:val="center"/>
            <w:hideMark/>
          </w:tcPr>
          <w:p w14:paraId="382B2281" w14:textId="77777777" w:rsidR="00223209" w:rsidRDefault="00614FFC">
            <w:pPr>
              <w:jc w:val="both"/>
              <w:rPr>
                <w:color w:val="000000"/>
                <w:lang w:val="es-PY" w:eastAsia="es-PY"/>
              </w:rPr>
            </w:pPr>
            <w:r>
              <w:rPr>
                <w:color w:val="000000"/>
                <w:sz w:val="22"/>
                <w:szCs w:val="22"/>
                <w:lang w:val="es-PY" w:eastAsia="es-PY"/>
              </w:rPr>
              <w:t xml:space="preserve">  %</w:t>
            </w:r>
          </w:p>
        </w:tc>
        <w:tc>
          <w:tcPr>
            <w:tcW w:w="560" w:type="dxa"/>
            <w:tcBorders>
              <w:bottom w:val="single" w:sz="4" w:space="0" w:color="auto"/>
            </w:tcBorders>
            <w:shd w:val="clear" w:color="auto" w:fill="auto"/>
            <w:vAlign w:val="center"/>
            <w:hideMark/>
          </w:tcPr>
          <w:p w14:paraId="69D78C00" w14:textId="77777777" w:rsidR="00223209" w:rsidRDefault="00614FFC">
            <w:pPr>
              <w:jc w:val="center"/>
              <w:rPr>
                <w:color w:val="000000"/>
                <w:lang w:val="es-PY" w:eastAsia="es-PY"/>
              </w:rPr>
            </w:pPr>
            <w:r>
              <w:rPr>
                <w:color w:val="000000"/>
                <w:sz w:val="22"/>
                <w:szCs w:val="22"/>
                <w:lang w:val="es-PY" w:eastAsia="es-PY"/>
              </w:rPr>
              <w:t>No</w:t>
            </w:r>
          </w:p>
        </w:tc>
        <w:tc>
          <w:tcPr>
            <w:tcW w:w="640" w:type="dxa"/>
            <w:tcBorders>
              <w:bottom w:val="single" w:sz="4" w:space="0" w:color="auto"/>
            </w:tcBorders>
            <w:shd w:val="clear" w:color="auto" w:fill="auto"/>
            <w:vAlign w:val="center"/>
            <w:hideMark/>
          </w:tcPr>
          <w:p w14:paraId="0D22C461" w14:textId="77777777" w:rsidR="00223209" w:rsidRDefault="00614FFC">
            <w:pPr>
              <w:jc w:val="center"/>
              <w:rPr>
                <w:color w:val="000000"/>
                <w:lang w:val="es-PY" w:eastAsia="es-PY"/>
              </w:rPr>
            </w:pPr>
            <w:r>
              <w:rPr>
                <w:color w:val="000000"/>
                <w:sz w:val="22"/>
                <w:szCs w:val="22"/>
                <w:lang w:val="es-PY" w:eastAsia="es-PY"/>
              </w:rPr>
              <w:t>%</w:t>
            </w:r>
          </w:p>
        </w:tc>
      </w:tr>
      <w:tr w:rsidR="00223209" w14:paraId="2086F11E" w14:textId="77777777">
        <w:trPr>
          <w:trHeight w:val="1260"/>
        </w:trPr>
        <w:tc>
          <w:tcPr>
            <w:tcW w:w="1900" w:type="dxa"/>
            <w:tcBorders>
              <w:top w:val="single" w:sz="4" w:space="0" w:color="auto"/>
            </w:tcBorders>
            <w:shd w:val="clear" w:color="auto" w:fill="auto"/>
            <w:vAlign w:val="center"/>
            <w:hideMark/>
          </w:tcPr>
          <w:p w14:paraId="361A4C79" w14:textId="77777777" w:rsidR="00223209" w:rsidRDefault="00614FFC">
            <w:pPr>
              <w:jc w:val="both"/>
              <w:rPr>
                <w:color w:val="000000"/>
                <w:lang w:val="es-PY" w:eastAsia="es-PY"/>
              </w:rPr>
            </w:pPr>
            <w:r>
              <w:rPr>
                <w:color w:val="000000"/>
                <w:sz w:val="22"/>
                <w:szCs w:val="22"/>
                <w:lang w:val="es-PY" w:eastAsia="es-PY"/>
              </w:rPr>
              <w:t xml:space="preserve">1. </w:t>
            </w:r>
            <w:bookmarkStart w:id="143" w:name="_Hlk110870101"/>
            <w:r>
              <w:rPr>
                <w:color w:val="000000"/>
                <w:sz w:val="22"/>
                <w:szCs w:val="22"/>
                <w:lang w:val="es-PY" w:eastAsia="es-PY"/>
              </w:rPr>
              <w:t xml:space="preserve">Los líderes y directores </w:t>
            </w:r>
            <w:r>
              <w:rPr>
                <w:color w:val="000000"/>
                <w:sz w:val="22"/>
                <w:szCs w:val="22"/>
                <w:lang w:val="es-PY" w:eastAsia="es-PY"/>
              </w:rPr>
              <w:t>practican lo que pregonan</w:t>
            </w:r>
            <w:bookmarkEnd w:id="143"/>
          </w:p>
        </w:tc>
        <w:tc>
          <w:tcPr>
            <w:tcW w:w="640" w:type="dxa"/>
            <w:tcBorders>
              <w:top w:val="single" w:sz="4" w:space="0" w:color="auto"/>
            </w:tcBorders>
            <w:shd w:val="clear" w:color="auto" w:fill="auto"/>
            <w:vAlign w:val="center"/>
            <w:hideMark/>
          </w:tcPr>
          <w:p w14:paraId="29F48823"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w:t>
            </w:r>
          </w:p>
        </w:tc>
        <w:tc>
          <w:tcPr>
            <w:tcW w:w="640" w:type="dxa"/>
            <w:tcBorders>
              <w:top w:val="single" w:sz="4" w:space="0" w:color="auto"/>
            </w:tcBorders>
            <w:shd w:val="clear" w:color="auto" w:fill="auto"/>
            <w:vAlign w:val="center"/>
            <w:hideMark/>
          </w:tcPr>
          <w:p w14:paraId="251779D0"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00" w:type="dxa"/>
            <w:tcBorders>
              <w:top w:val="single" w:sz="4" w:space="0" w:color="auto"/>
            </w:tcBorders>
            <w:shd w:val="clear" w:color="auto" w:fill="auto"/>
            <w:vAlign w:val="center"/>
            <w:hideMark/>
          </w:tcPr>
          <w:p w14:paraId="10A8E4E6"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80" w:type="dxa"/>
            <w:tcBorders>
              <w:top w:val="single" w:sz="4" w:space="0" w:color="auto"/>
            </w:tcBorders>
            <w:shd w:val="clear" w:color="auto" w:fill="auto"/>
            <w:vAlign w:val="center"/>
            <w:hideMark/>
          </w:tcPr>
          <w:p w14:paraId="3A621835"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40" w:type="dxa"/>
            <w:tcBorders>
              <w:top w:val="single" w:sz="4" w:space="0" w:color="auto"/>
            </w:tcBorders>
            <w:shd w:val="clear" w:color="auto" w:fill="auto"/>
            <w:vAlign w:val="center"/>
            <w:hideMark/>
          </w:tcPr>
          <w:p w14:paraId="60477C1F"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19</w:t>
            </w:r>
          </w:p>
        </w:tc>
        <w:tc>
          <w:tcPr>
            <w:tcW w:w="620" w:type="dxa"/>
            <w:tcBorders>
              <w:top w:val="single" w:sz="4" w:space="0" w:color="auto"/>
            </w:tcBorders>
            <w:shd w:val="clear" w:color="auto" w:fill="auto"/>
            <w:vAlign w:val="center"/>
            <w:hideMark/>
          </w:tcPr>
          <w:p w14:paraId="3171AD6B"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48</w:t>
            </w:r>
          </w:p>
        </w:tc>
        <w:tc>
          <w:tcPr>
            <w:tcW w:w="620" w:type="dxa"/>
            <w:tcBorders>
              <w:top w:val="single" w:sz="4" w:space="0" w:color="auto"/>
            </w:tcBorders>
            <w:shd w:val="clear" w:color="auto" w:fill="auto"/>
            <w:vAlign w:val="center"/>
            <w:hideMark/>
          </w:tcPr>
          <w:p w14:paraId="7116BAE2"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9</w:t>
            </w:r>
          </w:p>
        </w:tc>
        <w:tc>
          <w:tcPr>
            <w:tcW w:w="620" w:type="dxa"/>
            <w:tcBorders>
              <w:top w:val="single" w:sz="4" w:space="0" w:color="auto"/>
            </w:tcBorders>
            <w:shd w:val="clear" w:color="auto" w:fill="auto"/>
            <w:vAlign w:val="center"/>
            <w:hideMark/>
          </w:tcPr>
          <w:p w14:paraId="100C6837"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23</w:t>
            </w:r>
          </w:p>
        </w:tc>
        <w:tc>
          <w:tcPr>
            <w:tcW w:w="560" w:type="dxa"/>
            <w:tcBorders>
              <w:top w:val="single" w:sz="4" w:space="0" w:color="auto"/>
            </w:tcBorders>
            <w:shd w:val="clear" w:color="auto" w:fill="auto"/>
            <w:vAlign w:val="center"/>
            <w:hideMark/>
          </w:tcPr>
          <w:p w14:paraId="4706C00D" w14:textId="77777777" w:rsidR="00223209" w:rsidRDefault="00614FFC">
            <w:pPr>
              <w:jc w:val="center"/>
              <w:rPr>
                <w:color w:val="000000"/>
                <w:lang w:val="es-PY" w:eastAsia="es-PY"/>
              </w:rPr>
            </w:pPr>
            <w:r>
              <w:rPr>
                <w:color w:val="000000"/>
                <w:sz w:val="22"/>
                <w:szCs w:val="22"/>
                <w:lang w:val="es-PY" w:eastAsia="es-PY"/>
              </w:rPr>
              <w:t>9</w:t>
            </w:r>
          </w:p>
        </w:tc>
        <w:tc>
          <w:tcPr>
            <w:tcW w:w="640" w:type="dxa"/>
            <w:tcBorders>
              <w:top w:val="single" w:sz="4" w:space="0" w:color="auto"/>
            </w:tcBorders>
            <w:shd w:val="clear" w:color="auto" w:fill="auto"/>
            <w:vAlign w:val="center"/>
            <w:hideMark/>
          </w:tcPr>
          <w:p w14:paraId="690283CB" w14:textId="77777777" w:rsidR="00223209" w:rsidRDefault="00614FFC">
            <w:pPr>
              <w:jc w:val="center"/>
              <w:rPr>
                <w:color w:val="000000"/>
                <w:lang w:val="es-PY" w:eastAsia="es-PY"/>
              </w:rPr>
            </w:pPr>
            <w:r>
              <w:rPr>
                <w:color w:val="000000"/>
                <w:sz w:val="22"/>
                <w:szCs w:val="22"/>
                <w:lang w:val="es-PY" w:eastAsia="es-PY"/>
              </w:rPr>
              <w:t>23</w:t>
            </w:r>
          </w:p>
        </w:tc>
      </w:tr>
      <w:tr w:rsidR="00223209" w14:paraId="02D3D924" w14:textId="77777777">
        <w:trPr>
          <w:trHeight w:val="1252"/>
        </w:trPr>
        <w:tc>
          <w:tcPr>
            <w:tcW w:w="1900" w:type="dxa"/>
            <w:shd w:val="clear" w:color="auto" w:fill="auto"/>
            <w:vAlign w:val="center"/>
            <w:hideMark/>
          </w:tcPr>
          <w:p w14:paraId="73DCD4BA" w14:textId="77777777" w:rsidR="00223209" w:rsidRDefault="00614FFC">
            <w:pPr>
              <w:jc w:val="both"/>
              <w:rPr>
                <w:color w:val="000000"/>
                <w:lang w:val="es-PY" w:eastAsia="es-PY"/>
              </w:rPr>
            </w:pPr>
            <w:r>
              <w:rPr>
                <w:color w:val="000000"/>
                <w:sz w:val="22"/>
                <w:szCs w:val="22"/>
                <w:lang w:val="es-PY" w:eastAsia="es-PY"/>
              </w:rPr>
              <w:t xml:space="preserve">2. </w:t>
            </w:r>
            <w:bookmarkStart w:id="144" w:name="_Hlk110870164"/>
            <w:r>
              <w:rPr>
                <w:color w:val="000000"/>
                <w:sz w:val="22"/>
                <w:szCs w:val="22"/>
                <w:lang w:val="es-PY" w:eastAsia="es-PY"/>
              </w:rPr>
              <w:t>Existe un estilo de dirección característico con un conjunto de prácticas distintivas</w:t>
            </w:r>
            <w:bookmarkEnd w:id="144"/>
          </w:p>
        </w:tc>
        <w:tc>
          <w:tcPr>
            <w:tcW w:w="640" w:type="dxa"/>
            <w:shd w:val="clear" w:color="auto" w:fill="auto"/>
            <w:vAlign w:val="center"/>
            <w:hideMark/>
          </w:tcPr>
          <w:p w14:paraId="79D9D2B0"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40" w:type="dxa"/>
            <w:shd w:val="clear" w:color="auto" w:fill="auto"/>
            <w:vAlign w:val="center"/>
            <w:hideMark/>
          </w:tcPr>
          <w:p w14:paraId="3474922A"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00" w:type="dxa"/>
            <w:shd w:val="clear" w:color="auto" w:fill="auto"/>
            <w:vAlign w:val="center"/>
            <w:hideMark/>
          </w:tcPr>
          <w:p w14:paraId="77182235"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80" w:type="dxa"/>
            <w:shd w:val="clear" w:color="auto" w:fill="auto"/>
            <w:vAlign w:val="center"/>
            <w:hideMark/>
          </w:tcPr>
          <w:p w14:paraId="73E539FF"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40" w:type="dxa"/>
            <w:shd w:val="clear" w:color="auto" w:fill="auto"/>
            <w:vAlign w:val="center"/>
            <w:hideMark/>
          </w:tcPr>
          <w:p w14:paraId="3BEED776"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23</w:t>
            </w:r>
          </w:p>
        </w:tc>
        <w:tc>
          <w:tcPr>
            <w:tcW w:w="620" w:type="dxa"/>
            <w:shd w:val="clear" w:color="auto" w:fill="auto"/>
            <w:vAlign w:val="center"/>
            <w:hideMark/>
          </w:tcPr>
          <w:p w14:paraId="54CC8C07"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58</w:t>
            </w:r>
          </w:p>
        </w:tc>
        <w:tc>
          <w:tcPr>
            <w:tcW w:w="620" w:type="dxa"/>
            <w:shd w:val="clear" w:color="auto" w:fill="auto"/>
            <w:vAlign w:val="center"/>
            <w:hideMark/>
          </w:tcPr>
          <w:p w14:paraId="4624D14B"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12</w:t>
            </w:r>
          </w:p>
        </w:tc>
        <w:tc>
          <w:tcPr>
            <w:tcW w:w="620" w:type="dxa"/>
            <w:shd w:val="clear" w:color="auto" w:fill="auto"/>
            <w:vAlign w:val="center"/>
            <w:hideMark/>
          </w:tcPr>
          <w:p w14:paraId="0D7E018A"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30</w:t>
            </w:r>
          </w:p>
        </w:tc>
        <w:tc>
          <w:tcPr>
            <w:tcW w:w="560" w:type="dxa"/>
            <w:shd w:val="clear" w:color="auto" w:fill="auto"/>
            <w:vAlign w:val="center"/>
            <w:hideMark/>
          </w:tcPr>
          <w:p w14:paraId="360DD610" w14:textId="77777777" w:rsidR="00223209" w:rsidRDefault="00614FFC">
            <w:pPr>
              <w:jc w:val="center"/>
              <w:rPr>
                <w:color w:val="000000"/>
                <w:lang w:val="es-PY" w:eastAsia="es-PY"/>
              </w:rPr>
            </w:pPr>
            <w:r>
              <w:rPr>
                <w:color w:val="000000"/>
                <w:sz w:val="22"/>
                <w:szCs w:val="22"/>
                <w:lang w:val="es-PY" w:eastAsia="es-PY"/>
              </w:rPr>
              <w:t>1</w:t>
            </w:r>
          </w:p>
        </w:tc>
        <w:tc>
          <w:tcPr>
            <w:tcW w:w="640" w:type="dxa"/>
            <w:shd w:val="clear" w:color="auto" w:fill="auto"/>
            <w:vAlign w:val="center"/>
            <w:hideMark/>
          </w:tcPr>
          <w:p w14:paraId="4BD9EFDD" w14:textId="77777777" w:rsidR="00223209" w:rsidRDefault="00614FFC">
            <w:pPr>
              <w:jc w:val="center"/>
              <w:rPr>
                <w:color w:val="000000"/>
                <w:lang w:val="es-PY" w:eastAsia="es-PY"/>
              </w:rPr>
            </w:pPr>
            <w:r>
              <w:rPr>
                <w:color w:val="000000"/>
                <w:sz w:val="22"/>
                <w:szCs w:val="22"/>
                <w:lang w:val="es-PY" w:eastAsia="es-PY"/>
              </w:rPr>
              <w:t>3</w:t>
            </w:r>
          </w:p>
        </w:tc>
      </w:tr>
      <w:tr w:rsidR="00223209" w14:paraId="3FBD3196" w14:textId="77777777">
        <w:trPr>
          <w:trHeight w:val="1383"/>
        </w:trPr>
        <w:tc>
          <w:tcPr>
            <w:tcW w:w="1900" w:type="dxa"/>
            <w:shd w:val="clear" w:color="auto" w:fill="auto"/>
            <w:vAlign w:val="center"/>
            <w:hideMark/>
          </w:tcPr>
          <w:p w14:paraId="143DE41E" w14:textId="77777777" w:rsidR="00223209" w:rsidRDefault="00614FFC">
            <w:pPr>
              <w:jc w:val="both"/>
              <w:rPr>
                <w:color w:val="000000"/>
                <w:lang w:val="es-PY" w:eastAsia="es-PY"/>
              </w:rPr>
            </w:pPr>
            <w:r>
              <w:rPr>
                <w:color w:val="000000"/>
                <w:sz w:val="22"/>
                <w:szCs w:val="22"/>
                <w:lang w:val="es-PY" w:eastAsia="es-PY"/>
              </w:rPr>
              <w:t xml:space="preserve">3. </w:t>
            </w:r>
            <w:bookmarkStart w:id="145" w:name="_Hlk110870216"/>
            <w:r>
              <w:rPr>
                <w:color w:val="000000"/>
                <w:sz w:val="22"/>
                <w:szCs w:val="22"/>
                <w:lang w:val="es-PY" w:eastAsia="es-PY"/>
              </w:rPr>
              <w:t xml:space="preserve">Existe un conjunto de valores claro y consistente que rige la forma en que nos </w:t>
            </w:r>
            <w:r>
              <w:rPr>
                <w:color w:val="000000"/>
                <w:sz w:val="22"/>
                <w:szCs w:val="22"/>
                <w:lang w:val="es-PY" w:eastAsia="es-PY"/>
              </w:rPr>
              <w:t>conducimos</w:t>
            </w:r>
            <w:bookmarkEnd w:id="145"/>
          </w:p>
        </w:tc>
        <w:tc>
          <w:tcPr>
            <w:tcW w:w="640" w:type="dxa"/>
            <w:shd w:val="clear" w:color="auto" w:fill="auto"/>
            <w:vAlign w:val="center"/>
            <w:hideMark/>
          </w:tcPr>
          <w:p w14:paraId="2565028F"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w:t>
            </w:r>
          </w:p>
        </w:tc>
        <w:tc>
          <w:tcPr>
            <w:tcW w:w="640" w:type="dxa"/>
            <w:shd w:val="clear" w:color="auto" w:fill="auto"/>
            <w:vAlign w:val="center"/>
            <w:hideMark/>
          </w:tcPr>
          <w:p w14:paraId="2F1FE026"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00" w:type="dxa"/>
            <w:shd w:val="clear" w:color="auto" w:fill="auto"/>
            <w:vAlign w:val="center"/>
            <w:hideMark/>
          </w:tcPr>
          <w:p w14:paraId="74E6CE1E"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80" w:type="dxa"/>
            <w:shd w:val="clear" w:color="auto" w:fill="auto"/>
            <w:vAlign w:val="center"/>
            <w:hideMark/>
          </w:tcPr>
          <w:p w14:paraId="557E5D91"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8</w:t>
            </w:r>
          </w:p>
        </w:tc>
        <w:tc>
          <w:tcPr>
            <w:tcW w:w="640" w:type="dxa"/>
            <w:shd w:val="clear" w:color="auto" w:fill="auto"/>
            <w:vAlign w:val="center"/>
            <w:hideMark/>
          </w:tcPr>
          <w:p w14:paraId="6BD86980"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17</w:t>
            </w:r>
          </w:p>
        </w:tc>
        <w:tc>
          <w:tcPr>
            <w:tcW w:w="620" w:type="dxa"/>
            <w:shd w:val="clear" w:color="auto" w:fill="auto"/>
            <w:vAlign w:val="center"/>
            <w:hideMark/>
          </w:tcPr>
          <w:p w14:paraId="68544DEE"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43</w:t>
            </w:r>
          </w:p>
        </w:tc>
        <w:tc>
          <w:tcPr>
            <w:tcW w:w="620" w:type="dxa"/>
            <w:shd w:val="clear" w:color="auto" w:fill="auto"/>
            <w:vAlign w:val="center"/>
            <w:hideMark/>
          </w:tcPr>
          <w:p w14:paraId="053E9C2D"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15</w:t>
            </w:r>
          </w:p>
        </w:tc>
        <w:tc>
          <w:tcPr>
            <w:tcW w:w="620" w:type="dxa"/>
            <w:shd w:val="clear" w:color="auto" w:fill="auto"/>
            <w:vAlign w:val="center"/>
            <w:hideMark/>
          </w:tcPr>
          <w:p w14:paraId="4DFA0F5D"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38</w:t>
            </w:r>
          </w:p>
        </w:tc>
        <w:tc>
          <w:tcPr>
            <w:tcW w:w="560" w:type="dxa"/>
            <w:shd w:val="clear" w:color="auto" w:fill="auto"/>
            <w:vAlign w:val="center"/>
            <w:hideMark/>
          </w:tcPr>
          <w:p w14:paraId="0D2C324A" w14:textId="77777777" w:rsidR="00223209" w:rsidRDefault="00614FFC">
            <w:pPr>
              <w:jc w:val="center"/>
              <w:rPr>
                <w:color w:val="000000"/>
                <w:lang w:val="es-PY" w:eastAsia="es-PY"/>
              </w:rPr>
            </w:pPr>
            <w:r>
              <w:rPr>
                <w:color w:val="000000"/>
                <w:sz w:val="22"/>
                <w:szCs w:val="22"/>
                <w:lang w:val="es-PY" w:eastAsia="es-PY"/>
              </w:rPr>
              <w:t>4</w:t>
            </w:r>
          </w:p>
        </w:tc>
        <w:tc>
          <w:tcPr>
            <w:tcW w:w="640" w:type="dxa"/>
            <w:shd w:val="clear" w:color="auto" w:fill="auto"/>
            <w:vAlign w:val="center"/>
            <w:hideMark/>
          </w:tcPr>
          <w:p w14:paraId="7391E9A4" w14:textId="77777777" w:rsidR="00223209" w:rsidRDefault="00614FFC">
            <w:pPr>
              <w:jc w:val="center"/>
              <w:rPr>
                <w:color w:val="000000"/>
                <w:lang w:val="es-PY" w:eastAsia="es-PY"/>
              </w:rPr>
            </w:pPr>
            <w:r>
              <w:rPr>
                <w:color w:val="000000"/>
                <w:sz w:val="22"/>
                <w:szCs w:val="22"/>
                <w:lang w:val="es-PY" w:eastAsia="es-PY"/>
              </w:rPr>
              <w:t>10</w:t>
            </w:r>
          </w:p>
        </w:tc>
      </w:tr>
      <w:tr w:rsidR="00223209" w14:paraId="1858B68B" w14:textId="77777777">
        <w:trPr>
          <w:trHeight w:val="936"/>
        </w:trPr>
        <w:tc>
          <w:tcPr>
            <w:tcW w:w="1900" w:type="dxa"/>
            <w:shd w:val="clear" w:color="auto" w:fill="auto"/>
            <w:vAlign w:val="center"/>
            <w:hideMark/>
          </w:tcPr>
          <w:p w14:paraId="58242ED1" w14:textId="77777777" w:rsidR="00223209" w:rsidRDefault="00614FFC">
            <w:pPr>
              <w:rPr>
                <w:color w:val="000000"/>
                <w:lang w:val="es-PY" w:eastAsia="es-PY"/>
              </w:rPr>
            </w:pPr>
            <w:r>
              <w:rPr>
                <w:color w:val="000000"/>
                <w:sz w:val="22"/>
                <w:szCs w:val="22"/>
                <w:lang w:val="es-PY" w:eastAsia="es-PY"/>
              </w:rPr>
              <w:t>4.</w:t>
            </w:r>
            <w:bookmarkStart w:id="146" w:name="_Hlk110870264"/>
            <w:r>
              <w:rPr>
                <w:color w:val="000000"/>
                <w:sz w:val="22"/>
                <w:szCs w:val="22"/>
                <w:lang w:val="es-PY" w:eastAsia="es-PY"/>
              </w:rPr>
              <w:t xml:space="preserve">Ignorar los valores esenciales de este grupo te </w:t>
            </w:r>
            <w:bookmarkEnd w:id="146"/>
          </w:p>
        </w:tc>
        <w:tc>
          <w:tcPr>
            <w:tcW w:w="640" w:type="dxa"/>
            <w:vMerge w:val="restart"/>
            <w:shd w:val="clear" w:color="auto" w:fill="auto"/>
            <w:vAlign w:val="center"/>
            <w:hideMark/>
          </w:tcPr>
          <w:p w14:paraId="7F24F445" w14:textId="77777777" w:rsidR="00223209" w:rsidRDefault="00614FFC">
            <w:pPr>
              <w:jc w:val="center"/>
              <w:rPr>
                <w:color w:val="000000"/>
                <w:lang w:val="es-PY" w:eastAsia="es-PY"/>
              </w:rPr>
            </w:pPr>
            <w:r>
              <w:rPr>
                <w:color w:val="000000"/>
                <w:sz w:val="22"/>
                <w:szCs w:val="22"/>
                <w:lang w:val="es-PY" w:eastAsia="es-PY"/>
              </w:rPr>
              <w:t>2</w:t>
            </w:r>
          </w:p>
        </w:tc>
        <w:tc>
          <w:tcPr>
            <w:tcW w:w="640" w:type="dxa"/>
            <w:vMerge w:val="restart"/>
            <w:shd w:val="clear" w:color="auto" w:fill="auto"/>
            <w:vAlign w:val="center"/>
            <w:hideMark/>
          </w:tcPr>
          <w:p w14:paraId="47BBEDEE" w14:textId="77777777" w:rsidR="00223209" w:rsidRDefault="00614FFC">
            <w:pPr>
              <w:jc w:val="center"/>
              <w:rPr>
                <w:color w:val="000000"/>
                <w:lang w:val="es-PY" w:eastAsia="es-PY"/>
              </w:rPr>
            </w:pPr>
            <w:r>
              <w:rPr>
                <w:color w:val="000000"/>
                <w:sz w:val="22"/>
                <w:szCs w:val="22"/>
                <w:lang w:val="es-PY" w:eastAsia="es-PY"/>
              </w:rPr>
              <w:t>5</w:t>
            </w:r>
          </w:p>
        </w:tc>
        <w:tc>
          <w:tcPr>
            <w:tcW w:w="600" w:type="dxa"/>
            <w:vMerge w:val="restart"/>
            <w:shd w:val="clear" w:color="auto" w:fill="auto"/>
            <w:vAlign w:val="center"/>
            <w:hideMark/>
          </w:tcPr>
          <w:p w14:paraId="0FA3AED6" w14:textId="77777777" w:rsidR="00223209" w:rsidRDefault="00614FFC">
            <w:pPr>
              <w:jc w:val="center"/>
              <w:rPr>
                <w:color w:val="000000"/>
                <w:lang w:val="es-PY" w:eastAsia="es-PY"/>
              </w:rPr>
            </w:pPr>
            <w:r>
              <w:rPr>
                <w:color w:val="000000"/>
                <w:sz w:val="22"/>
                <w:szCs w:val="22"/>
                <w:lang w:val="es-PY" w:eastAsia="es-PY"/>
              </w:rPr>
              <w:t>6</w:t>
            </w:r>
          </w:p>
        </w:tc>
        <w:tc>
          <w:tcPr>
            <w:tcW w:w="680" w:type="dxa"/>
            <w:vMerge w:val="restart"/>
            <w:shd w:val="clear" w:color="auto" w:fill="auto"/>
            <w:vAlign w:val="center"/>
            <w:hideMark/>
          </w:tcPr>
          <w:p w14:paraId="15770663" w14:textId="77777777" w:rsidR="00223209" w:rsidRDefault="00614FFC">
            <w:pPr>
              <w:jc w:val="center"/>
              <w:rPr>
                <w:color w:val="000000"/>
                <w:lang w:val="es-PY" w:eastAsia="es-PY"/>
              </w:rPr>
            </w:pPr>
            <w:r>
              <w:rPr>
                <w:color w:val="000000"/>
                <w:sz w:val="22"/>
                <w:szCs w:val="22"/>
                <w:lang w:val="es-PY" w:eastAsia="es-PY"/>
              </w:rPr>
              <w:t>15</w:t>
            </w:r>
          </w:p>
        </w:tc>
        <w:tc>
          <w:tcPr>
            <w:tcW w:w="640" w:type="dxa"/>
            <w:vMerge w:val="restart"/>
            <w:shd w:val="clear" w:color="auto" w:fill="auto"/>
            <w:vAlign w:val="center"/>
            <w:hideMark/>
          </w:tcPr>
          <w:p w14:paraId="123CB1C0" w14:textId="77777777" w:rsidR="00223209" w:rsidRDefault="00614FFC">
            <w:pPr>
              <w:jc w:val="center"/>
              <w:rPr>
                <w:color w:val="000000"/>
                <w:lang w:val="es-PY" w:eastAsia="es-PY"/>
              </w:rPr>
            </w:pPr>
            <w:r>
              <w:rPr>
                <w:color w:val="000000"/>
                <w:sz w:val="22"/>
                <w:szCs w:val="22"/>
                <w:lang w:val="es-PY" w:eastAsia="es-PY"/>
              </w:rPr>
              <w:t>16</w:t>
            </w:r>
          </w:p>
        </w:tc>
        <w:tc>
          <w:tcPr>
            <w:tcW w:w="620" w:type="dxa"/>
            <w:vMerge w:val="restart"/>
            <w:shd w:val="clear" w:color="auto" w:fill="auto"/>
            <w:vAlign w:val="center"/>
            <w:hideMark/>
          </w:tcPr>
          <w:p w14:paraId="3D7BC58D" w14:textId="77777777" w:rsidR="00223209" w:rsidRDefault="00614FFC">
            <w:pPr>
              <w:jc w:val="center"/>
              <w:rPr>
                <w:color w:val="000000"/>
                <w:lang w:val="es-PY" w:eastAsia="es-PY"/>
              </w:rPr>
            </w:pPr>
            <w:r>
              <w:rPr>
                <w:color w:val="000000"/>
                <w:sz w:val="22"/>
                <w:szCs w:val="22"/>
                <w:lang w:val="es-PY" w:eastAsia="es-PY"/>
              </w:rPr>
              <w:t>40</w:t>
            </w:r>
          </w:p>
        </w:tc>
        <w:tc>
          <w:tcPr>
            <w:tcW w:w="620" w:type="dxa"/>
            <w:vMerge w:val="restart"/>
            <w:shd w:val="clear" w:color="auto" w:fill="auto"/>
            <w:vAlign w:val="center"/>
            <w:hideMark/>
          </w:tcPr>
          <w:p w14:paraId="505691E8" w14:textId="77777777" w:rsidR="00223209" w:rsidRDefault="00614FFC">
            <w:pPr>
              <w:jc w:val="center"/>
              <w:rPr>
                <w:color w:val="000000"/>
                <w:lang w:val="es-PY" w:eastAsia="es-PY"/>
              </w:rPr>
            </w:pPr>
            <w:r>
              <w:rPr>
                <w:color w:val="000000"/>
                <w:sz w:val="22"/>
                <w:szCs w:val="22"/>
                <w:lang w:val="es-PY" w:eastAsia="es-PY"/>
              </w:rPr>
              <w:t>16</w:t>
            </w:r>
          </w:p>
        </w:tc>
        <w:tc>
          <w:tcPr>
            <w:tcW w:w="620" w:type="dxa"/>
            <w:vMerge w:val="restart"/>
            <w:shd w:val="clear" w:color="auto" w:fill="auto"/>
            <w:vAlign w:val="center"/>
            <w:hideMark/>
          </w:tcPr>
          <w:p w14:paraId="24284966" w14:textId="77777777" w:rsidR="00223209" w:rsidRDefault="00614FFC">
            <w:pPr>
              <w:jc w:val="center"/>
              <w:rPr>
                <w:color w:val="000000"/>
                <w:lang w:val="es-PY" w:eastAsia="es-PY"/>
              </w:rPr>
            </w:pPr>
            <w:r>
              <w:rPr>
                <w:color w:val="000000"/>
                <w:sz w:val="22"/>
                <w:szCs w:val="22"/>
                <w:lang w:val="es-PY" w:eastAsia="es-PY"/>
              </w:rPr>
              <w:t>40</w:t>
            </w:r>
          </w:p>
        </w:tc>
        <w:tc>
          <w:tcPr>
            <w:tcW w:w="560" w:type="dxa"/>
            <w:vMerge w:val="restart"/>
            <w:shd w:val="clear" w:color="auto" w:fill="auto"/>
            <w:vAlign w:val="center"/>
            <w:hideMark/>
          </w:tcPr>
          <w:p w14:paraId="389498E9" w14:textId="77777777" w:rsidR="00223209" w:rsidRDefault="00614FFC">
            <w:pPr>
              <w:jc w:val="center"/>
              <w:rPr>
                <w:color w:val="000000"/>
                <w:lang w:val="es-PY" w:eastAsia="es-PY"/>
              </w:rPr>
            </w:pPr>
            <w:r>
              <w:rPr>
                <w:color w:val="000000"/>
                <w:sz w:val="22"/>
                <w:szCs w:val="22"/>
                <w:lang w:val="es-PY" w:eastAsia="es-PY"/>
              </w:rPr>
              <w:t>16</w:t>
            </w:r>
          </w:p>
        </w:tc>
        <w:tc>
          <w:tcPr>
            <w:tcW w:w="640" w:type="dxa"/>
            <w:vMerge w:val="restart"/>
            <w:shd w:val="clear" w:color="auto" w:fill="auto"/>
            <w:vAlign w:val="center"/>
            <w:hideMark/>
          </w:tcPr>
          <w:p w14:paraId="37BAE7BB" w14:textId="77777777" w:rsidR="00223209" w:rsidRDefault="00614FFC">
            <w:pPr>
              <w:jc w:val="center"/>
              <w:rPr>
                <w:color w:val="000000"/>
                <w:lang w:val="es-PY" w:eastAsia="es-PY"/>
              </w:rPr>
            </w:pPr>
            <w:r>
              <w:rPr>
                <w:color w:val="000000"/>
                <w:sz w:val="22"/>
                <w:szCs w:val="22"/>
                <w:lang w:val="es-PY" w:eastAsia="es-PY"/>
              </w:rPr>
              <w:t>40</w:t>
            </w:r>
          </w:p>
        </w:tc>
      </w:tr>
      <w:tr w:rsidR="00223209" w14:paraId="37ED995C" w14:textId="77777777">
        <w:trPr>
          <w:trHeight w:val="636"/>
        </w:trPr>
        <w:tc>
          <w:tcPr>
            <w:tcW w:w="1900" w:type="dxa"/>
            <w:shd w:val="clear" w:color="auto" w:fill="auto"/>
            <w:vAlign w:val="center"/>
            <w:hideMark/>
          </w:tcPr>
          <w:p w14:paraId="1E5FC286" w14:textId="77777777" w:rsidR="00223209" w:rsidRDefault="00614FFC">
            <w:pPr>
              <w:jc w:val="both"/>
              <w:rPr>
                <w:color w:val="000000"/>
                <w:lang w:val="es-PY" w:eastAsia="es-PY"/>
              </w:rPr>
            </w:pPr>
            <w:r>
              <w:rPr>
                <w:color w:val="000000"/>
                <w:sz w:val="22"/>
                <w:szCs w:val="22"/>
                <w:lang w:val="es-PY" w:eastAsia="es-PY"/>
              </w:rPr>
              <w:t>ocasionará problemas</w:t>
            </w:r>
          </w:p>
        </w:tc>
        <w:tc>
          <w:tcPr>
            <w:tcW w:w="640" w:type="dxa"/>
            <w:vMerge/>
            <w:vAlign w:val="center"/>
            <w:hideMark/>
          </w:tcPr>
          <w:p w14:paraId="5AB641DB" w14:textId="77777777" w:rsidR="00223209" w:rsidRDefault="00223209">
            <w:pPr>
              <w:rPr>
                <w:color w:val="000000"/>
                <w:lang w:val="es-PY" w:eastAsia="es-PY"/>
              </w:rPr>
            </w:pPr>
          </w:p>
        </w:tc>
        <w:tc>
          <w:tcPr>
            <w:tcW w:w="640" w:type="dxa"/>
            <w:vMerge/>
            <w:vAlign w:val="center"/>
            <w:hideMark/>
          </w:tcPr>
          <w:p w14:paraId="1D094AB9" w14:textId="77777777" w:rsidR="00223209" w:rsidRDefault="00223209">
            <w:pPr>
              <w:rPr>
                <w:color w:val="000000"/>
                <w:lang w:val="es-PY" w:eastAsia="es-PY"/>
              </w:rPr>
            </w:pPr>
          </w:p>
        </w:tc>
        <w:tc>
          <w:tcPr>
            <w:tcW w:w="600" w:type="dxa"/>
            <w:vMerge/>
            <w:vAlign w:val="center"/>
            <w:hideMark/>
          </w:tcPr>
          <w:p w14:paraId="08845EB9" w14:textId="77777777" w:rsidR="00223209" w:rsidRDefault="00223209">
            <w:pPr>
              <w:rPr>
                <w:color w:val="000000"/>
                <w:lang w:val="es-PY" w:eastAsia="es-PY"/>
              </w:rPr>
            </w:pPr>
          </w:p>
        </w:tc>
        <w:tc>
          <w:tcPr>
            <w:tcW w:w="680" w:type="dxa"/>
            <w:vMerge/>
            <w:vAlign w:val="center"/>
            <w:hideMark/>
          </w:tcPr>
          <w:p w14:paraId="59328592" w14:textId="77777777" w:rsidR="00223209" w:rsidRDefault="00223209">
            <w:pPr>
              <w:rPr>
                <w:color w:val="000000"/>
                <w:lang w:val="es-PY" w:eastAsia="es-PY"/>
              </w:rPr>
            </w:pPr>
          </w:p>
        </w:tc>
        <w:tc>
          <w:tcPr>
            <w:tcW w:w="640" w:type="dxa"/>
            <w:vMerge/>
            <w:vAlign w:val="center"/>
            <w:hideMark/>
          </w:tcPr>
          <w:p w14:paraId="023B0BE2" w14:textId="77777777" w:rsidR="00223209" w:rsidRDefault="00223209">
            <w:pPr>
              <w:rPr>
                <w:color w:val="000000"/>
                <w:lang w:val="es-PY" w:eastAsia="es-PY"/>
              </w:rPr>
            </w:pPr>
          </w:p>
        </w:tc>
        <w:tc>
          <w:tcPr>
            <w:tcW w:w="620" w:type="dxa"/>
            <w:vMerge/>
            <w:vAlign w:val="center"/>
            <w:hideMark/>
          </w:tcPr>
          <w:p w14:paraId="2E438869" w14:textId="77777777" w:rsidR="00223209" w:rsidRDefault="00223209">
            <w:pPr>
              <w:rPr>
                <w:color w:val="000000"/>
                <w:lang w:val="es-PY" w:eastAsia="es-PY"/>
              </w:rPr>
            </w:pPr>
          </w:p>
        </w:tc>
        <w:tc>
          <w:tcPr>
            <w:tcW w:w="620" w:type="dxa"/>
            <w:vMerge/>
            <w:vAlign w:val="center"/>
            <w:hideMark/>
          </w:tcPr>
          <w:p w14:paraId="6FD4FD89" w14:textId="77777777" w:rsidR="00223209" w:rsidRDefault="00223209">
            <w:pPr>
              <w:rPr>
                <w:color w:val="000000"/>
                <w:lang w:val="es-PY" w:eastAsia="es-PY"/>
              </w:rPr>
            </w:pPr>
          </w:p>
        </w:tc>
        <w:tc>
          <w:tcPr>
            <w:tcW w:w="620" w:type="dxa"/>
            <w:vMerge/>
            <w:vAlign w:val="center"/>
            <w:hideMark/>
          </w:tcPr>
          <w:p w14:paraId="590F55FF" w14:textId="77777777" w:rsidR="00223209" w:rsidRDefault="00223209">
            <w:pPr>
              <w:rPr>
                <w:color w:val="000000"/>
                <w:lang w:val="es-PY" w:eastAsia="es-PY"/>
              </w:rPr>
            </w:pPr>
          </w:p>
        </w:tc>
        <w:tc>
          <w:tcPr>
            <w:tcW w:w="560" w:type="dxa"/>
            <w:vMerge/>
            <w:vAlign w:val="center"/>
            <w:hideMark/>
          </w:tcPr>
          <w:p w14:paraId="3C6300C3" w14:textId="77777777" w:rsidR="00223209" w:rsidRDefault="00223209">
            <w:pPr>
              <w:rPr>
                <w:color w:val="000000"/>
                <w:lang w:val="es-PY" w:eastAsia="es-PY"/>
              </w:rPr>
            </w:pPr>
          </w:p>
        </w:tc>
        <w:tc>
          <w:tcPr>
            <w:tcW w:w="640" w:type="dxa"/>
            <w:vMerge/>
            <w:vAlign w:val="center"/>
            <w:hideMark/>
          </w:tcPr>
          <w:p w14:paraId="3D210C9C" w14:textId="77777777" w:rsidR="00223209" w:rsidRDefault="00223209">
            <w:pPr>
              <w:rPr>
                <w:color w:val="000000"/>
                <w:lang w:val="es-PY" w:eastAsia="es-PY"/>
              </w:rPr>
            </w:pPr>
          </w:p>
        </w:tc>
      </w:tr>
      <w:tr w:rsidR="00223209" w14:paraId="684FBF7E" w14:textId="77777777">
        <w:trPr>
          <w:trHeight w:val="1484"/>
        </w:trPr>
        <w:tc>
          <w:tcPr>
            <w:tcW w:w="1900" w:type="dxa"/>
            <w:tcBorders>
              <w:bottom w:val="single" w:sz="4" w:space="0" w:color="auto"/>
            </w:tcBorders>
            <w:shd w:val="clear" w:color="auto" w:fill="auto"/>
            <w:vAlign w:val="center"/>
            <w:hideMark/>
          </w:tcPr>
          <w:p w14:paraId="31212C59" w14:textId="77777777" w:rsidR="00223209" w:rsidRDefault="00614FFC">
            <w:pPr>
              <w:jc w:val="both"/>
              <w:rPr>
                <w:color w:val="000000"/>
                <w:lang w:val="es-PY" w:eastAsia="es-PY"/>
              </w:rPr>
            </w:pPr>
            <w:r>
              <w:rPr>
                <w:color w:val="000000"/>
                <w:sz w:val="22"/>
                <w:szCs w:val="22"/>
                <w:lang w:val="es-PY" w:eastAsia="es-PY"/>
              </w:rPr>
              <w:t>5.</w:t>
            </w:r>
            <w:bookmarkStart w:id="147" w:name="_Hlk110870043"/>
            <w:r>
              <w:rPr>
                <w:color w:val="000000"/>
                <w:sz w:val="22"/>
                <w:szCs w:val="22"/>
                <w:lang w:val="es-PY" w:eastAsia="es-PY"/>
              </w:rPr>
              <w:t>Existe un código ético que guía nuestro comporta- miento y nos ayuda a distinguir lo correcto</w:t>
            </w:r>
            <w:bookmarkEnd w:id="147"/>
          </w:p>
        </w:tc>
        <w:tc>
          <w:tcPr>
            <w:tcW w:w="640" w:type="dxa"/>
            <w:tcBorders>
              <w:bottom w:val="single" w:sz="4" w:space="0" w:color="auto"/>
            </w:tcBorders>
            <w:shd w:val="clear" w:color="auto" w:fill="auto"/>
            <w:vAlign w:val="center"/>
            <w:hideMark/>
          </w:tcPr>
          <w:p w14:paraId="60AF2893" w14:textId="77777777" w:rsidR="00223209" w:rsidRDefault="00614FFC">
            <w:pPr>
              <w:jc w:val="center"/>
              <w:rPr>
                <w:color w:val="000000"/>
                <w:lang w:val="es-PY" w:eastAsia="es-PY"/>
              </w:rPr>
            </w:pPr>
            <w:r>
              <w:rPr>
                <w:color w:val="000000"/>
                <w:sz w:val="22"/>
                <w:szCs w:val="22"/>
                <w:lang w:val="es-PY" w:eastAsia="es-PY"/>
              </w:rPr>
              <w:t>1</w:t>
            </w:r>
          </w:p>
        </w:tc>
        <w:tc>
          <w:tcPr>
            <w:tcW w:w="640" w:type="dxa"/>
            <w:tcBorders>
              <w:bottom w:val="single" w:sz="4" w:space="0" w:color="auto"/>
            </w:tcBorders>
            <w:shd w:val="clear" w:color="auto" w:fill="auto"/>
            <w:vAlign w:val="center"/>
            <w:hideMark/>
          </w:tcPr>
          <w:p w14:paraId="3AB46BDD" w14:textId="77777777" w:rsidR="00223209" w:rsidRDefault="00614FFC">
            <w:pPr>
              <w:jc w:val="center"/>
              <w:rPr>
                <w:color w:val="000000"/>
                <w:lang w:val="es-PY" w:eastAsia="es-PY"/>
              </w:rPr>
            </w:pPr>
            <w:r>
              <w:rPr>
                <w:color w:val="000000"/>
                <w:sz w:val="22"/>
                <w:szCs w:val="22"/>
                <w:lang w:val="es-PY" w:eastAsia="es-PY"/>
              </w:rPr>
              <w:t>3</w:t>
            </w:r>
          </w:p>
        </w:tc>
        <w:tc>
          <w:tcPr>
            <w:tcW w:w="600" w:type="dxa"/>
            <w:tcBorders>
              <w:bottom w:val="single" w:sz="4" w:space="0" w:color="auto"/>
            </w:tcBorders>
            <w:shd w:val="clear" w:color="auto" w:fill="auto"/>
            <w:vAlign w:val="center"/>
            <w:hideMark/>
          </w:tcPr>
          <w:p w14:paraId="369ADCAB" w14:textId="77777777" w:rsidR="00223209" w:rsidRDefault="00614FFC">
            <w:pPr>
              <w:jc w:val="center"/>
              <w:rPr>
                <w:color w:val="000000"/>
                <w:lang w:val="es-PY" w:eastAsia="es-PY"/>
              </w:rPr>
            </w:pPr>
            <w:r>
              <w:rPr>
                <w:color w:val="000000"/>
                <w:sz w:val="22"/>
                <w:szCs w:val="22"/>
                <w:lang w:val="es-PY" w:eastAsia="es-PY"/>
              </w:rPr>
              <w:t>2</w:t>
            </w:r>
          </w:p>
        </w:tc>
        <w:tc>
          <w:tcPr>
            <w:tcW w:w="680" w:type="dxa"/>
            <w:tcBorders>
              <w:bottom w:val="single" w:sz="4" w:space="0" w:color="auto"/>
            </w:tcBorders>
            <w:shd w:val="clear" w:color="auto" w:fill="auto"/>
            <w:vAlign w:val="center"/>
            <w:hideMark/>
          </w:tcPr>
          <w:p w14:paraId="6E106EB9" w14:textId="77777777" w:rsidR="00223209" w:rsidRDefault="00614FFC">
            <w:pPr>
              <w:jc w:val="center"/>
              <w:rPr>
                <w:color w:val="000000"/>
                <w:lang w:val="es-PY" w:eastAsia="es-PY"/>
              </w:rPr>
            </w:pPr>
            <w:r>
              <w:rPr>
                <w:color w:val="000000"/>
                <w:sz w:val="22"/>
                <w:szCs w:val="22"/>
                <w:lang w:val="es-PY" w:eastAsia="es-PY"/>
              </w:rPr>
              <w:t>5</w:t>
            </w:r>
          </w:p>
        </w:tc>
        <w:tc>
          <w:tcPr>
            <w:tcW w:w="640" w:type="dxa"/>
            <w:tcBorders>
              <w:bottom w:val="single" w:sz="4" w:space="0" w:color="auto"/>
            </w:tcBorders>
            <w:shd w:val="clear" w:color="auto" w:fill="auto"/>
            <w:vAlign w:val="center"/>
            <w:hideMark/>
          </w:tcPr>
          <w:p w14:paraId="0774B0E9" w14:textId="77777777" w:rsidR="00223209" w:rsidRDefault="00614FFC">
            <w:pPr>
              <w:jc w:val="center"/>
              <w:rPr>
                <w:color w:val="000000"/>
                <w:lang w:val="es-PY" w:eastAsia="es-PY"/>
              </w:rPr>
            </w:pPr>
            <w:r>
              <w:rPr>
                <w:color w:val="000000"/>
                <w:sz w:val="22"/>
                <w:szCs w:val="22"/>
                <w:lang w:val="es-PY" w:eastAsia="es-PY"/>
              </w:rPr>
              <w:t>5</w:t>
            </w:r>
          </w:p>
        </w:tc>
        <w:tc>
          <w:tcPr>
            <w:tcW w:w="620" w:type="dxa"/>
            <w:tcBorders>
              <w:bottom w:val="single" w:sz="4" w:space="0" w:color="auto"/>
            </w:tcBorders>
            <w:shd w:val="clear" w:color="auto" w:fill="auto"/>
            <w:vAlign w:val="center"/>
            <w:hideMark/>
          </w:tcPr>
          <w:p w14:paraId="22B39E4F" w14:textId="77777777" w:rsidR="00223209" w:rsidRDefault="00614FFC">
            <w:pPr>
              <w:jc w:val="center"/>
              <w:rPr>
                <w:color w:val="000000"/>
                <w:lang w:val="es-PY" w:eastAsia="es-PY"/>
              </w:rPr>
            </w:pPr>
            <w:r>
              <w:rPr>
                <w:color w:val="000000"/>
                <w:sz w:val="22"/>
                <w:szCs w:val="22"/>
                <w:lang w:val="es-PY" w:eastAsia="es-PY"/>
              </w:rPr>
              <w:t>13</w:t>
            </w:r>
          </w:p>
        </w:tc>
        <w:tc>
          <w:tcPr>
            <w:tcW w:w="620" w:type="dxa"/>
            <w:tcBorders>
              <w:bottom w:val="single" w:sz="4" w:space="0" w:color="auto"/>
            </w:tcBorders>
            <w:shd w:val="clear" w:color="auto" w:fill="auto"/>
            <w:vAlign w:val="center"/>
            <w:hideMark/>
          </w:tcPr>
          <w:p w14:paraId="5FCCF0FF" w14:textId="77777777" w:rsidR="00223209" w:rsidRDefault="00614FFC">
            <w:pPr>
              <w:jc w:val="center"/>
              <w:rPr>
                <w:color w:val="000000"/>
                <w:lang w:val="es-PY" w:eastAsia="es-PY"/>
              </w:rPr>
            </w:pPr>
            <w:r>
              <w:rPr>
                <w:color w:val="000000"/>
                <w:sz w:val="22"/>
                <w:szCs w:val="22"/>
                <w:lang w:val="es-PY" w:eastAsia="es-PY"/>
              </w:rPr>
              <w:t>29</w:t>
            </w:r>
          </w:p>
        </w:tc>
        <w:tc>
          <w:tcPr>
            <w:tcW w:w="620" w:type="dxa"/>
            <w:tcBorders>
              <w:bottom w:val="single" w:sz="4" w:space="0" w:color="auto"/>
            </w:tcBorders>
            <w:shd w:val="clear" w:color="auto" w:fill="auto"/>
            <w:vAlign w:val="center"/>
            <w:hideMark/>
          </w:tcPr>
          <w:p w14:paraId="54465E99" w14:textId="77777777" w:rsidR="00223209" w:rsidRDefault="00614FFC">
            <w:pPr>
              <w:jc w:val="center"/>
              <w:rPr>
                <w:b/>
                <w:bCs/>
                <w:color w:val="000000"/>
                <w:lang w:val="es-PY" w:eastAsia="es-PY"/>
              </w:rPr>
            </w:pPr>
            <w:r>
              <w:rPr>
                <w:b/>
                <w:bCs/>
                <w:sz w:val="22"/>
                <w:szCs w:val="22"/>
                <w:lang w:val="es-PY" w:eastAsia="es-PY"/>
              </w:rPr>
              <w:t>73</w:t>
            </w:r>
          </w:p>
        </w:tc>
        <w:tc>
          <w:tcPr>
            <w:tcW w:w="560" w:type="dxa"/>
            <w:tcBorders>
              <w:bottom w:val="single" w:sz="4" w:space="0" w:color="auto"/>
            </w:tcBorders>
            <w:shd w:val="clear" w:color="auto" w:fill="auto"/>
            <w:vAlign w:val="center"/>
            <w:hideMark/>
          </w:tcPr>
          <w:p w14:paraId="2AA7E601" w14:textId="77777777" w:rsidR="00223209" w:rsidRDefault="00614FFC">
            <w:pPr>
              <w:jc w:val="center"/>
              <w:rPr>
                <w:color w:val="000000"/>
                <w:lang w:val="es-PY" w:eastAsia="es-PY"/>
              </w:rPr>
            </w:pPr>
            <w:r>
              <w:rPr>
                <w:color w:val="000000"/>
                <w:sz w:val="22"/>
                <w:szCs w:val="22"/>
                <w:lang w:val="es-PY" w:eastAsia="es-PY"/>
              </w:rPr>
              <w:t>3</w:t>
            </w:r>
          </w:p>
        </w:tc>
        <w:tc>
          <w:tcPr>
            <w:tcW w:w="640" w:type="dxa"/>
            <w:tcBorders>
              <w:bottom w:val="single" w:sz="4" w:space="0" w:color="auto"/>
            </w:tcBorders>
            <w:shd w:val="clear" w:color="auto" w:fill="auto"/>
            <w:vAlign w:val="center"/>
            <w:hideMark/>
          </w:tcPr>
          <w:p w14:paraId="062F86B7" w14:textId="77777777" w:rsidR="00223209" w:rsidRDefault="00614FFC">
            <w:pPr>
              <w:jc w:val="center"/>
              <w:rPr>
                <w:color w:val="000000"/>
                <w:lang w:val="es-PY" w:eastAsia="es-PY"/>
              </w:rPr>
            </w:pPr>
            <w:r>
              <w:rPr>
                <w:color w:val="000000"/>
                <w:sz w:val="22"/>
                <w:szCs w:val="22"/>
                <w:lang w:val="es-PY" w:eastAsia="es-PY"/>
              </w:rPr>
              <w:t>8</w:t>
            </w:r>
          </w:p>
        </w:tc>
      </w:tr>
    </w:tbl>
    <w:p w14:paraId="56723AA2" w14:textId="77777777" w:rsidR="00223209" w:rsidRDefault="00614FFC">
      <w:pPr>
        <w:spacing w:line="360" w:lineRule="auto"/>
        <w:jc w:val="both"/>
        <w:rPr>
          <w:rFonts w:eastAsia="Calibri"/>
          <w:b/>
          <w:bCs/>
        </w:rPr>
      </w:pPr>
      <w:bookmarkStart w:id="148" w:name="_Hlk110520970"/>
      <w:r>
        <w:rPr>
          <w:rFonts w:eastAsia="Calibri"/>
          <w:b/>
          <w:bCs/>
        </w:rPr>
        <w:t>Fuente: Datos obtenidos por la autora</w:t>
      </w:r>
    </w:p>
    <w:bookmarkEnd w:id="148"/>
    <w:p w14:paraId="77404E56" w14:textId="77777777" w:rsidR="00223209" w:rsidRDefault="00223209">
      <w:pPr>
        <w:spacing w:line="360" w:lineRule="auto"/>
        <w:ind w:firstLine="708"/>
        <w:jc w:val="both"/>
        <w:rPr>
          <w:bCs/>
        </w:rPr>
      </w:pPr>
    </w:p>
    <w:p w14:paraId="790A3240" w14:textId="77777777" w:rsidR="00223209" w:rsidRDefault="00614FFC">
      <w:pPr>
        <w:spacing w:line="360" w:lineRule="auto"/>
        <w:ind w:firstLine="708"/>
        <w:jc w:val="both"/>
        <w:rPr>
          <w:bCs/>
        </w:rPr>
      </w:pPr>
      <w:r>
        <w:rPr>
          <w:bCs/>
        </w:rPr>
        <w:t>Con relación a valores:</w:t>
      </w:r>
      <w:bookmarkStart w:id="149" w:name="_Hlk110964947"/>
      <w:r>
        <w:rPr>
          <w:bCs/>
        </w:rPr>
        <w:t xml:space="preserve">73% </w:t>
      </w:r>
      <w:r>
        <w:rPr>
          <w:color w:val="000000"/>
          <w:lang w:val="es-PY" w:eastAsia="es-PY"/>
        </w:rPr>
        <w:t>existe un código ético que guía nuestro comportamiento y ayuda a distinguir lo correcto</w:t>
      </w:r>
      <w:bookmarkEnd w:id="149"/>
      <w:r>
        <w:rPr>
          <w:color w:val="000000"/>
          <w:lang w:val="es-PY" w:eastAsia="es-PY"/>
        </w:rPr>
        <w:t xml:space="preserve">, 48% los líderes y directores practican lo que pregonan, </w:t>
      </w:r>
      <w:bookmarkStart w:id="150" w:name="_Hlk110964997"/>
      <w:r>
        <w:rPr>
          <w:color w:val="000000"/>
          <w:lang w:val="es-PY" w:eastAsia="es-PY"/>
        </w:rPr>
        <w:t xml:space="preserve">58% </w:t>
      </w:r>
      <w:r>
        <w:rPr>
          <w:color w:val="000000"/>
          <w:sz w:val="22"/>
          <w:szCs w:val="22"/>
          <w:lang w:val="es-PY" w:eastAsia="es-PY"/>
        </w:rPr>
        <w:t xml:space="preserve">existe un estilo de dirección característico con un conjunto de prácticas distintivas, </w:t>
      </w:r>
      <w:bookmarkStart w:id="151" w:name="_Hlk110966025"/>
      <w:bookmarkEnd w:id="150"/>
      <w:r>
        <w:rPr>
          <w:color w:val="000000"/>
          <w:sz w:val="22"/>
          <w:szCs w:val="22"/>
          <w:lang w:val="es-PY" w:eastAsia="es-PY"/>
        </w:rPr>
        <w:t xml:space="preserve">43% existe un conjunto de valores claro y consistente que rige la forma en que nos conducimos, 40% ignorar </w:t>
      </w:r>
      <w:r>
        <w:rPr>
          <w:color w:val="000000"/>
          <w:sz w:val="22"/>
          <w:szCs w:val="22"/>
          <w:lang w:val="es-PY" w:eastAsia="es-PY"/>
        </w:rPr>
        <w:t xml:space="preserve">los valores esenciales de este grupo te ocasionara problemas. </w:t>
      </w:r>
    </w:p>
    <w:bookmarkEnd w:id="151"/>
    <w:p w14:paraId="1736A894" w14:textId="77777777" w:rsidR="00223209" w:rsidRDefault="00223209">
      <w:pPr>
        <w:pStyle w:val="Prrafodelista"/>
        <w:ind w:left="540"/>
        <w:jc w:val="both"/>
        <w:rPr>
          <w:rFonts w:ascii="Times New Roman" w:hAnsi="Times New Roman" w:cs="Times New Roman"/>
          <w:b/>
        </w:rPr>
      </w:pPr>
    </w:p>
    <w:p w14:paraId="26EDFBD3" w14:textId="77777777" w:rsidR="00223209" w:rsidRDefault="00223209">
      <w:pPr>
        <w:pStyle w:val="Prrafodelista"/>
        <w:ind w:left="540"/>
        <w:jc w:val="both"/>
        <w:rPr>
          <w:rFonts w:ascii="Times New Roman" w:hAnsi="Times New Roman" w:cs="Times New Roman"/>
          <w:b/>
        </w:rPr>
      </w:pPr>
    </w:p>
    <w:p w14:paraId="12E2A120" w14:textId="77777777" w:rsidR="00223209" w:rsidRDefault="00223209">
      <w:pPr>
        <w:pStyle w:val="Prrafodelista"/>
        <w:ind w:left="540"/>
        <w:jc w:val="both"/>
        <w:rPr>
          <w:rFonts w:ascii="Times New Roman" w:hAnsi="Times New Roman" w:cs="Times New Roman"/>
          <w:b/>
          <w:sz w:val="24"/>
          <w:szCs w:val="24"/>
        </w:rPr>
      </w:pPr>
    </w:p>
    <w:p w14:paraId="1B4C0971" w14:textId="77777777" w:rsidR="00223209" w:rsidRDefault="00614FFC">
      <w:pPr>
        <w:pStyle w:val="Textoindependiente"/>
        <w:spacing w:line="360" w:lineRule="auto"/>
        <w:jc w:val="both"/>
        <w:rPr>
          <w:bCs/>
        </w:rPr>
      </w:pPr>
      <w:r>
        <w:rPr>
          <w:rFonts w:cs="Times New Roman"/>
          <w:b/>
        </w:rPr>
        <w:t>Tabla 6.</w:t>
      </w:r>
      <w:r>
        <w:rPr>
          <w:bCs/>
          <w:color w:val="000000"/>
        </w:rPr>
        <w:t xml:space="preserve"> Distribución del personal de enfermería según percepción de Acuerdos</w:t>
      </w:r>
      <w:r>
        <w:rPr>
          <w:bCs/>
        </w:rPr>
        <w:t>. Catedra de urología. Hospital de clínicas. San Lorenzo paraguay.2021.    (n</w:t>
      </w:r>
      <w:r>
        <w:rPr>
          <w:bCs/>
          <w:color w:val="000000"/>
        </w:rPr>
        <w:t>=40)</w:t>
      </w:r>
    </w:p>
    <w:tbl>
      <w:tblPr>
        <w:tblW w:w="8193" w:type="dxa"/>
        <w:tblInd w:w="-10" w:type="dxa"/>
        <w:tblCellMar>
          <w:left w:w="70" w:type="dxa"/>
          <w:right w:w="70" w:type="dxa"/>
        </w:tblCellMar>
        <w:tblLook w:val="04A0" w:firstRow="1" w:lastRow="0" w:firstColumn="1" w:lastColumn="0" w:noHBand="0" w:noVBand="1"/>
      </w:tblPr>
      <w:tblGrid>
        <w:gridCol w:w="1900"/>
        <w:gridCol w:w="640"/>
        <w:gridCol w:w="640"/>
        <w:gridCol w:w="600"/>
        <w:gridCol w:w="680"/>
        <w:gridCol w:w="640"/>
        <w:gridCol w:w="620"/>
        <w:gridCol w:w="620"/>
        <w:gridCol w:w="620"/>
        <w:gridCol w:w="575"/>
        <w:gridCol w:w="658"/>
      </w:tblGrid>
      <w:tr w:rsidR="00223209" w14:paraId="71DE1DD9" w14:textId="77777777">
        <w:trPr>
          <w:trHeight w:val="936"/>
        </w:trPr>
        <w:tc>
          <w:tcPr>
            <w:tcW w:w="1900" w:type="dxa"/>
            <w:vMerge w:val="restart"/>
            <w:tcBorders>
              <w:top w:val="single" w:sz="4" w:space="0" w:color="auto"/>
            </w:tcBorders>
            <w:shd w:val="clear" w:color="auto" w:fill="auto"/>
            <w:vAlign w:val="center"/>
            <w:hideMark/>
          </w:tcPr>
          <w:p w14:paraId="4F12EC19" w14:textId="77777777" w:rsidR="00223209" w:rsidRDefault="00614FFC">
            <w:pPr>
              <w:jc w:val="both"/>
              <w:rPr>
                <w:b/>
                <w:bCs/>
                <w:color w:val="000000"/>
                <w:lang w:val="es-PY" w:eastAsia="es-PY"/>
              </w:rPr>
            </w:pPr>
            <w:r>
              <w:rPr>
                <w:b/>
                <w:bCs/>
                <w:color w:val="000000"/>
                <w:lang w:val="es-PY" w:eastAsia="es-PY"/>
              </w:rPr>
              <w:t xml:space="preserve"> Acuerdos</w:t>
            </w:r>
          </w:p>
        </w:tc>
        <w:tc>
          <w:tcPr>
            <w:tcW w:w="1280" w:type="dxa"/>
            <w:gridSpan w:val="2"/>
            <w:tcBorders>
              <w:top w:val="single" w:sz="4" w:space="0" w:color="auto"/>
            </w:tcBorders>
            <w:shd w:val="clear" w:color="auto" w:fill="auto"/>
            <w:vAlign w:val="center"/>
            <w:hideMark/>
          </w:tcPr>
          <w:p w14:paraId="23F84FD4" w14:textId="77777777" w:rsidR="00223209" w:rsidRDefault="00614FFC">
            <w:pPr>
              <w:jc w:val="center"/>
              <w:rPr>
                <w:color w:val="000000"/>
                <w:lang w:val="es-PY" w:eastAsia="es-PY"/>
              </w:rPr>
            </w:pPr>
            <w:r>
              <w:rPr>
                <w:color w:val="000000"/>
                <w:lang w:val="es-PY" w:eastAsia="es-PY"/>
              </w:rPr>
              <w:t xml:space="preserve">Totalmente en </w:t>
            </w:r>
            <w:r>
              <w:rPr>
                <w:color w:val="000000"/>
                <w:lang w:val="es-PY" w:eastAsia="es-PY"/>
              </w:rPr>
              <w:t>desacuerdo</w:t>
            </w:r>
          </w:p>
        </w:tc>
        <w:tc>
          <w:tcPr>
            <w:tcW w:w="1280" w:type="dxa"/>
            <w:gridSpan w:val="2"/>
            <w:tcBorders>
              <w:top w:val="single" w:sz="4" w:space="0" w:color="auto"/>
            </w:tcBorders>
            <w:shd w:val="clear" w:color="auto" w:fill="auto"/>
            <w:vAlign w:val="center"/>
            <w:hideMark/>
          </w:tcPr>
          <w:p w14:paraId="081B3C34" w14:textId="77777777" w:rsidR="00223209" w:rsidRDefault="00614FFC">
            <w:pPr>
              <w:jc w:val="both"/>
              <w:rPr>
                <w:color w:val="000000"/>
                <w:lang w:val="es-PY" w:eastAsia="es-PY"/>
              </w:rPr>
            </w:pPr>
            <w:r>
              <w:rPr>
                <w:color w:val="000000"/>
                <w:lang w:val="es-PY" w:eastAsia="es-PY"/>
              </w:rPr>
              <w:t>En desacuerdo</w:t>
            </w:r>
          </w:p>
        </w:tc>
        <w:tc>
          <w:tcPr>
            <w:tcW w:w="1260" w:type="dxa"/>
            <w:gridSpan w:val="2"/>
            <w:tcBorders>
              <w:top w:val="single" w:sz="4" w:space="0" w:color="auto"/>
            </w:tcBorders>
            <w:shd w:val="clear" w:color="auto" w:fill="auto"/>
            <w:vAlign w:val="center"/>
            <w:hideMark/>
          </w:tcPr>
          <w:p w14:paraId="17E1559C" w14:textId="77777777" w:rsidR="00223209" w:rsidRDefault="00614FFC">
            <w:pPr>
              <w:jc w:val="both"/>
              <w:rPr>
                <w:color w:val="000000"/>
                <w:lang w:val="es-PY" w:eastAsia="es-PY"/>
              </w:rPr>
            </w:pPr>
            <w:r>
              <w:rPr>
                <w:color w:val="000000"/>
                <w:lang w:val="es-PY" w:eastAsia="es-PY"/>
              </w:rPr>
              <w:t>Neutral</w:t>
            </w:r>
          </w:p>
        </w:tc>
        <w:tc>
          <w:tcPr>
            <w:tcW w:w="1240" w:type="dxa"/>
            <w:gridSpan w:val="2"/>
            <w:tcBorders>
              <w:top w:val="single" w:sz="4" w:space="0" w:color="auto"/>
            </w:tcBorders>
            <w:shd w:val="clear" w:color="auto" w:fill="auto"/>
            <w:vAlign w:val="center"/>
            <w:hideMark/>
          </w:tcPr>
          <w:p w14:paraId="3A9DF66C" w14:textId="77777777" w:rsidR="00223209" w:rsidRDefault="00614FFC">
            <w:pPr>
              <w:jc w:val="both"/>
              <w:rPr>
                <w:color w:val="000000"/>
                <w:lang w:val="es-PY" w:eastAsia="es-PY"/>
              </w:rPr>
            </w:pPr>
            <w:r>
              <w:rPr>
                <w:color w:val="000000"/>
                <w:lang w:val="es-PY" w:eastAsia="es-PY"/>
              </w:rPr>
              <w:t>De acuerdo</w:t>
            </w:r>
          </w:p>
        </w:tc>
        <w:tc>
          <w:tcPr>
            <w:tcW w:w="1233" w:type="dxa"/>
            <w:gridSpan w:val="2"/>
            <w:tcBorders>
              <w:top w:val="single" w:sz="4" w:space="0" w:color="auto"/>
            </w:tcBorders>
            <w:shd w:val="clear" w:color="auto" w:fill="auto"/>
            <w:vAlign w:val="center"/>
            <w:hideMark/>
          </w:tcPr>
          <w:p w14:paraId="59036247" w14:textId="77777777" w:rsidR="00223209" w:rsidRDefault="00614FFC">
            <w:pPr>
              <w:jc w:val="both"/>
              <w:rPr>
                <w:color w:val="000000"/>
                <w:lang w:val="es-PY" w:eastAsia="es-PY"/>
              </w:rPr>
            </w:pPr>
            <w:r>
              <w:rPr>
                <w:color w:val="000000"/>
                <w:lang w:val="es-PY" w:eastAsia="es-PY"/>
              </w:rPr>
              <w:t>Totalmente de acuerdo</w:t>
            </w:r>
          </w:p>
        </w:tc>
      </w:tr>
      <w:tr w:rsidR="00223209" w14:paraId="5A595815" w14:textId="77777777">
        <w:trPr>
          <w:trHeight w:val="300"/>
        </w:trPr>
        <w:tc>
          <w:tcPr>
            <w:tcW w:w="1900" w:type="dxa"/>
            <w:vMerge/>
            <w:tcBorders>
              <w:bottom w:val="single" w:sz="4" w:space="0" w:color="auto"/>
            </w:tcBorders>
            <w:vAlign w:val="center"/>
            <w:hideMark/>
          </w:tcPr>
          <w:p w14:paraId="712C08C9" w14:textId="77777777" w:rsidR="00223209" w:rsidRDefault="00223209">
            <w:pPr>
              <w:rPr>
                <w:b/>
                <w:bCs/>
                <w:color w:val="000000"/>
                <w:lang w:val="es-PY" w:eastAsia="es-PY"/>
              </w:rPr>
            </w:pPr>
          </w:p>
        </w:tc>
        <w:tc>
          <w:tcPr>
            <w:tcW w:w="1280" w:type="dxa"/>
            <w:gridSpan w:val="2"/>
            <w:tcBorders>
              <w:bottom w:val="single" w:sz="4" w:space="0" w:color="auto"/>
            </w:tcBorders>
            <w:shd w:val="clear" w:color="auto" w:fill="auto"/>
            <w:vAlign w:val="center"/>
            <w:hideMark/>
          </w:tcPr>
          <w:p w14:paraId="415A0A12" w14:textId="77777777" w:rsidR="00223209" w:rsidRDefault="00614FFC">
            <w:pPr>
              <w:jc w:val="both"/>
              <w:rPr>
                <w:color w:val="000000"/>
                <w:sz w:val="20"/>
                <w:szCs w:val="20"/>
                <w:lang w:val="es-PY" w:eastAsia="es-PY"/>
              </w:rPr>
            </w:pPr>
            <w:r>
              <w:rPr>
                <w:color w:val="000000"/>
                <w:sz w:val="20"/>
                <w:szCs w:val="20"/>
                <w:lang w:val="es-PY" w:eastAsia="es-PY"/>
              </w:rPr>
              <w:t xml:space="preserve"> No            %</w:t>
            </w:r>
          </w:p>
        </w:tc>
        <w:tc>
          <w:tcPr>
            <w:tcW w:w="1280" w:type="dxa"/>
            <w:gridSpan w:val="2"/>
            <w:tcBorders>
              <w:bottom w:val="single" w:sz="4" w:space="0" w:color="auto"/>
            </w:tcBorders>
            <w:shd w:val="clear" w:color="auto" w:fill="auto"/>
            <w:vAlign w:val="center"/>
            <w:hideMark/>
          </w:tcPr>
          <w:p w14:paraId="3641228A" w14:textId="77777777" w:rsidR="00223209" w:rsidRDefault="00614FFC">
            <w:pPr>
              <w:jc w:val="both"/>
              <w:rPr>
                <w:color w:val="000000"/>
                <w:sz w:val="20"/>
                <w:szCs w:val="20"/>
                <w:lang w:val="es-PY" w:eastAsia="es-PY"/>
              </w:rPr>
            </w:pPr>
            <w:r>
              <w:rPr>
                <w:color w:val="000000"/>
                <w:sz w:val="20"/>
                <w:szCs w:val="20"/>
                <w:lang w:val="es-PY" w:eastAsia="es-PY"/>
              </w:rPr>
              <w:t xml:space="preserve"> No           %</w:t>
            </w:r>
          </w:p>
        </w:tc>
        <w:tc>
          <w:tcPr>
            <w:tcW w:w="640" w:type="dxa"/>
            <w:tcBorders>
              <w:bottom w:val="single" w:sz="4" w:space="0" w:color="auto"/>
            </w:tcBorders>
            <w:shd w:val="clear" w:color="auto" w:fill="auto"/>
            <w:vAlign w:val="center"/>
            <w:hideMark/>
          </w:tcPr>
          <w:p w14:paraId="7BD6E557" w14:textId="77777777" w:rsidR="00223209" w:rsidRDefault="00614FFC">
            <w:pPr>
              <w:jc w:val="both"/>
              <w:rPr>
                <w:color w:val="000000"/>
                <w:sz w:val="20"/>
                <w:szCs w:val="20"/>
                <w:lang w:val="es-PY" w:eastAsia="es-PY"/>
              </w:rPr>
            </w:pPr>
            <w:r>
              <w:rPr>
                <w:color w:val="000000"/>
                <w:sz w:val="20"/>
                <w:szCs w:val="20"/>
                <w:lang w:val="es-PY" w:eastAsia="es-PY"/>
              </w:rPr>
              <w:t>No</w:t>
            </w:r>
          </w:p>
        </w:tc>
        <w:tc>
          <w:tcPr>
            <w:tcW w:w="620" w:type="dxa"/>
            <w:tcBorders>
              <w:bottom w:val="single" w:sz="4" w:space="0" w:color="auto"/>
            </w:tcBorders>
            <w:shd w:val="clear" w:color="auto" w:fill="auto"/>
            <w:vAlign w:val="center"/>
            <w:hideMark/>
          </w:tcPr>
          <w:p w14:paraId="7E29394E" w14:textId="77777777" w:rsidR="00223209" w:rsidRDefault="00614FFC">
            <w:pPr>
              <w:jc w:val="both"/>
              <w:rPr>
                <w:color w:val="000000"/>
                <w:sz w:val="20"/>
                <w:szCs w:val="20"/>
                <w:lang w:val="es-PY" w:eastAsia="es-PY"/>
              </w:rPr>
            </w:pPr>
            <w:r>
              <w:rPr>
                <w:color w:val="000000"/>
                <w:sz w:val="20"/>
                <w:szCs w:val="20"/>
                <w:lang w:val="es-PY" w:eastAsia="es-PY"/>
              </w:rPr>
              <w:t>%</w:t>
            </w:r>
          </w:p>
        </w:tc>
        <w:tc>
          <w:tcPr>
            <w:tcW w:w="620" w:type="dxa"/>
            <w:tcBorders>
              <w:bottom w:val="single" w:sz="4" w:space="0" w:color="auto"/>
            </w:tcBorders>
            <w:shd w:val="clear" w:color="auto" w:fill="auto"/>
            <w:vAlign w:val="center"/>
            <w:hideMark/>
          </w:tcPr>
          <w:p w14:paraId="0E886B89" w14:textId="77777777" w:rsidR="00223209" w:rsidRDefault="00614FFC">
            <w:pPr>
              <w:jc w:val="both"/>
              <w:rPr>
                <w:color w:val="000000"/>
                <w:sz w:val="20"/>
                <w:szCs w:val="20"/>
                <w:lang w:val="es-PY" w:eastAsia="es-PY"/>
              </w:rPr>
            </w:pPr>
            <w:r>
              <w:rPr>
                <w:color w:val="000000"/>
                <w:sz w:val="20"/>
                <w:szCs w:val="20"/>
                <w:lang w:val="es-PY" w:eastAsia="es-PY"/>
              </w:rPr>
              <w:t xml:space="preserve"> No</w:t>
            </w:r>
          </w:p>
        </w:tc>
        <w:tc>
          <w:tcPr>
            <w:tcW w:w="620" w:type="dxa"/>
            <w:tcBorders>
              <w:bottom w:val="single" w:sz="4" w:space="0" w:color="auto"/>
            </w:tcBorders>
            <w:shd w:val="clear" w:color="auto" w:fill="auto"/>
            <w:vAlign w:val="center"/>
            <w:hideMark/>
          </w:tcPr>
          <w:p w14:paraId="22922689" w14:textId="77777777" w:rsidR="00223209" w:rsidRDefault="00614FFC">
            <w:pPr>
              <w:jc w:val="both"/>
              <w:rPr>
                <w:color w:val="000000"/>
                <w:sz w:val="20"/>
                <w:szCs w:val="20"/>
                <w:lang w:val="es-PY" w:eastAsia="es-PY"/>
              </w:rPr>
            </w:pPr>
            <w:r>
              <w:rPr>
                <w:color w:val="000000"/>
                <w:sz w:val="20"/>
                <w:szCs w:val="20"/>
                <w:lang w:val="es-PY" w:eastAsia="es-PY"/>
              </w:rPr>
              <w:t xml:space="preserve">  %</w:t>
            </w:r>
          </w:p>
        </w:tc>
        <w:tc>
          <w:tcPr>
            <w:tcW w:w="575" w:type="dxa"/>
            <w:tcBorders>
              <w:bottom w:val="single" w:sz="4" w:space="0" w:color="auto"/>
            </w:tcBorders>
            <w:shd w:val="clear" w:color="auto" w:fill="auto"/>
            <w:vAlign w:val="center"/>
            <w:hideMark/>
          </w:tcPr>
          <w:p w14:paraId="5BDD1F59" w14:textId="77777777" w:rsidR="00223209" w:rsidRDefault="00614FFC">
            <w:pPr>
              <w:jc w:val="center"/>
              <w:rPr>
                <w:color w:val="000000"/>
                <w:sz w:val="20"/>
                <w:szCs w:val="20"/>
                <w:lang w:val="es-PY" w:eastAsia="es-PY"/>
              </w:rPr>
            </w:pPr>
            <w:r>
              <w:rPr>
                <w:color w:val="000000"/>
                <w:sz w:val="20"/>
                <w:szCs w:val="20"/>
                <w:lang w:val="es-PY" w:eastAsia="es-PY"/>
              </w:rPr>
              <w:t>No</w:t>
            </w:r>
          </w:p>
        </w:tc>
        <w:tc>
          <w:tcPr>
            <w:tcW w:w="658" w:type="dxa"/>
            <w:tcBorders>
              <w:bottom w:val="single" w:sz="4" w:space="0" w:color="auto"/>
            </w:tcBorders>
            <w:shd w:val="clear" w:color="auto" w:fill="auto"/>
            <w:vAlign w:val="center"/>
            <w:hideMark/>
          </w:tcPr>
          <w:p w14:paraId="4D088168" w14:textId="77777777" w:rsidR="00223209" w:rsidRDefault="00614FFC">
            <w:pPr>
              <w:jc w:val="center"/>
              <w:rPr>
                <w:color w:val="000000"/>
                <w:sz w:val="20"/>
                <w:szCs w:val="20"/>
                <w:lang w:val="es-PY" w:eastAsia="es-PY"/>
              </w:rPr>
            </w:pPr>
            <w:r>
              <w:rPr>
                <w:color w:val="000000"/>
                <w:sz w:val="20"/>
                <w:szCs w:val="20"/>
                <w:lang w:val="es-PY" w:eastAsia="es-PY"/>
              </w:rPr>
              <w:t>%</w:t>
            </w:r>
          </w:p>
        </w:tc>
      </w:tr>
      <w:tr w:rsidR="00223209" w14:paraId="0589059C" w14:textId="77777777">
        <w:trPr>
          <w:trHeight w:val="1735"/>
        </w:trPr>
        <w:tc>
          <w:tcPr>
            <w:tcW w:w="1900" w:type="dxa"/>
            <w:tcBorders>
              <w:top w:val="single" w:sz="4" w:space="0" w:color="auto"/>
            </w:tcBorders>
            <w:shd w:val="clear" w:color="auto" w:fill="auto"/>
            <w:vAlign w:val="center"/>
            <w:hideMark/>
          </w:tcPr>
          <w:p w14:paraId="30950DA6" w14:textId="77777777" w:rsidR="00223209" w:rsidRDefault="00614FFC">
            <w:pPr>
              <w:jc w:val="both"/>
              <w:rPr>
                <w:color w:val="000000"/>
                <w:lang w:val="es-PY" w:eastAsia="es-PY"/>
              </w:rPr>
            </w:pPr>
            <w:r>
              <w:rPr>
                <w:color w:val="000000"/>
                <w:sz w:val="22"/>
                <w:szCs w:val="22"/>
                <w:lang w:val="es-PY" w:eastAsia="es-PY"/>
              </w:rPr>
              <w:t xml:space="preserve">1. </w:t>
            </w:r>
            <w:bookmarkStart w:id="152" w:name="_Hlk110870471"/>
            <w:r>
              <w:rPr>
                <w:color w:val="000000"/>
                <w:sz w:val="22"/>
                <w:szCs w:val="22"/>
                <w:lang w:val="es-PY" w:eastAsia="es-PY"/>
              </w:rPr>
              <w:t>Cuando existen desacuerdos, trabajamos intensa- mente para encontrar soluciones donde todos ganen</w:t>
            </w:r>
            <w:bookmarkEnd w:id="152"/>
          </w:p>
        </w:tc>
        <w:tc>
          <w:tcPr>
            <w:tcW w:w="640" w:type="dxa"/>
            <w:tcBorders>
              <w:top w:val="single" w:sz="4" w:space="0" w:color="auto"/>
            </w:tcBorders>
            <w:shd w:val="clear" w:color="auto" w:fill="auto"/>
            <w:vAlign w:val="center"/>
            <w:hideMark/>
          </w:tcPr>
          <w:p w14:paraId="613961FC"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0</w:t>
            </w:r>
          </w:p>
        </w:tc>
        <w:tc>
          <w:tcPr>
            <w:tcW w:w="640" w:type="dxa"/>
            <w:tcBorders>
              <w:top w:val="single" w:sz="4" w:space="0" w:color="auto"/>
            </w:tcBorders>
            <w:shd w:val="clear" w:color="auto" w:fill="auto"/>
            <w:vAlign w:val="center"/>
            <w:hideMark/>
          </w:tcPr>
          <w:p w14:paraId="7170E1BA"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0</w:t>
            </w:r>
          </w:p>
        </w:tc>
        <w:tc>
          <w:tcPr>
            <w:tcW w:w="600" w:type="dxa"/>
            <w:tcBorders>
              <w:top w:val="single" w:sz="4" w:space="0" w:color="auto"/>
            </w:tcBorders>
            <w:shd w:val="clear" w:color="auto" w:fill="auto"/>
            <w:vAlign w:val="center"/>
            <w:hideMark/>
          </w:tcPr>
          <w:p w14:paraId="12908CF7"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80" w:type="dxa"/>
            <w:tcBorders>
              <w:top w:val="single" w:sz="4" w:space="0" w:color="auto"/>
            </w:tcBorders>
            <w:shd w:val="clear" w:color="auto" w:fill="auto"/>
            <w:vAlign w:val="center"/>
            <w:hideMark/>
          </w:tcPr>
          <w:p w14:paraId="4E7CA4E4"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40" w:type="dxa"/>
            <w:tcBorders>
              <w:top w:val="single" w:sz="4" w:space="0" w:color="auto"/>
            </w:tcBorders>
            <w:shd w:val="clear" w:color="auto" w:fill="auto"/>
            <w:vAlign w:val="center"/>
            <w:hideMark/>
          </w:tcPr>
          <w:p w14:paraId="1ECE8B68"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6</w:t>
            </w:r>
          </w:p>
        </w:tc>
        <w:tc>
          <w:tcPr>
            <w:tcW w:w="620" w:type="dxa"/>
            <w:tcBorders>
              <w:top w:val="single" w:sz="4" w:space="0" w:color="auto"/>
            </w:tcBorders>
            <w:shd w:val="clear" w:color="auto" w:fill="auto"/>
            <w:vAlign w:val="center"/>
            <w:hideMark/>
          </w:tcPr>
          <w:p w14:paraId="74C6E0AE"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15</w:t>
            </w:r>
          </w:p>
        </w:tc>
        <w:tc>
          <w:tcPr>
            <w:tcW w:w="620" w:type="dxa"/>
            <w:tcBorders>
              <w:top w:val="single" w:sz="4" w:space="0" w:color="auto"/>
            </w:tcBorders>
            <w:shd w:val="clear" w:color="auto" w:fill="auto"/>
            <w:vAlign w:val="center"/>
            <w:hideMark/>
          </w:tcPr>
          <w:p w14:paraId="0CA6737E"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6</w:t>
            </w:r>
          </w:p>
        </w:tc>
        <w:tc>
          <w:tcPr>
            <w:tcW w:w="620" w:type="dxa"/>
            <w:tcBorders>
              <w:top w:val="single" w:sz="4" w:space="0" w:color="auto"/>
            </w:tcBorders>
            <w:shd w:val="clear" w:color="auto" w:fill="auto"/>
            <w:vAlign w:val="center"/>
            <w:hideMark/>
          </w:tcPr>
          <w:p w14:paraId="68A95B0C"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15</w:t>
            </w:r>
          </w:p>
        </w:tc>
        <w:tc>
          <w:tcPr>
            <w:tcW w:w="575" w:type="dxa"/>
            <w:tcBorders>
              <w:top w:val="single" w:sz="4" w:space="0" w:color="auto"/>
            </w:tcBorders>
            <w:shd w:val="clear" w:color="auto" w:fill="auto"/>
            <w:vAlign w:val="center"/>
            <w:hideMark/>
          </w:tcPr>
          <w:p w14:paraId="4416D6FE" w14:textId="77777777" w:rsidR="00223209" w:rsidRDefault="00614FFC">
            <w:pPr>
              <w:jc w:val="center"/>
              <w:rPr>
                <w:color w:val="000000"/>
                <w:lang w:val="es-PY" w:eastAsia="es-PY"/>
              </w:rPr>
            </w:pPr>
            <w:r>
              <w:rPr>
                <w:color w:val="000000"/>
                <w:sz w:val="22"/>
                <w:szCs w:val="22"/>
                <w:lang w:val="es-PY" w:eastAsia="es-PY"/>
              </w:rPr>
              <w:t>26</w:t>
            </w:r>
          </w:p>
        </w:tc>
        <w:tc>
          <w:tcPr>
            <w:tcW w:w="658" w:type="dxa"/>
            <w:tcBorders>
              <w:top w:val="single" w:sz="4" w:space="0" w:color="auto"/>
            </w:tcBorders>
            <w:shd w:val="clear" w:color="auto" w:fill="auto"/>
            <w:vAlign w:val="center"/>
            <w:hideMark/>
          </w:tcPr>
          <w:p w14:paraId="3B429CE0" w14:textId="77777777" w:rsidR="00223209" w:rsidRDefault="00614FFC">
            <w:pPr>
              <w:jc w:val="center"/>
              <w:rPr>
                <w:b/>
                <w:bCs/>
                <w:color w:val="000000"/>
                <w:lang w:val="es-PY" w:eastAsia="es-PY"/>
              </w:rPr>
            </w:pPr>
            <w:r>
              <w:rPr>
                <w:b/>
                <w:bCs/>
                <w:color w:val="000000"/>
                <w:sz w:val="22"/>
                <w:szCs w:val="22"/>
                <w:lang w:val="es-PY" w:eastAsia="es-PY"/>
              </w:rPr>
              <w:t>65</w:t>
            </w:r>
          </w:p>
        </w:tc>
      </w:tr>
      <w:tr w:rsidR="00223209" w14:paraId="73B8815D" w14:textId="77777777">
        <w:trPr>
          <w:trHeight w:val="948"/>
        </w:trPr>
        <w:tc>
          <w:tcPr>
            <w:tcW w:w="1900" w:type="dxa"/>
            <w:shd w:val="clear" w:color="auto" w:fill="auto"/>
            <w:vAlign w:val="center"/>
            <w:hideMark/>
          </w:tcPr>
          <w:p w14:paraId="74A8E90A" w14:textId="77777777" w:rsidR="00223209" w:rsidRDefault="00614FFC">
            <w:pPr>
              <w:jc w:val="both"/>
              <w:rPr>
                <w:color w:val="000000"/>
                <w:lang w:val="es-PY" w:eastAsia="es-PY"/>
              </w:rPr>
            </w:pPr>
            <w:r>
              <w:rPr>
                <w:color w:val="000000"/>
                <w:sz w:val="22"/>
                <w:szCs w:val="22"/>
                <w:lang w:val="es-PY" w:eastAsia="es-PY"/>
              </w:rPr>
              <w:t xml:space="preserve">2. </w:t>
            </w:r>
            <w:bookmarkStart w:id="153" w:name="_Hlk110870529"/>
            <w:r>
              <w:rPr>
                <w:color w:val="000000"/>
                <w:sz w:val="22"/>
                <w:szCs w:val="22"/>
                <w:lang w:val="es-PY" w:eastAsia="es-PY"/>
              </w:rPr>
              <w:t>Este grupo tiene una cultura «fuerte»</w:t>
            </w:r>
            <w:bookmarkEnd w:id="153"/>
          </w:p>
        </w:tc>
        <w:tc>
          <w:tcPr>
            <w:tcW w:w="640" w:type="dxa"/>
            <w:shd w:val="clear" w:color="auto" w:fill="auto"/>
            <w:vAlign w:val="center"/>
            <w:hideMark/>
          </w:tcPr>
          <w:p w14:paraId="0F012DC1"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w:t>
            </w:r>
          </w:p>
        </w:tc>
        <w:tc>
          <w:tcPr>
            <w:tcW w:w="640" w:type="dxa"/>
            <w:shd w:val="clear" w:color="auto" w:fill="auto"/>
            <w:vAlign w:val="center"/>
            <w:hideMark/>
          </w:tcPr>
          <w:p w14:paraId="3B45082D"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00" w:type="dxa"/>
            <w:shd w:val="clear" w:color="auto" w:fill="auto"/>
            <w:vAlign w:val="center"/>
            <w:hideMark/>
          </w:tcPr>
          <w:p w14:paraId="62576FA0"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4</w:t>
            </w:r>
          </w:p>
        </w:tc>
        <w:tc>
          <w:tcPr>
            <w:tcW w:w="680" w:type="dxa"/>
            <w:shd w:val="clear" w:color="auto" w:fill="auto"/>
            <w:vAlign w:val="center"/>
            <w:hideMark/>
          </w:tcPr>
          <w:p w14:paraId="4F623FB1"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10</w:t>
            </w:r>
          </w:p>
        </w:tc>
        <w:tc>
          <w:tcPr>
            <w:tcW w:w="640" w:type="dxa"/>
            <w:shd w:val="clear" w:color="auto" w:fill="auto"/>
            <w:vAlign w:val="center"/>
            <w:hideMark/>
          </w:tcPr>
          <w:p w14:paraId="073238BB"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8</w:t>
            </w:r>
          </w:p>
        </w:tc>
        <w:tc>
          <w:tcPr>
            <w:tcW w:w="620" w:type="dxa"/>
            <w:shd w:val="clear" w:color="auto" w:fill="auto"/>
            <w:vAlign w:val="center"/>
            <w:hideMark/>
          </w:tcPr>
          <w:p w14:paraId="2CB6FFBA"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20</w:t>
            </w:r>
          </w:p>
        </w:tc>
        <w:tc>
          <w:tcPr>
            <w:tcW w:w="620" w:type="dxa"/>
            <w:shd w:val="clear" w:color="auto" w:fill="auto"/>
            <w:vAlign w:val="center"/>
            <w:hideMark/>
          </w:tcPr>
          <w:p w14:paraId="037D5957"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17</w:t>
            </w:r>
          </w:p>
        </w:tc>
        <w:tc>
          <w:tcPr>
            <w:tcW w:w="620" w:type="dxa"/>
            <w:shd w:val="clear" w:color="auto" w:fill="auto"/>
            <w:vAlign w:val="center"/>
            <w:hideMark/>
          </w:tcPr>
          <w:p w14:paraId="7AD91F1E"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43</w:t>
            </w:r>
          </w:p>
        </w:tc>
        <w:tc>
          <w:tcPr>
            <w:tcW w:w="575" w:type="dxa"/>
            <w:shd w:val="clear" w:color="auto" w:fill="auto"/>
            <w:vAlign w:val="center"/>
            <w:hideMark/>
          </w:tcPr>
          <w:p w14:paraId="768BAACC" w14:textId="77777777" w:rsidR="00223209" w:rsidRDefault="00614FFC">
            <w:pPr>
              <w:jc w:val="center"/>
              <w:rPr>
                <w:color w:val="000000"/>
                <w:lang w:val="es-PY" w:eastAsia="es-PY"/>
              </w:rPr>
            </w:pPr>
            <w:r>
              <w:rPr>
                <w:color w:val="000000"/>
                <w:sz w:val="22"/>
                <w:szCs w:val="22"/>
                <w:lang w:val="es-PY" w:eastAsia="es-PY"/>
              </w:rPr>
              <w:t>10</w:t>
            </w:r>
          </w:p>
        </w:tc>
        <w:tc>
          <w:tcPr>
            <w:tcW w:w="658" w:type="dxa"/>
            <w:shd w:val="clear" w:color="auto" w:fill="auto"/>
            <w:vAlign w:val="center"/>
            <w:hideMark/>
          </w:tcPr>
          <w:p w14:paraId="67243956" w14:textId="77777777" w:rsidR="00223209" w:rsidRDefault="00614FFC">
            <w:pPr>
              <w:jc w:val="center"/>
              <w:rPr>
                <w:color w:val="000000"/>
                <w:lang w:val="es-PY" w:eastAsia="es-PY"/>
              </w:rPr>
            </w:pPr>
            <w:r>
              <w:rPr>
                <w:color w:val="000000"/>
                <w:sz w:val="22"/>
                <w:szCs w:val="22"/>
                <w:lang w:val="es-PY" w:eastAsia="es-PY"/>
              </w:rPr>
              <w:t>25</w:t>
            </w:r>
          </w:p>
        </w:tc>
      </w:tr>
      <w:tr w:rsidR="00223209" w14:paraId="58BCB0EA" w14:textId="77777777">
        <w:trPr>
          <w:trHeight w:val="1260"/>
        </w:trPr>
        <w:tc>
          <w:tcPr>
            <w:tcW w:w="1900" w:type="dxa"/>
            <w:shd w:val="clear" w:color="auto" w:fill="auto"/>
            <w:vAlign w:val="center"/>
            <w:hideMark/>
          </w:tcPr>
          <w:p w14:paraId="0847C6EC" w14:textId="77777777" w:rsidR="00223209" w:rsidRDefault="00614FFC">
            <w:pPr>
              <w:jc w:val="both"/>
              <w:rPr>
                <w:color w:val="000000"/>
                <w:lang w:val="es-PY" w:eastAsia="es-PY"/>
              </w:rPr>
            </w:pPr>
            <w:r>
              <w:rPr>
                <w:color w:val="000000"/>
                <w:sz w:val="22"/>
                <w:szCs w:val="22"/>
                <w:lang w:val="es-PY" w:eastAsia="es-PY"/>
              </w:rPr>
              <w:t xml:space="preserve">3. </w:t>
            </w:r>
            <w:bookmarkStart w:id="154" w:name="_Hlk110870612"/>
            <w:r>
              <w:rPr>
                <w:color w:val="000000"/>
                <w:sz w:val="22"/>
                <w:szCs w:val="22"/>
                <w:lang w:val="es-PY" w:eastAsia="es-PY"/>
              </w:rPr>
              <w:t>Nos resulta fácil lograr el consenso, aun en temas difíciles</w:t>
            </w:r>
            <w:bookmarkEnd w:id="154"/>
          </w:p>
        </w:tc>
        <w:tc>
          <w:tcPr>
            <w:tcW w:w="640" w:type="dxa"/>
            <w:shd w:val="clear" w:color="auto" w:fill="auto"/>
            <w:vAlign w:val="center"/>
            <w:hideMark/>
          </w:tcPr>
          <w:p w14:paraId="44A70235"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40" w:type="dxa"/>
            <w:shd w:val="clear" w:color="auto" w:fill="auto"/>
            <w:vAlign w:val="center"/>
            <w:hideMark/>
          </w:tcPr>
          <w:p w14:paraId="560C871D"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00" w:type="dxa"/>
            <w:shd w:val="clear" w:color="auto" w:fill="auto"/>
            <w:vAlign w:val="center"/>
            <w:hideMark/>
          </w:tcPr>
          <w:p w14:paraId="39A857E6"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80" w:type="dxa"/>
            <w:shd w:val="clear" w:color="auto" w:fill="auto"/>
            <w:vAlign w:val="center"/>
            <w:hideMark/>
          </w:tcPr>
          <w:p w14:paraId="0A40EFC5"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40" w:type="dxa"/>
            <w:shd w:val="clear" w:color="auto" w:fill="auto"/>
            <w:vAlign w:val="center"/>
            <w:hideMark/>
          </w:tcPr>
          <w:p w14:paraId="783B0A8A"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14</w:t>
            </w:r>
          </w:p>
        </w:tc>
        <w:tc>
          <w:tcPr>
            <w:tcW w:w="620" w:type="dxa"/>
            <w:shd w:val="clear" w:color="auto" w:fill="auto"/>
            <w:vAlign w:val="center"/>
            <w:hideMark/>
          </w:tcPr>
          <w:p w14:paraId="0C105642"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35</w:t>
            </w:r>
          </w:p>
        </w:tc>
        <w:tc>
          <w:tcPr>
            <w:tcW w:w="620" w:type="dxa"/>
            <w:shd w:val="clear" w:color="auto" w:fill="auto"/>
            <w:vAlign w:val="center"/>
            <w:hideMark/>
          </w:tcPr>
          <w:p w14:paraId="69C9DAD8"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19</w:t>
            </w:r>
          </w:p>
        </w:tc>
        <w:tc>
          <w:tcPr>
            <w:tcW w:w="620" w:type="dxa"/>
            <w:shd w:val="clear" w:color="auto" w:fill="auto"/>
            <w:vAlign w:val="center"/>
            <w:hideMark/>
          </w:tcPr>
          <w:p w14:paraId="7FDD8B7F"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48</w:t>
            </w:r>
          </w:p>
        </w:tc>
        <w:tc>
          <w:tcPr>
            <w:tcW w:w="575" w:type="dxa"/>
            <w:shd w:val="clear" w:color="auto" w:fill="auto"/>
            <w:vAlign w:val="center"/>
            <w:hideMark/>
          </w:tcPr>
          <w:p w14:paraId="713D9114" w14:textId="77777777" w:rsidR="00223209" w:rsidRDefault="00614FFC">
            <w:pPr>
              <w:jc w:val="center"/>
              <w:rPr>
                <w:color w:val="000000"/>
                <w:lang w:val="es-PY" w:eastAsia="es-PY"/>
              </w:rPr>
            </w:pPr>
            <w:r>
              <w:rPr>
                <w:color w:val="000000"/>
                <w:sz w:val="22"/>
                <w:szCs w:val="22"/>
                <w:lang w:val="es-PY" w:eastAsia="es-PY"/>
              </w:rPr>
              <w:t>3</w:t>
            </w:r>
          </w:p>
        </w:tc>
        <w:tc>
          <w:tcPr>
            <w:tcW w:w="658" w:type="dxa"/>
            <w:shd w:val="clear" w:color="auto" w:fill="auto"/>
            <w:vAlign w:val="center"/>
            <w:hideMark/>
          </w:tcPr>
          <w:p w14:paraId="61F3958A" w14:textId="77777777" w:rsidR="00223209" w:rsidRDefault="00614FFC">
            <w:pPr>
              <w:jc w:val="center"/>
              <w:rPr>
                <w:color w:val="000000"/>
                <w:lang w:val="es-PY" w:eastAsia="es-PY"/>
              </w:rPr>
            </w:pPr>
            <w:r>
              <w:rPr>
                <w:color w:val="000000"/>
                <w:sz w:val="22"/>
                <w:szCs w:val="22"/>
                <w:lang w:val="es-PY" w:eastAsia="es-PY"/>
              </w:rPr>
              <w:t>8</w:t>
            </w:r>
          </w:p>
        </w:tc>
      </w:tr>
      <w:tr w:rsidR="00223209" w14:paraId="4EE0EB60" w14:textId="77777777">
        <w:trPr>
          <w:trHeight w:val="1355"/>
        </w:trPr>
        <w:tc>
          <w:tcPr>
            <w:tcW w:w="1900" w:type="dxa"/>
            <w:shd w:val="clear" w:color="auto" w:fill="auto"/>
            <w:vAlign w:val="center"/>
            <w:hideMark/>
          </w:tcPr>
          <w:p w14:paraId="59DBDC6B" w14:textId="77777777" w:rsidR="00223209" w:rsidRDefault="00614FFC">
            <w:pPr>
              <w:jc w:val="both"/>
              <w:rPr>
                <w:color w:val="000000"/>
                <w:lang w:val="es-PY" w:eastAsia="es-PY"/>
              </w:rPr>
            </w:pPr>
            <w:r>
              <w:rPr>
                <w:color w:val="000000"/>
                <w:sz w:val="22"/>
                <w:szCs w:val="22"/>
                <w:lang w:val="es-PY" w:eastAsia="es-PY"/>
              </w:rPr>
              <w:t xml:space="preserve">4. </w:t>
            </w:r>
            <w:bookmarkStart w:id="155" w:name="_Hlk110870652"/>
            <w:r>
              <w:rPr>
                <w:color w:val="000000"/>
                <w:sz w:val="22"/>
                <w:szCs w:val="22"/>
                <w:lang w:val="es-PY" w:eastAsia="es-PY"/>
              </w:rPr>
              <w:t>A menudo tenemos dificultades para alcanzar acuerdos en temas clave</w:t>
            </w:r>
            <w:bookmarkEnd w:id="155"/>
          </w:p>
        </w:tc>
        <w:tc>
          <w:tcPr>
            <w:tcW w:w="640" w:type="dxa"/>
            <w:shd w:val="clear" w:color="auto" w:fill="auto"/>
            <w:vAlign w:val="center"/>
            <w:hideMark/>
          </w:tcPr>
          <w:p w14:paraId="62A3E5C9" w14:textId="77777777" w:rsidR="00223209" w:rsidRDefault="00614FFC">
            <w:pPr>
              <w:jc w:val="center"/>
              <w:rPr>
                <w:color w:val="000000"/>
                <w:lang w:val="es-PY" w:eastAsia="es-PY"/>
              </w:rPr>
            </w:pPr>
            <w:r>
              <w:rPr>
                <w:color w:val="000000"/>
                <w:sz w:val="22"/>
                <w:szCs w:val="22"/>
                <w:lang w:val="es-PY" w:eastAsia="es-PY"/>
              </w:rPr>
              <w:t>1</w:t>
            </w:r>
          </w:p>
        </w:tc>
        <w:tc>
          <w:tcPr>
            <w:tcW w:w="640" w:type="dxa"/>
            <w:shd w:val="clear" w:color="auto" w:fill="auto"/>
            <w:vAlign w:val="center"/>
            <w:hideMark/>
          </w:tcPr>
          <w:p w14:paraId="44B345F5" w14:textId="77777777" w:rsidR="00223209" w:rsidRDefault="00614FFC">
            <w:pPr>
              <w:jc w:val="center"/>
              <w:rPr>
                <w:color w:val="000000"/>
                <w:lang w:val="es-PY" w:eastAsia="es-PY"/>
              </w:rPr>
            </w:pPr>
            <w:r>
              <w:rPr>
                <w:color w:val="000000"/>
                <w:sz w:val="22"/>
                <w:szCs w:val="22"/>
                <w:lang w:val="es-PY" w:eastAsia="es-PY"/>
              </w:rPr>
              <w:t>3</w:t>
            </w:r>
          </w:p>
        </w:tc>
        <w:tc>
          <w:tcPr>
            <w:tcW w:w="600" w:type="dxa"/>
            <w:shd w:val="clear" w:color="auto" w:fill="auto"/>
            <w:vAlign w:val="center"/>
            <w:hideMark/>
          </w:tcPr>
          <w:p w14:paraId="2C8F9E19" w14:textId="77777777" w:rsidR="00223209" w:rsidRDefault="00614FFC">
            <w:pPr>
              <w:jc w:val="center"/>
              <w:rPr>
                <w:color w:val="000000"/>
                <w:lang w:val="es-PY" w:eastAsia="es-PY"/>
              </w:rPr>
            </w:pPr>
            <w:r>
              <w:rPr>
                <w:color w:val="000000"/>
                <w:sz w:val="22"/>
                <w:szCs w:val="22"/>
                <w:lang w:val="es-PY" w:eastAsia="es-PY"/>
              </w:rPr>
              <w:t>2</w:t>
            </w:r>
          </w:p>
        </w:tc>
        <w:tc>
          <w:tcPr>
            <w:tcW w:w="680" w:type="dxa"/>
            <w:shd w:val="clear" w:color="auto" w:fill="auto"/>
            <w:vAlign w:val="center"/>
            <w:hideMark/>
          </w:tcPr>
          <w:p w14:paraId="1CB0F39C" w14:textId="77777777" w:rsidR="00223209" w:rsidRDefault="00614FFC">
            <w:pPr>
              <w:jc w:val="center"/>
              <w:rPr>
                <w:color w:val="000000"/>
                <w:lang w:val="es-PY" w:eastAsia="es-PY"/>
              </w:rPr>
            </w:pPr>
            <w:r>
              <w:rPr>
                <w:color w:val="000000"/>
                <w:sz w:val="22"/>
                <w:szCs w:val="22"/>
                <w:lang w:val="es-PY" w:eastAsia="es-PY"/>
              </w:rPr>
              <w:t>5</w:t>
            </w:r>
          </w:p>
        </w:tc>
        <w:tc>
          <w:tcPr>
            <w:tcW w:w="640" w:type="dxa"/>
            <w:shd w:val="clear" w:color="auto" w:fill="auto"/>
            <w:vAlign w:val="center"/>
            <w:hideMark/>
          </w:tcPr>
          <w:p w14:paraId="4B7E68EF" w14:textId="77777777" w:rsidR="00223209" w:rsidRDefault="00614FFC">
            <w:pPr>
              <w:jc w:val="center"/>
              <w:rPr>
                <w:color w:val="000000"/>
                <w:lang w:val="es-PY" w:eastAsia="es-PY"/>
              </w:rPr>
            </w:pPr>
            <w:r>
              <w:rPr>
                <w:color w:val="000000"/>
                <w:sz w:val="22"/>
                <w:szCs w:val="22"/>
                <w:lang w:val="es-PY" w:eastAsia="es-PY"/>
              </w:rPr>
              <w:t>5</w:t>
            </w:r>
          </w:p>
        </w:tc>
        <w:tc>
          <w:tcPr>
            <w:tcW w:w="620" w:type="dxa"/>
            <w:shd w:val="clear" w:color="auto" w:fill="auto"/>
            <w:vAlign w:val="center"/>
            <w:hideMark/>
          </w:tcPr>
          <w:p w14:paraId="4B8C7AAE" w14:textId="77777777" w:rsidR="00223209" w:rsidRDefault="00614FFC">
            <w:pPr>
              <w:jc w:val="center"/>
              <w:rPr>
                <w:color w:val="000000"/>
                <w:lang w:val="es-PY" w:eastAsia="es-PY"/>
              </w:rPr>
            </w:pPr>
            <w:r>
              <w:rPr>
                <w:color w:val="000000"/>
                <w:sz w:val="22"/>
                <w:szCs w:val="22"/>
                <w:lang w:val="es-PY" w:eastAsia="es-PY"/>
              </w:rPr>
              <w:t>10</w:t>
            </w:r>
          </w:p>
        </w:tc>
        <w:tc>
          <w:tcPr>
            <w:tcW w:w="620" w:type="dxa"/>
            <w:shd w:val="clear" w:color="auto" w:fill="auto"/>
            <w:vAlign w:val="center"/>
            <w:hideMark/>
          </w:tcPr>
          <w:p w14:paraId="674B4797" w14:textId="77777777" w:rsidR="00223209" w:rsidRDefault="00614FFC">
            <w:pPr>
              <w:jc w:val="center"/>
              <w:rPr>
                <w:color w:val="000000"/>
                <w:lang w:val="es-PY" w:eastAsia="es-PY"/>
              </w:rPr>
            </w:pPr>
            <w:r>
              <w:rPr>
                <w:color w:val="000000"/>
                <w:sz w:val="22"/>
                <w:szCs w:val="22"/>
                <w:lang w:val="es-PY" w:eastAsia="es-PY"/>
              </w:rPr>
              <w:t>17</w:t>
            </w:r>
          </w:p>
        </w:tc>
        <w:tc>
          <w:tcPr>
            <w:tcW w:w="620" w:type="dxa"/>
            <w:shd w:val="clear" w:color="auto" w:fill="auto"/>
            <w:vAlign w:val="center"/>
            <w:hideMark/>
          </w:tcPr>
          <w:p w14:paraId="4E0658A7" w14:textId="77777777" w:rsidR="00223209" w:rsidRDefault="00614FFC">
            <w:pPr>
              <w:jc w:val="center"/>
              <w:rPr>
                <w:color w:val="000000"/>
                <w:lang w:val="es-PY" w:eastAsia="es-PY"/>
              </w:rPr>
            </w:pPr>
            <w:r>
              <w:rPr>
                <w:color w:val="000000"/>
                <w:sz w:val="22"/>
                <w:szCs w:val="22"/>
                <w:lang w:val="es-PY" w:eastAsia="es-PY"/>
              </w:rPr>
              <w:t>43</w:t>
            </w:r>
          </w:p>
        </w:tc>
        <w:tc>
          <w:tcPr>
            <w:tcW w:w="575" w:type="dxa"/>
            <w:shd w:val="clear" w:color="auto" w:fill="auto"/>
            <w:vAlign w:val="center"/>
            <w:hideMark/>
          </w:tcPr>
          <w:p w14:paraId="6483CE9D" w14:textId="77777777" w:rsidR="00223209" w:rsidRDefault="00614FFC">
            <w:pPr>
              <w:jc w:val="center"/>
              <w:rPr>
                <w:color w:val="000000"/>
                <w:lang w:val="es-PY" w:eastAsia="es-PY"/>
              </w:rPr>
            </w:pPr>
            <w:r>
              <w:rPr>
                <w:color w:val="000000"/>
                <w:sz w:val="22"/>
                <w:szCs w:val="22"/>
                <w:lang w:val="es-PY" w:eastAsia="es-PY"/>
              </w:rPr>
              <w:t>15</w:t>
            </w:r>
          </w:p>
        </w:tc>
        <w:tc>
          <w:tcPr>
            <w:tcW w:w="658" w:type="dxa"/>
            <w:shd w:val="clear" w:color="auto" w:fill="auto"/>
            <w:vAlign w:val="center"/>
            <w:hideMark/>
          </w:tcPr>
          <w:p w14:paraId="2F9A55F9" w14:textId="77777777" w:rsidR="00223209" w:rsidRDefault="00614FFC">
            <w:pPr>
              <w:jc w:val="center"/>
              <w:rPr>
                <w:color w:val="000000"/>
                <w:lang w:val="es-PY" w:eastAsia="es-PY"/>
              </w:rPr>
            </w:pPr>
            <w:r>
              <w:rPr>
                <w:color w:val="000000"/>
                <w:sz w:val="22"/>
                <w:szCs w:val="22"/>
                <w:lang w:val="es-PY" w:eastAsia="es-PY"/>
              </w:rPr>
              <w:t>38</w:t>
            </w:r>
          </w:p>
        </w:tc>
      </w:tr>
      <w:tr w:rsidR="00223209" w14:paraId="0DB2396F" w14:textId="77777777">
        <w:trPr>
          <w:trHeight w:val="1375"/>
        </w:trPr>
        <w:tc>
          <w:tcPr>
            <w:tcW w:w="1900" w:type="dxa"/>
            <w:tcBorders>
              <w:bottom w:val="single" w:sz="4" w:space="0" w:color="auto"/>
            </w:tcBorders>
            <w:shd w:val="clear" w:color="auto" w:fill="auto"/>
            <w:vAlign w:val="center"/>
            <w:hideMark/>
          </w:tcPr>
          <w:p w14:paraId="25B2AB60" w14:textId="77777777" w:rsidR="00223209" w:rsidRDefault="00614FFC">
            <w:pPr>
              <w:jc w:val="both"/>
              <w:rPr>
                <w:color w:val="000000"/>
                <w:lang w:val="es-PY" w:eastAsia="es-PY"/>
              </w:rPr>
            </w:pPr>
            <w:r>
              <w:rPr>
                <w:color w:val="000000"/>
                <w:sz w:val="22"/>
                <w:szCs w:val="22"/>
                <w:lang w:val="es-PY" w:eastAsia="es-PY"/>
              </w:rPr>
              <w:t xml:space="preserve">5. </w:t>
            </w:r>
            <w:bookmarkStart w:id="156" w:name="_Hlk110870797"/>
            <w:r>
              <w:rPr>
                <w:color w:val="000000"/>
                <w:sz w:val="22"/>
                <w:szCs w:val="22"/>
                <w:lang w:val="es-PY" w:eastAsia="es-PY"/>
              </w:rPr>
              <w:t>Existe un claro acuerdo acerca de la forma correcta e incorrecta de hacer las cosas</w:t>
            </w:r>
            <w:bookmarkEnd w:id="156"/>
          </w:p>
        </w:tc>
        <w:tc>
          <w:tcPr>
            <w:tcW w:w="640" w:type="dxa"/>
            <w:tcBorders>
              <w:bottom w:val="single" w:sz="4" w:space="0" w:color="auto"/>
            </w:tcBorders>
            <w:shd w:val="clear" w:color="auto" w:fill="auto"/>
            <w:vAlign w:val="center"/>
            <w:hideMark/>
          </w:tcPr>
          <w:p w14:paraId="5265521F" w14:textId="77777777" w:rsidR="00223209" w:rsidRDefault="00614FFC">
            <w:pPr>
              <w:jc w:val="center"/>
              <w:rPr>
                <w:color w:val="000000"/>
                <w:lang w:val="es-PY" w:eastAsia="es-PY"/>
              </w:rPr>
            </w:pPr>
            <w:r>
              <w:rPr>
                <w:color w:val="000000"/>
                <w:sz w:val="22"/>
                <w:szCs w:val="22"/>
                <w:lang w:val="es-PY" w:eastAsia="es-PY"/>
              </w:rPr>
              <w:t>2</w:t>
            </w:r>
          </w:p>
        </w:tc>
        <w:tc>
          <w:tcPr>
            <w:tcW w:w="640" w:type="dxa"/>
            <w:tcBorders>
              <w:bottom w:val="single" w:sz="4" w:space="0" w:color="auto"/>
            </w:tcBorders>
            <w:shd w:val="clear" w:color="auto" w:fill="auto"/>
            <w:vAlign w:val="center"/>
            <w:hideMark/>
          </w:tcPr>
          <w:p w14:paraId="140C5DB6" w14:textId="77777777" w:rsidR="00223209" w:rsidRDefault="00614FFC">
            <w:pPr>
              <w:jc w:val="center"/>
              <w:rPr>
                <w:color w:val="000000"/>
                <w:lang w:val="es-PY" w:eastAsia="es-PY"/>
              </w:rPr>
            </w:pPr>
            <w:r>
              <w:rPr>
                <w:color w:val="000000"/>
                <w:sz w:val="22"/>
                <w:szCs w:val="22"/>
                <w:lang w:val="es-PY" w:eastAsia="es-PY"/>
              </w:rPr>
              <w:t>5</w:t>
            </w:r>
          </w:p>
        </w:tc>
        <w:tc>
          <w:tcPr>
            <w:tcW w:w="600" w:type="dxa"/>
            <w:tcBorders>
              <w:bottom w:val="single" w:sz="4" w:space="0" w:color="auto"/>
            </w:tcBorders>
            <w:shd w:val="clear" w:color="auto" w:fill="auto"/>
            <w:vAlign w:val="center"/>
            <w:hideMark/>
          </w:tcPr>
          <w:p w14:paraId="3973B88E" w14:textId="77777777" w:rsidR="00223209" w:rsidRDefault="00614FFC">
            <w:pPr>
              <w:jc w:val="center"/>
              <w:rPr>
                <w:color w:val="000000"/>
                <w:lang w:val="es-PY" w:eastAsia="es-PY"/>
              </w:rPr>
            </w:pPr>
            <w:r>
              <w:rPr>
                <w:color w:val="000000"/>
                <w:sz w:val="22"/>
                <w:szCs w:val="22"/>
                <w:lang w:val="es-PY" w:eastAsia="es-PY"/>
              </w:rPr>
              <w:t>5</w:t>
            </w:r>
          </w:p>
        </w:tc>
        <w:tc>
          <w:tcPr>
            <w:tcW w:w="680" w:type="dxa"/>
            <w:tcBorders>
              <w:bottom w:val="single" w:sz="4" w:space="0" w:color="auto"/>
            </w:tcBorders>
            <w:shd w:val="clear" w:color="auto" w:fill="auto"/>
            <w:vAlign w:val="center"/>
            <w:hideMark/>
          </w:tcPr>
          <w:p w14:paraId="277BE439" w14:textId="77777777" w:rsidR="00223209" w:rsidRDefault="00614FFC">
            <w:pPr>
              <w:jc w:val="center"/>
              <w:rPr>
                <w:color w:val="000000"/>
                <w:lang w:val="es-PY" w:eastAsia="es-PY"/>
              </w:rPr>
            </w:pPr>
            <w:r>
              <w:rPr>
                <w:color w:val="000000"/>
                <w:sz w:val="22"/>
                <w:szCs w:val="22"/>
                <w:lang w:val="es-PY" w:eastAsia="es-PY"/>
              </w:rPr>
              <w:t>13</w:t>
            </w:r>
          </w:p>
        </w:tc>
        <w:tc>
          <w:tcPr>
            <w:tcW w:w="640" w:type="dxa"/>
            <w:tcBorders>
              <w:bottom w:val="single" w:sz="4" w:space="0" w:color="auto"/>
            </w:tcBorders>
            <w:shd w:val="clear" w:color="auto" w:fill="auto"/>
            <w:vAlign w:val="center"/>
            <w:hideMark/>
          </w:tcPr>
          <w:p w14:paraId="56EF20DE" w14:textId="77777777" w:rsidR="00223209" w:rsidRDefault="00614FFC">
            <w:pPr>
              <w:jc w:val="center"/>
              <w:rPr>
                <w:color w:val="000000"/>
                <w:lang w:val="es-PY" w:eastAsia="es-PY"/>
              </w:rPr>
            </w:pPr>
            <w:r>
              <w:rPr>
                <w:color w:val="000000"/>
                <w:sz w:val="22"/>
                <w:szCs w:val="22"/>
                <w:lang w:val="es-PY" w:eastAsia="es-PY"/>
              </w:rPr>
              <w:t>15</w:t>
            </w:r>
          </w:p>
        </w:tc>
        <w:tc>
          <w:tcPr>
            <w:tcW w:w="620" w:type="dxa"/>
            <w:tcBorders>
              <w:bottom w:val="single" w:sz="4" w:space="0" w:color="auto"/>
            </w:tcBorders>
            <w:shd w:val="clear" w:color="auto" w:fill="auto"/>
            <w:vAlign w:val="center"/>
            <w:hideMark/>
          </w:tcPr>
          <w:p w14:paraId="2ECCCD66" w14:textId="77777777" w:rsidR="00223209" w:rsidRDefault="00614FFC">
            <w:pPr>
              <w:jc w:val="center"/>
              <w:rPr>
                <w:color w:val="000000"/>
                <w:lang w:val="es-PY" w:eastAsia="es-PY"/>
              </w:rPr>
            </w:pPr>
            <w:r>
              <w:rPr>
                <w:color w:val="000000"/>
                <w:sz w:val="22"/>
                <w:szCs w:val="22"/>
                <w:lang w:val="es-PY" w:eastAsia="es-PY"/>
              </w:rPr>
              <w:t>38</w:t>
            </w:r>
          </w:p>
        </w:tc>
        <w:tc>
          <w:tcPr>
            <w:tcW w:w="620" w:type="dxa"/>
            <w:tcBorders>
              <w:bottom w:val="single" w:sz="4" w:space="0" w:color="auto"/>
            </w:tcBorders>
            <w:shd w:val="clear" w:color="auto" w:fill="auto"/>
            <w:vAlign w:val="center"/>
            <w:hideMark/>
          </w:tcPr>
          <w:p w14:paraId="01F0995A" w14:textId="77777777" w:rsidR="00223209" w:rsidRDefault="00614FFC">
            <w:pPr>
              <w:jc w:val="center"/>
              <w:rPr>
                <w:color w:val="000000"/>
                <w:lang w:val="es-PY" w:eastAsia="es-PY"/>
              </w:rPr>
            </w:pPr>
            <w:r>
              <w:rPr>
                <w:color w:val="000000"/>
                <w:sz w:val="22"/>
                <w:szCs w:val="22"/>
                <w:lang w:val="es-PY" w:eastAsia="es-PY"/>
              </w:rPr>
              <w:t>15</w:t>
            </w:r>
          </w:p>
        </w:tc>
        <w:tc>
          <w:tcPr>
            <w:tcW w:w="620" w:type="dxa"/>
            <w:tcBorders>
              <w:bottom w:val="single" w:sz="4" w:space="0" w:color="auto"/>
            </w:tcBorders>
            <w:shd w:val="clear" w:color="auto" w:fill="auto"/>
            <w:vAlign w:val="center"/>
            <w:hideMark/>
          </w:tcPr>
          <w:p w14:paraId="0637B644" w14:textId="77777777" w:rsidR="00223209" w:rsidRDefault="00614FFC">
            <w:pPr>
              <w:jc w:val="center"/>
              <w:rPr>
                <w:color w:val="000000"/>
                <w:lang w:val="es-PY" w:eastAsia="es-PY"/>
              </w:rPr>
            </w:pPr>
            <w:r>
              <w:rPr>
                <w:color w:val="000000"/>
                <w:sz w:val="22"/>
                <w:szCs w:val="22"/>
                <w:lang w:val="es-PY" w:eastAsia="es-PY"/>
              </w:rPr>
              <w:t>38</w:t>
            </w:r>
          </w:p>
        </w:tc>
        <w:tc>
          <w:tcPr>
            <w:tcW w:w="575" w:type="dxa"/>
            <w:tcBorders>
              <w:bottom w:val="single" w:sz="4" w:space="0" w:color="auto"/>
            </w:tcBorders>
            <w:shd w:val="clear" w:color="auto" w:fill="auto"/>
            <w:vAlign w:val="center"/>
            <w:hideMark/>
          </w:tcPr>
          <w:p w14:paraId="2257F466" w14:textId="77777777" w:rsidR="00223209" w:rsidRDefault="00614FFC">
            <w:pPr>
              <w:jc w:val="center"/>
              <w:rPr>
                <w:color w:val="000000"/>
                <w:lang w:val="es-PY" w:eastAsia="es-PY"/>
              </w:rPr>
            </w:pPr>
            <w:r>
              <w:rPr>
                <w:color w:val="000000"/>
                <w:sz w:val="22"/>
                <w:szCs w:val="22"/>
                <w:lang w:val="es-PY" w:eastAsia="es-PY"/>
              </w:rPr>
              <w:t>3</w:t>
            </w:r>
          </w:p>
        </w:tc>
        <w:tc>
          <w:tcPr>
            <w:tcW w:w="658" w:type="dxa"/>
            <w:tcBorders>
              <w:bottom w:val="single" w:sz="4" w:space="0" w:color="auto"/>
            </w:tcBorders>
            <w:shd w:val="clear" w:color="auto" w:fill="auto"/>
            <w:vAlign w:val="center"/>
            <w:hideMark/>
          </w:tcPr>
          <w:p w14:paraId="23479F2D" w14:textId="77777777" w:rsidR="00223209" w:rsidRDefault="00614FFC">
            <w:pPr>
              <w:jc w:val="center"/>
              <w:rPr>
                <w:color w:val="000000"/>
                <w:lang w:val="es-PY" w:eastAsia="es-PY"/>
              </w:rPr>
            </w:pPr>
            <w:r>
              <w:rPr>
                <w:color w:val="000000"/>
                <w:sz w:val="22"/>
                <w:szCs w:val="22"/>
                <w:lang w:val="es-PY" w:eastAsia="es-PY"/>
              </w:rPr>
              <w:t>8</w:t>
            </w:r>
          </w:p>
        </w:tc>
      </w:tr>
    </w:tbl>
    <w:p w14:paraId="09521C60" w14:textId="77777777" w:rsidR="00223209" w:rsidRDefault="00614FFC">
      <w:pPr>
        <w:spacing w:line="360" w:lineRule="auto"/>
        <w:jc w:val="both"/>
        <w:rPr>
          <w:rFonts w:eastAsia="Calibri"/>
          <w:b/>
          <w:bCs/>
          <w:sz w:val="22"/>
          <w:szCs w:val="22"/>
        </w:rPr>
      </w:pPr>
      <w:bookmarkStart w:id="157" w:name="_Hlk110522263"/>
      <w:r>
        <w:rPr>
          <w:rFonts w:eastAsia="Calibri"/>
          <w:b/>
          <w:bCs/>
          <w:sz w:val="22"/>
          <w:szCs w:val="22"/>
        </w:rPr>
        <w:t>Fuente: Datos obtenidos por la autora</w:t>
      </w:r>
    </w:p>
    <w:bookmarkEnd w:id="157"/>
    <w:p w14:paraId="2E173DD2" w14:textId="77777777" w:rsidR="00223209" w:rsidRDefault="00223209">
      <w:pPr>
        <w:jc w:val="both"/>
        <w:rPr>
          <w:bCs/>
        </w:rPr>
      </w:pPr>
    </w:p>
    <w:p w14:paraId="4CAB6031" w14:textId="77777777" w:rsidR="00223209" w:rsidRDefault="00614FFC">
      <w:pPr>
        <w:spacing w:line="360" w:lineRule="auto"/>
        <w:ind w:firstLine="708"/>
        <w:jc w:val="both"/>
        <w:rPr>
          <w:bCs/>
        </w:rPr>
      </w:pPr>
      <w:bookmarkStart w:id="158" w:name="_Hlk110966277"/>
      <w:r>
        <w:rPr>
          <w:bCs/>
        </w:rPr>
        <w:t xml:space="preserve">Con referencia a los acuerdos: 65% </w:t>
      </w:r>
      <w:r>
        <w:rPr>
          <w:color w:val="000000"/>
          <w:sz w:val="22"/>
          <w:szCs w:val="22"/>
          <w:lang w:val="es-PY" w:eastAsia="es-PY"/>
        </w:rPr>
        <w:t xml:space="preserve">cuando existen desacuerdos, trabajamos intensamente para </w:t>
      </w:r>
      <w:r>
        <w:rPr>
          <w:color w:val="000000"/>
          <w:sz w:val="22"/>
          <w:szCs w:val="22"/>
          <w:lang w:val="es-PY" w:eastAsia="es-PY"/>
        </w:rPr>
        <w:t>encontrar soluciones donde todos ganen</w:t>
      </w:r>
      <w:bookmarkStart w:id="159" w:name="_Hlk110967336"/>
      <w:bookmarkEnd w:id="158"/>
      <w:r>
        <w:rPr>
          <w:color w:val="000000"/>
          <w:sz w:val="22"/>
          <w:szCs w:val="22"/>
          <w:lang w:val="es-PY" w:eastAsia="es-PY"/>
        </w:rPr>
        <w:t>, 43% este grupo tiene una cultura fuerte. 48% nos resulta fácil lograr el consenso, aun en temas difíciles, 43% a menudo tenemos dificultades para alcanzar acuerdos en temas clave,</w:t>
      </w:r>
      <w:bookmarkEnd w:id="159"/>
      <w:r>
        <w:rPr>
          <w:color w:val="000000"/>
          <w:sz w:val="22"/>
          <w:szCs w:val="22"/>
          <w:lang w:val="es-PY" w:eastAsia="es-PY"/>
        </w:rPr>
        <w:t xml:space="preserve"> </w:t>
      </w:r>
      <w:bookmarkStart w:id="160" w:name="_Hlk110966353"/>
      <w:r>
        <w:rPr>
          <w:color w:val="000000"/>
          <w:sz w:val="22"/>
          <w:szCs w:val="22"/>
          <w:lang w:val="es-PY" w:eastAsia="es-PY"/>
        </w:rPr>
        <w:t>48% nos resulta fácil lograr el cons</w:t>
      </w:r>
      <w:r>
        <w:rPr>
          <w:color w:val="000000"/>
          <w:sz w:val="22"/>
          <w:szCs w:val="22"/>
          <w:lang w:val="es-PY" w:eastAsia="es-PY"/>
        </w:rPr>
        <w:t xml:space="preserve">enso, aun en temas difíciles, </w:t>
      </w:r>
      <w:bookmarkEnd w:id="160"/>
      <w:r>
        <w:rPr>
          <w:color w:val="000000"/>
          <w:sz w:val="22"/>
          <w:szCs w:val="22"/>
          <w:lang w:val="es-PY" w:eastAsia="es-PY"/>
        </w:rPr>
        <w:t>43% a menudo tenemos dificultades para alcanzar acuerdos en temas clave, 38% existe un claro acuerdo acerca de la forma correcta e incorrecta de hacer las cosas.</w:t>
      </w:r>
    </w:p>
    <w:p w14:paraId="65961127" w14:textId="77777777" w:rsidR="00223209" w:rsidRDefault="00223209">
      <w:pPr>
        <w:spacing w:line="360" w:lineRule="auto"/>
        <w:jc w:val="both"/>
        <w:rPr>
          <w:bCs/>
        </w:rPr>
      </w:pPr>
    </w:p>
    <w:p w14:paraId="491CE321" w14:textId="77777777" w:rsidR="00223209" w:rsidRDefault="00223209">
      <w:pPr>
        <w:pStyle w:val="Prrafodelista"/>
        <w:ind w:left="540"/>
        <w:jc w:val="both"/>
        <w:rPr>
          <w:rFonts w:ascii="Times New Roman" w:hAnsi="Times New Roman" w:cs="Times New Roman"/>
          <w:b/>
          <w:sz w:val="24"/>
          <w:szCs w:val="24"/>
        </w:rPr>
      </w:pPr>
    </w:p>
    <w:p w14:paraId="74423A48" w14:textId="77777777" w:rsidR="00223209" w:rsidRDefault="00223209">
      <w:pPr>
        <w:jc w:val="both"/>
        <w:rPr>
          <w:b/>
        </w:rPr>
      </w:pPr>
    </w:p>
    <w:p w14:paraId="2BC2DF6F" w14:textId="77777777" w:rsidR="00223209" w:rsidRDefault="00223209">
      <w:pPr>
        <w:jc w:val="both"/>
        <w:rPr>
          <w:b/>
        </w:rPr>
      </w:pPr>
    </w:p>
    <w:p w14:paraId="6E0261CA" w14:textId="77777777" w:rsidR="00223209" w:rsidRDefault="00614FFC">
      <w:pPr>
        <w:pStyle w:val="Textoindependiente"/>
        <w:spacing w:line="360" w:lineRule="auto"/>
        <w:jc w:val="both"/>
        <w:rPr>
          <w:bCs/>
        </w:rPr>
      </w:pPr>
      <w:r>
        <w:rPr>
          <w:rFonts w:cs="Times New Roman"/>
          <w:b/>
        </w:rPr>
        <w:t xml:space="preserve">Tabla 7. </w:t>
      </w:r>
      <w:r>
        <w:rPr>
          <w:bCs/>
          <w:color w:val="000000"/>
        </w:rPr>
        <w:t>Distribución del personal de enfermería según perce</w:t>
      </w:r>
      <w:r>
        <w:rPr>
          <w:bCs/>
          <w:color w:val="000000"/>
        </w:rPr>
        <w:t>pción de coordinación e integración</w:t>
      </w:r>
      <w:r>
        <w:rPr>
          <w:bCs/>
        </w:rPr>
        <w:t>. Catedra de urología. Hospital de clínicas. San Lorenzo paraguay.2021.    (n</w:t>
      </w:r>
      <w:r>
        <w:rPr>
          <w:bCs/>
          <w:color w:val="000000"/>
        </w:rPr>
        <w:t>=40).</w:t>
      </w:r>
    </w:p>
    <w:tbl>
      <w:tblPr>
        <w:tblW w:w="8193" w:type="dxa"/>
        <w:tblInd w:w="-10" w:type="dxa"/>
        <w:tblCellMar>
          <w:left w:w="70" w:type="dxa"/>
          <w:right w:w="70" w:type="dxa"/>
        </w:tblCellMar>
        <w:tblLook w:val="04A0" w:firstRow="1" w:lastRow="0" w:firstColumn="1" w:lastColumn="0" w:noHBand="0" w:noVBand="1"/>
      </w:tblPr>
      <w:tblGrid>
        <w:gridCol w:w="1900"/>
        <w:gridCol w:w="640"/>
        <w:gridCol w:w="640"/>
        <w:gridCol w:w="600"/>
        <w:gridCol w:w="680"/>
        <w:gridCol w:w="640"/>
        <w:gridCol w:w="620"/>
        <w:gridCol w:w="620"/>
        <w:gridCol w:w="620"/>
        <w:gridCol w:w="575"/>
        <w:gridCol w:w="658"/>
      </w:tblGrid>
      <w:tr w:rsidR="00223209" w14:paraId="56777F40" w14:textId="77777777">
        <w:trPr>
          <w:trHeight w:val="936"/>
        </w:trPr>
        <w:tc>
          <w:tcPr>
            <w:tcW w:w="1900" w:type="dxa"/>
            <w:vMerge w:val="restart"/>
            <w:tcBorders>
              <w:top w:val="single" w:sz="4" w:space="0" w:color="auto"/>
            </w:tcBorders>
            <w:shd w:val="clear" w:color="auto" w:fill="auto"/>
            <w:vAlign w:val="center"/>
            <w:hideMark/>
          </w:tcPr>
          <w:p w14:paraId="6C6E729F" w14:textId="77777777" w:rsidR="00223209" w:rsidRDefault="00614FFC">
            <w:pPr>
              <w:jc w:val="both"/>
              <w:rPr>
                <w:b/>
                <w:bCs/>
                <w:color w:val="000000"/>
                <w:lang w:val="es-PY" w:eastAsia="es-PY"/>
              </w:rPr>
            </w:pPr>
            <w:bookmarkStart w:id="161" w:name="_Hlk110870996"/>
            <w:r>
              <w:rPr>
                <w:b/>
                <w:bCs/>
                <w:color w:val="000000"/>
                <w:lang w:val="es-PY" w:eastAsia="es-PY"/>
              </w:rPr>
              <w:t xml:space="preserve">Coordinación </w:t>
            </w:r>
          </w:p>
          <w:p w14:paraId="643041DC" w14:textId="77777777" w:rsidR="00223209" w:rsidRDefault="00614FFC">
            <w:pPr>
              <w:jc w:val="both"/>
              <w:rPr>
                <w:b/>
                <w:bCs/>
                <w:color w:val="000000"/>
                <w:lang w:val="es-PY" w:eastAsia="es-PY"/>
              </w:rPr>
            </w:pPr>
            <w:r>
              <w:rPr>
                <w:b/>
                <w:bCs/>
                <w:color w:val="000000"/>
                <w:lang w:val="es-PY" w:eastAsia="es-PY"/>
              </w:rPr>
              <w:t>e integración</w:t>
            </w:r>
          </w:p>
          <w:bookmarkEnd w:id="161"/>
          <w:p w14:paraId="2A5B77C1" w14:textId="77777777" w:rsidR="00223209" w:rsidRDefault="00223209">
            <w:pPr>
              <w:jc w:val="both"/>
              <w:rPr>
                <w:b/>
                <w:bCs/>
                <w:color w:val="000000"/>
                <w:lang w:val="es-PY" w:eastAsia="es-PY"/>
              </w:rPr>
            </w:pPr>
          </w:p>
          <w:p w14:paraId="120DF0FF" w14:textId="77777777" w:rsidR="00223209" w:rsidRDefault="00223209">
            <w:pPr>
              <w:jc w:val="both"/>
              <w:rPr>
                <w:b/>
                <w:bCs/>
                <w:color w:val="000000"/>
                <w:lang w:val="es-PY" w:eastAsia="es-PY"/>
              </w:rPr>
            </w:pPr>
          </w:p>
        </w:tc>
        <w:tc>
          <w:tcPr>
            <w:tcW w:w="1280" w:type="dxa"/>
            <w:gridSpan w:val="2"/>
            <w:tcBorders>
              <w:top w:val="single" w:sz="4" w:space="0" w:color="auto"/>
            </w:tcBorders>
            <w:shd w:val="clear" w:color="auto" w:fill="auto"/>
            <w:vAlign w:val="center"/>
            <w:hideMark/>
          </w:tcPr>
          <w:p w14:paraId="3BE31DDC" w14:textId="77777777" w:rsidR="00223209" w:rsidRDefault="00614FFC">
            <w:pPr>
              <w:jc w:val="center"/>
              <w:rPr>
                <w:color w:val="000000"/>
                <w:lang w:val="es-PY" w:eastAsia="es-PY"/>
              </w:rPr>
            </w:pPr>
            <w:r>
              <w:rPr>
                <w:color w:val="000000"/>
                <w:sz w:val="22"/>
                <w:szCs w:val="22"/>
                <w:lang w:val="es-PY" w:eastAsia="es-PY"/>
              </w:rPr>
              <w:t>Totalmente en desacuerdo</w:t>
            </w:r>
          </w:p>
        </w:tc>
        <w:tc>
          <w:tcPr>
            <w:tcW w:w="1280" w:type="dxa"/>
            <w:gridSpan w:val="2"/>
            <w:tcBorders>
              <w:top w:val="single" w:sz="4" w:space="0" w:color="auto"/>
            </w:tcBorders>
            <w:shd w:val="clear" w:color="auto" w:fill="auto"/>
            <w:vAlign w:val="center"/>
            <w:hideMark/>
          </w:tcPr>
          <w:p w14:paraId="12FD55BE" w14:textId="77777777" w:rsidR="00223209" w:rsidRDefault="00614FFC">
            <w:pPr>
              <w:jc w:val="both"/>
              <w:rPr>
                <w:color w:val="000000"/>
                <w:lang w:val="es-PY" w:eastAsia="es-PY"/>
              </w:rPr>
            </w:pPr>
            <w:r>
              <w:rPr>
                <w:color w:val="000000"/>
                <w:sz w:val="22"/>
                <w:szCs w:val="22"/>
                <w:lang w:val="es-PY" w:eastAsia="es-PY"/>
              </w:rPr>
              <w:t>En desacuerdo</w:t>
            </w:r>
          </w:p>
        </w:tc>
        <w:tc>
          <w:tcPr>
            <w:tcW w:w="1260" w:type="dxa"/>
            <w:gridSpan w:val="2"/>
            <w:tcBorders>
              <w:top w:val="single" w:sz="4" w:space="0" w:color="auto"/>
            </w:tcBorders>
            <w:shd w:val="clear" w:color="auto" w:fill="auto"/>
            <w:vAlign w:val="center"/>
            <w:hideMark/>
          </w:tcPr>
          <w:p w14:paraId="1BCF252E" w14:textId="77777777" w:rsidR="00223209" w:rsidRDefault="00614FFC">
            <w:pPr>
              <w:jc w:val="both"/>
              <w:rPr>
                <w:color w:val="000000"/>
                <w:lang w:val="es-PY" w:eastAsia="es-PY"/>
              </w:rPr>
            </w:pPr>
            <w:r>
              <w:rPr>
                <w:color w:val="000000"/>
                <w:sz w:val="22"/>
                <w:szCs w:val="22"/>
                <w:lang w:val="es-PY" w:eastAsia="es-PY"/>
              </w:rPr>
              <w:t>Neutral</w:t>
            </w:r>
          </w:p>
        </w:tc>
        <w:tc>
          <w:tcPr>
            <w:tcW w:w="1240" w:type="dxa"/>
            <w:gridSpan w:val="2"/>
            <w:tcBorders>
              <w:top w:val="single" w:sz="4" w:space="0" w:color="auto"/>
            </w:tcBorders>
            <w:shd w:val="clear" w:color="auto" w:fill="auto"/>
            <w:vAlign w:val="center"/>
            <w:hideMark/>
          </w:tcPr>
          <w:p w14:paraId="74D2104D" w14:textId="77777777" w:rsidR="00223209" w:rsidRDefault="00614FFC">
            <w:pPr>
              <w:jc w:val="both"/>
              <w:rPr>
                <w:color w:val="000000"/>
                <w:lang w:val="es-PY" w:eastAsia="es-PY"/>
              </w:rPr>
            </w:pPr>
            <w:r>
              <w:rPr>
                <w:color w:val="000000"/>
                <w:sz w:val="22"/>
                <w:szCs w:val="22"/>
                <w:lang w:val="es-PY" w:eastAsia="es-PY"/>
              </w:rPr>
              <w:t>De acuerdo</w:t>
            </w:r>
          </w:p>
        </w:tc>
        <w:tc>
          <w:tcPr>
            <w:tcW w:w="1233" w:type="dxa"/>
            <w:gridSpan w:val="2"/>
            <w:tcBorders>
              <w:top w:val="single" w:sz="4" w:space="0" w:color="auto"/>
            </w:tcBorders>
            <w:shd w:val="clear" w:color="auto" w:fill="auto"/>
            <w:vAlign w:val="center"/>
            <w:hideMark/>
          </w:tcPr>
          <w:p w14:paraId="39C85BD3" w14:textId="77777777" w:rsidR="00223209" w:rsidRDefault="00614FFC">
            <w:pPr>
              <w:jc w:val="both"/>
              <w:rPr>
                <w:color w:val="000000"/>
                <w:lang w:val="es-PY" w:eastAsia="es-PY"/>
              </w:rPr>
            </w:pPr>
            <w:r>
              <w:rPr>
                <w:color w:val="000000"/>
                <w:sz w:val="22"/>
                <w:szCs w:val="22"/>
                <w:lang w:val="es-PY" w:eastAsia="es-PY"/>
              </w:rPr>
              <w:t>Totalmente de acuerdo</w:t>
            </w:r>
          </w:p>
        </w:tc>
      </w:tr>
      <w:tr w:rsidR="00223209" w14:paraId="76064457" w14:textId="77777777">
        <w:trPr>
          <w:trHeight w:val="68"/>
        </w:trPr>
        <w:tc>
          <w:tcPr>
            <w:tcW w:w="1900" w:type="dxa"/>
            <w:vMerge/>
            <w:tcBorders>
              <w:bottom w:val="single" w:sz="4" w:space="0" w:color="auto"/>
            </w:tcBorders>
            <w:vAlign w:val="center"/>
            <w:hideMark/>
          </w:tcPr>
          <w:p w14:paraId="41598CAC" w14:textId="77777777" w:rsidR="00223209" w:rsidRDefault="00223209">
            <w:pPr>
              <w:rPr>
                <w:b/>
                <w:bCs/>
                <w:color w:val="000000"/>
                <w:lang w:val="es-PY" w:eastAsia="es-PY"/>
              </w:rPr>
            </w:pPr>
          </w:p>
        </w:tc>
        <w:tc>
          <w:tcPr>
            <w:tcW w:w="1280" w:type="dxa"/>
            <w:gridSpan w:val="2"/>
            <w:tcBorders>
              <w:bottom w:val="single" w:sz="4" w:space="0" w:color="auto"/>
            </w:tcBorders>
            <w:shd w:val="clear" w:color="auto" w:fill="auto"/>
            <w:vAlign w:val="center"/>
            <w:hideMark/>
          </w:tcPr>
          <w:p w14:paraId="237674D5" w14:textId="77777777" w:rsidR="00223209" w:rsidRDefault="00614FFC">
            <w:pPr>
              <w:jc w:val="both"/>
              <w:rPr>
                <w:color w:val="000000"/>
                <w:lang w:val="es-PY" w:eastAsia="es-PY"/>
              </w:rPr>
            </w:pPr>
            <w:r>
              <w:rPr>
                <w:color w:val="000000"/>
                <w:sz w:val="22"/>
                <w:szCs w:val="22"/>
                <w:lang w:val="es-PY" w:eastAsia="es-PY"/>
              </w:rPr>
              <w:t xml:space="preserve"> No         %</w:t>
            </w:r>
          </w:p>
        </w:tc>
        <w:tc>
          <w:tcPr>
            <w:tcW w:w="1280" w:type="dxa"/>
            <w:gridSpan w:val="2"/>
            <w:tcBorders>
              <w:bottom w:val="single" w:sz="4" w:space="0" w:color="auto"/>
            </w:tcBorders>
            <w:shd w:val="clear" w:color="auto" w:fill="auto"/>
            <w:vAlign w:val="center"/>
            <w:hideMark/>
          </w:tcPr>
          <w:p w14:paraId="126CDAC3" w14:textId="77777777" w:rsidR="00223209" w:rsidRDefault="00614FFC">
            <w:pPr>
              <w:jc w:val="both"/>
              <w:rPr>
                <w:color w:val="000000"/>
                <w:lang w:val="es-PY" w:eastAsia="es-PY"/>
              </w:rPr>
            </w:pPr>
            <w:r>
              <w:rPr>
                <w:color w:val="000000"/>
                <w:sz w:val="22"/>
                <w:szCs w:val="22"/>
                <w:lang w:val="es-PY" w:eastAsia="es-PY"/>
              </w:rPr>
              <w:t xml:space="preserve"> No           %</w:t>
            </w:r>
          </w:p>
        </w:tc>
        <w:tc>
          <w:tcPr>
            <w:tcW w:w="640" w:type="dxa"/>
            <w:tcBorders>
              <w:bottom w:val="single" w:sz="4" w:space="0" w:color="auto"/>
            </w:tcBorders>
            <w:shd w:val="clear" w:color="auto" w:fill="auto"/>
            <w:vAlign w:val="center"/>
            <w:hideMark/>
          </w:tcPr>
          <w:p w14:paraId="751113F9" w14:textId="77777777" w:rsidR="00223209" w:rsidRDefault="00614FFC">
            <w:pPr>
              <w:jc w:val="both"/>
              <w:rPr>
                <w:color w:val="000000"/>
                <w:lang w:val="es-PY" w:eastAsia="es-PY"/>
              </w:rPr>
            </w:pPr>
            <w:r>
              <w:rPr>
                <w:color w:val="000000"/>
                <w:sz w:val="22"/>
                <w:szCs w:val="22"/>
                <w:lang w:val="es-PY" w:eastAsia="es-PY"/>
              </w:rPr>
              <w:t>No</w:t>
            </w:r>
          </w:p>
        </w:tc>
        <w:tc>
          <w:tcPr>
            <w:tcW w:w="620" w:type="dxa"/>
            <w:tcBorders>
              <w:bottom w:val="single" w:sz="4" w:space="0" w:color="auto"/>
            </w:tcBorders>
            <w:shd w:val="clear" w:color="auto" w:fill="auto"/>
            <w:vAlign w:val="center"/>
            <w:hideMark/>
          </w:tcPr>
          <w:p w14:paraId="2B382CF2" w14:textId="77777777" w:rsidR="00223209" w:rsidRDefault="00614FFC">
            <w:pPr>
              <w:jc w:val="both"/>
              <w:rPr>
                <w:color w:val="000000"/>
                <w:lang w:val="es-PY" w:eastAsia="es-PY"/>
              </w:rPr>
            </w:pPr>
            <w:r>
              <w:rPr>
                <w:color w:val="000000"/>
                <w:sz w:val="22"/>
                <w:szCs w:val="22"/>
                <w:lang w:val="es-PY" w:eastAsia="es-PY"/>
              </w:rPr>
              <w:t>%</w:t>
            </w:r>
          </w:p>
        </w:tc>
        <w:tc>
          <w:tcPr>
            <w:tcW w:w="620" w:type="dxa"/>
            <w:tcBorders>
              <w:bottom w:val="single" w:sz="4" w:space="0" w:color="auto"/>
            </w:tcBorders>
            <w:shd w:val="clear" w:color="auto" w:fill="auto"/>
            <w:vAlign w:val="center"/>
            <w:hideMark/>
          </w:tcPr>
          <w:p w14:paraId="25211290" w14:textId="77777777" w:rsidR="00223209" w:rsidRDefault="00614FFC">
            <w:pPr>
              <w:jc w:val="both"/>
              <w:rPr>
                <w:color w:val="000000"/>
                <w:lang w:val="es-PY" w:eastAsia="es-PY"/>
              </w:rPr>
            </w:pPr>
            <w:r>
              <w:rPr>
                <w:color w:val="000000"/>
                <w:sz w:val="22"/>
                <w:szCs w:val="22"/>
                <w:lang w:val="es-PY" w:eastAsia="es-PY"/>
              </w:rPr>
              <w:t xml:space="preserve"> No</w:t>
            </w:r>
          </w:p>
        </w:tc>
        <w:tc>
          <w:tcPr>
            <w:tcW w:w="620" w:type="dxa"/>
            <w:tcBorders>
              <w:bottom w:val="single" w:sz="4" w:space="0" w:color="auto"/>
            </w:tcBorders>
            <w:shd w:val="clear" w:color="auto" w:fill="auto"/>
            <w:vAlign w:val="center"/>
            <w:hideMark/>
          </w:tcPr>
          <w:p w14:paraId="00D1DF34" w14:textId="77777777" w:rsidR="00223209" w:rsidRDefault="00614FFC">
            <w:pPr>
              <w:jc w:val="both"/>
              <w:rPr>
                <w:color w:val="000000"/>
                <w:lang w:val="es-PY" w:eastAsia="es-PY"/>
              </w:rPr>
            </w:pPr>
            <w:r>
              <w:rPr>
                <w:color w:val="000000"/>
                <w:sz w:val="22"/>
                <w:szCs w:val="22"/>
                <w:lang w:val="es-PY" w:eastAsia="es-PY"/>
              </w:rPr>
              <w:t xml:space="preserve">  %</w:t>
            </w:r>
          </w:p>
        </w:tc>
        <w:tc>
          <w:tcPr>
            <w:tcW w:w="575" w:type="dxa"/>
            <w:tcBorders>
              <w:bottom w:val="single" w:sz="4" w:space="0" w:color="auto"/>
            </w:tcBorders>
            <w:shd w:val="clear" w:color="auto" w:fill="auto"/>
            <w:vAlign w:val="center"/>
            <w:hideMark/>
          </w:tcPr>
          <w:p w14:paraId="0E6C8CE9" w14:textId="77777777" w:rsidR="00223209" w:rsidRDefault="00614FFC">
            <w:pPr>
              <w:jc w:val="center"/>
              <w:rPr>
                <w:color w:val="000000"/>
                <w:lang w:val="es-PY" w:eastAsia="es-PY"/>
              </w:rPr>
            </w:pPr>
            <w:r>
              <w:rPr>
                <w:color w:val="000000"/>
                <w:sz w:val="22"/>
                <w:szCs w:val="22"/>
                <w:lang w:val="es-PY" w:eastAsia="es-PY"/>
              </w:rPr>
              <w:t>No</w:t>
            </w:r>
          </w:p>
        </w:tc>
        <w:tc>
          <w:tcPr>
            <w:tcW w:w="658" w:type="dxa"/>
            <w:tcBorders>
              <w:bottom w:val="single" w:sz="4" w:space="0" w:color="auto"/>
            </w:tcBorders>
            <w:shd w:val="clear" w:color="auto" w:fill="auto"/>
            <w:vAlign w:val="center"/>
            <w:hideMark/>
          </w:tcPr>
          <w:p w14:paraId="756670E7" w14:textId="77777777" w:rsidR="00223209" w:rsidRDefault="00614FFC">
            <w:pPr>
              <w:jc w:val="center"/>
              <w:rPr>
                <w:color w:val="000000"/>
                <w:lang w:val="es-PY" w:eastAsia="es-PY"/>
              </w:rPr>
            </w:pPr>
            <w:r>
              <w:rPr>
                <w:color w:val="000000"/>
                <w:sz w:val="22"/>
                <w:szCs w:val="22"/>
                <w:lang w:val="es-PY" w:eastAsia="es-PY"/>
              </w:rPr>
              <w:t>%</w:t>
            </w:r>
          </w:p>
        </w:tc>
      </w:tr>
      <w:tr w:rsidR="00223209" w14:paraId="5F190137" w14:textId="77777777">
        <w:trPr>
          <w:trHeight w:val="1027"/>
        </w:trPr>
        <w:tc>
          <w:tcPr>
            <w:tcW w:w="1900" w:type="dxa"/>
            <w:tcBorders>
              <w:top w:val="single" w:sz="4" w:space="0" w:color="auto"/>
            </w:tcBorders>
            <w:shd w:val="clear" w:color="auto" w:fill="auto"/>
            <w:vAlign w:val="center"/>
            <w:hideMark/>
          </w:tcPr>
          <w:p w14:paraId="6978ADEC" w14:textId="77777777" w:rsidR="00223209" w:rsidRDefault="00614FFC">
            <w:pPr>
              <w:jc w:val="both"/>
              <w:rPr>
                <w:color w:val="000000"/>
                <w:lang w:val="es-PY" w:eastAsia="es-PY"/>
              </w:rPr>
            </w:pPr>
            <w:r>
              <w:rPr>
                <w:color w:val="000000"/>
                <w:sz w:val="22"/>
                <w:szCs w:val="22"/>
                <w:lang w:val="es-PY" w:eastAsia="es-PY"/>
              </w:rPr>
              <w:t xml:space="preserve">1. </w:t>
            </w:r>
            <w:bookmarkStart w:id="162" w:name="_Hlk110871090"/>
            <w:r>
              <w:rPr>
                <w:color w:val="000000"/>
                <w:sz w:val="22"/>
                <w:szCs w:val="22"/>
                <w:lang w:val="es-PY" w:eastAsia="es-PY"/>
              </w:rPr>
              <w:t>Nuestra manera de trabajar es consistente y predecible</w:t>
            </w:r>
            <w:bookmarkEnd w:id="162"/>
          </w:p>
        </w:tc>
        <w:tc>
          <w:tcPr>
            <w:tcW w:w="640" w:type="dxa"/>
            <w:tcBorders>
              <w:top w:val="single" w:sz="4" w:space="0" w:color="auto"/>
            </w:tcBorders>
            <w:shd w:val="clear" w:color="auto" w:fill="auto"/>
            <w:vAlign w:val="center"/>
            <w:hideMark/>
          </w:tcPr>
          <w:p w14:paraId="55B51B5D"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40" w:type="dxa"/>
            <w:tcBorders>
              <w:top w:val="single" w:sz="4" w:space="0" w:color="auto"/>
            </w:tcBorders>
            <w:shd w:val="clear" w:color="auto" w:fill="auto"/>
            <w:vAlign w:val="center"/>
            <w:hideMark/>
          </w:tcPr>
          <w:p w14:paraId="1FE79674"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00" w:type="dxa"/>
            <w:tcBorders>
              <w:top w:val="single" w:sz="4" w:space="0" w:color="auto"/>
            </w:tcBorders>
            <w:shd w:val="clear" w:color="auto" w:fill="auto"/>
            <w:vAlign w:val="center"/>
            <w:hideMark/>
          </w:tcPr>
          <w:p w14:paraId="1283A78D"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6</w:t>
            </w:r>
          </w:p>
        </w:tc>
        <w:tc>
          <w:tcPr>
            <w:tcW w:w="680" w:type="dxa"/>
            <w:tcBorders>
              <w:top w:val="single" w:sz="4" w:space="0" w:color="auto"/>
            </w:tcBorders>
            <w:shd w:val="clear" w:color="auto" w:fill="auto"/>
            <w:vAlign w:val="center"/>
            <w:hideMark/>
          </w:tcPr>
          <w:p w14:paraId="5FBF83AB"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15</w:t>
            </w:r>
          </w:p>
        </w:tc>
        <w:tc>
          <w:tcPr>
            <w:tcW w:w="640" w:type="dxa"/>
            <w:tcBorders>
              <w:top w:val="single" w:sz="4" w:space="0" w:color="auto"/>
            </w:tcBorders>
            <w:shd w:val="clear" w:color="auto" w:fill="auto"/>
            <w:vAlign w:val="center"/>
            <w:hideMark/>
          </w:tcPr>
          <w:p w14:paraId="512B20D8"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13</w:t>
            </w:r>
          </w:p>
        </w:tc>
        <w:tc>
          <w:tcPr>
            <w:tcW w:w="620" w:type="dxa"/>
            <w:tcBorders>
              <w:top w:val="single" w:sz="4" w:space="0" w:color="auto"/>
            </w:tcBorders>
            <w:shd w:val="clear" w:color="auto" w:fill="auto"/>
            <w:vAlign w:val="center"/>
            <w:hideMark/>
          </w:tcPr>
          <w:p w14:paraId="7E97E39E"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38</w:t>
            </w:r>
          </w:p>
        </w:tc>
        <w:tc>
          <w:tcPr>
            <w:tcW w:w="620" w:type="dxa"/>
            <w:tcBorders>
              <w:top w:val="single" w:sz="4" w:space="0" w:color="auto"/>
            </w:tcBorders>
            <w:shd w:val="clear" w:color="auto" w:fill="auto"/>
            <w:vAlign w:val="center"/>
            <w:hideMark/>
          </w:tcPr>
          <w:p w14:paraId="24042CD8"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18</w:t>
            </w:r>
          </w:p>
        </w:tc>
        <w:tc>
          <w:tcPr>
            <w:tcW w:w="620" w:type="dxa"/>
            <w:tcBorders>
              <w:top w:val="single" w:sz="4" w:space="0" w:color="auto"/>
            </w:tcBorders>
            <w:shd w:val="clear" w:color="auto" w:fill="auto"/>
            <w:vAlign w:val="center"/>
            <w:hideMark/>
          </w:tcPr>
          <w:p w14:paraId="4F392B77"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45</w:t>
            </w:r>
          </w:p>
        </w:tc>
        <w:tc>
          <w:tcPr>
            <w:tcW w:w="575" w:type="dxa"/>
            <w:tcBorders>
              <w:top w:val="single" w:sz="4" w:space="0" w:color="auto"/>
            </w:tcBorders>
            <w:shd w:val="clear" w:color="auto" w:fill="auto"/>
            <w:vAlign w:val="center"/>
            <w:hideMark/>
          </w:tcPr>
          <w:p w14:paraId="5F455BA1" w14:textId="77777777" w:rsidR="00223209" w:rsidRDefault="00614FFC">
            <w:pPr>
              <w:jc w:val="center"/>
              <w:rPr>
                <w:color w:val="000000"/>
                <w:sz w:val="20"/>
                <w:szCs w:val="20"/>
                <w:lang w:val="es-PY" w:eastAsia="es-PY"/>
              </w:rPr>
            </w:pPr>
            <w:r>
              <w:rPr>
                <w:color w:val="000000"/>
                <w:sz w:val="20"/>
                <w:szCs w:val="20"/>
                <w:lang w:val="es-PY" w:eastAsia="es-PY"/>
              </w:rPr>
              <w:t>1</w:t>
            </w:r>
          </w:p>
        </w:tc>
        <w:tc>
          <w:tcPr>
            <w:tcW w:w="658" w:type="dxa"/>
            <w:tcBorders>
              <w:top w:val="single" w:sz="4" w:space="0" w:color="auto"/>
            </w:tcBorders>
            <w:shd w:val="clear" w:color="auto" w:fill="auto"/>
            <w:vAlign w:val="center"/>
            <w:hideMark/>
          </w:tcPr>
          <w:p w14:paraId="02D922CF" w14:textId="77777777" w:rsidR="00223209" w:rsidRDefault="00614FFC">
            <w:pPr>
              <w:jc w:val="center"/>
              <w:rPr>
                <w:color w:val="000000"/>
                <w:sz w:val="20"/>
                <w:szCs w:val="20"/>
                <w:lang w:val="es-PY" w:eastAsia="es-PY"/>
              </w:rPr>
            </w:pPr>
            <w:r>
              <w:rPr>
                <w:color w:val="000000"/>
                <w:sz w:val="20"/>
                <w:szCs w:val="20"/>
                <w:lang w:val="es-PY" w:eastAsia="es-PY"/>
              </w:rPr>
              <w:t>3</w:t>
            </w:r>
          </w:p>
        </w:tc>
      </w:tr>
      <w:tr w:rsidR="00223209" w14:paraId="21F13164" w14:textId="77777777">
        <w:trPr>
          <w:trHeight w:val="1239"/>
        </w:trPr>
        <w:tc>
          <w:tcPr>
            <w:tcW w:w="1900" w:type="dxa"/>
            <w:shd w:val="clear" w:color="auto" w:fill="auto"/>
            <w:vAlign w:val="center"/>
            <w:hideMark/>
          </w:tcPr>
          <w:p w14:paraId="5D5086A7" w14:textId="77777777" w:rsidR="00223209" w:rsidRDefault="00614FFC">
            <w:pPr>
              <w:jc w:val="both"/>
              <w:rPr>
                <w:color w:val="000000"/>
                <w:lang w:val="es-PY" w:eastAsia="es-PY"/>
              </w:rPr>
            </w:pPr>
            <w:r>
              <w:rPr>
                <w:color w:val="000000"/>
                <w:sz w:val="22"/>
                <w:szCs w:val="22"/>
                <w:lang w:val="es-PY" w:eastAsia="es-PY"/>
              </w:rPr>
              <w:t xml:space="preserve">2. </w:t>
            </w:r>
            <w:bookmarkStart w:id="163" w:name="_Hlk110871127"/>
            <w:r>
              <w:rPr>
                <w:color w:val="000000"/>
                <w:sz w:val="22"/>
                <w:szCs w:val="22"/>
                <w:lang w:val="es-PY" w:eastAsia="es-PY"/>
              </w:rPr>
              <w:t>Los profesionales</w:t>
            </w:r>
            <w:r>
              <w:rPr>
                <w:color w:val="000000"/>
                <w:sz w:val="22"/>
                <w:szCs w:val="22"/>
                <w:lang w:val="es-PY" w:eastAsia="es-PY"/>
              </w:rPr>
              <w:t xml:space="preserve"> de diferentes grupos de esta organización tienen una perspectiva común</w:t>
            </w:r>
            <w:bookmarkEnd w:id="163"/>
          </w:p>
        </w:tc>
        <w:tc>
          <w:tcPr>
            <w:tcW w:w="640" w:type="dxa"/>
            <w:shd w:val="clear" w:color="auto" w:fill="auto"/>
            <w:vAlign w:val="center"/>
            <w:hideMark/>
          </w:tcPr>
          <w:p w14:paraId="754AA62E"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w:t>
            </w:r>
          </w:p>
        </w:tc>
        <w:tc>
          <w:tcPr>
            <w:tcW w:w="640" w:type="dxa"/>
            <w:shd w:val="clear" w:color="auto" w:fill="auto"/>
            <w:vAlign w:val="center"/>
            <w:hideMark/>
          </w:tcPr>
          <w:p w14:paraId="4BD63A08"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00" w:type="dxa"/>
            <w:shd w:val="clear" w:color="auto" w:fill="auto"/>
            <w:vAlign w:val="center"/>
            <w:hideMark/>
          </w:tcPr>
          <w:p w14:paraId="747D208A"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80" w:type="dxa"/>
            <w:shd w:val="clear" w:color="auto" w:fill="auto"/>
            <w:vAlign w:val="center"/>
            <w:hideMark/>
          </w:tcPr>
          <w:p w14:paraId="7F5653F4"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8</w:t>
            </w:r>
          </w:p>
        </w:tc>
        <w:tc>
          <w:tcPr>
            <w:tcW w:w="640" w:type="dxa"/>
            <w:shd w:val="clear" w:color="auto" w:fill="auto"/>
            <w:vAlign w:val="center"/>
            <w:hideMark/>
          </w:tcPr>
          <w:p w14:paraId="2DDFA15E"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8</w:t>
            </w:r>
          </w:p>
        </w:tc>
        <w:tc>
          <w:tcPr>
            <w:tcW w:w="620" w:type="dxa"/>
            <w:shd w:val="clear" w:color="auto" w:fill="auto"/>
            <w:vAlign w:val="center"/>
            <w:hideMark/>
          </w:tcPr>
          <w:p w14:paraId="773E5203"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20</w:t>
            </w:r>
          </w:p>
        </w:tc>
        <w:tc>
          <w:tcPr>
            <w:tcW w:w="620" w:type="dxa"/>
            <w:shd w:val="clear" w:color="auto" w:fill="auto"/>
            <w:vAlign w:val="center"/>
            <w:hideMark/>
          </w:tcPr>
          <w:p w14:paraId="2CDD2624"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17</w:t>
            </w:r>
          </w:p>
        </w:tc>
        <w:tc>
          <w:tcPr>
            <w:tcW w:w="620" w:type="dxa"/>
            <w:shd w:val="clear" w:color="auto" w:fill="auto"/>
            <w:vAlign w:val="center"/>
            <w:hideMark/>
          </w:tcPr>
          <w:p w14:paraId="3B0D0008"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42</w:t>
            </w:r>
          </w:p>
        </w:tc>
        <w:tc>
          <w:tcPr>
            <w:tcW w:w="575" w:type="dxa"/>
            <w:shd w:val="clear" w:color="auto" w:fill="auto"/>
            <w:vAlign w:val="center"/>
            <w:hideMark/>
          </w:tcPr>
          <w:p w14:paraId="7CC6FB49" w14:textId="77777777" w:rsidR="00223209" w:rsidRDefault="00614FFC">
            <w:pPr>
              <w:jc w:val="center"/>
              <w:rPr>
                <w:color w:val="000000"/>
                <w:sz w:val="20"/>
                <w:szCs w:val="20"/>
                <w:lang w:val="es-PY" w:eastAsia="es-PY"/>
              </w:rPr>
            </w:pPr>
            <w:r>
              <w:rPr>
                <w:color w:val="000000"/>
                <w:sz w:val="20"/>
                <w:szCs w:val="20"/>
                <w:lang w:val="es-PY" w:eastAsia="es-PY"/>
              </w:rPr>
              <w:t>11</w:t>
            </w:r>
          </w:p>
        </w:tc>
        <w:tc>
          <w:tcPr>
            <w:tcW w:w="658" w:type="dxa"/>
            <w:shd w:val="clear" w:color="auto" w:fill="auto"/>
            <w:vAlign w:val="center"/>
            <w:hideMark/>
          </w:tcPr>
          <w:p w14:paraId="78A30B30" w14:textId="77777777" w:rsidR="00223209" w:rsidRDefault="00614FFC">
            <w:pPr>
              <w:jc w:val="center"/>
              <w:rPr>
                <w:color w:val="000000"/>
                <w:sz w:val="20"/>
                <w:szCs w:val="20"/>
                <w:lang w:val="es-PY" w:eastAsia="es-PY"/>
              </w:rPr>
            </w:pPr>
            <w:r>
              <w:rPr>
                <w:color w:val="000000"/>
                <w:sz w:val="20"/>
                <w:szCs w:val="20"/>
                <w:lang w:val="es-PY" w:eastAsia="es-PY"/>
              </w:rPr>
              <w:t>27</w:t>
            </w:r>
          </w:p>
        </w:tc>
      </w:tr>
      <w:tr w:rsidR="00223209" w14:paraId="5905CFC3" w14:textId="77777777">
        <w:trPr>
          <w:trHeight w:val="1371"/>
        </w:trPr>
        <w:tc>
          <w:tcPr>
            <w:tcW w:w="1900" w:type="dxa"/>
            <w:shd w:val="clear" w:color="auto" w:fill="auto"/>
            <w:vAlign w:val="center"/>
            <w:hideMark/>
          </w:tcPr>
          <w:p w14:paraId="3D009408" w14:textId="77777777" w:rsidR="00223209" w:rsidRDefault="00614FFC">
            <w:pPr>
              <w:jc w:val="both"/>
              <w:rPr>
                <w:color w:val="000000"/>
                <w:lang w:val="es-PY" w:eastAsia="es-PY"/>
              </w:rPr>
            </w:pPr>
            <w:r>
              <w:rPr>
                <w:color w:val="000000"/>
                <w:sz w:val="22"/>
                <w:szCs w:val="22"/>
                <w:lang w:val="es-PY" w:eastAsia="es-PY"/>
              </w:rPr>
              <w:t xml:space="preserve">3. </w:t>
            </w:r>
            <w:bookmarkStart w:id="164" w:name="_Hlk110871480"/>
            <w:r>
              <w:rPr>
                <w:color w:val="000000"/>
                <w:sz w:val="22"/>
                <w:szCs w:val="22"/>
                <w:lang w:val="es-PY" w:eastAsia="es-PY"/>
              </w:rPr>
              <w:t>Es sencillo coordinar proyectos entre los diferentes grupos de esta organización</w:t>
            </w:r>
            <w:bookmarkEnd w:id="164"/>
          </w:p>
        </w:tc>
        <w:tc>
          <w:tcPr>
            <w:tcW w:w="640" w:type="dxa"/>
            <w:shd w:val="clear" w:color="auto" w:fill="auto"/>
            <w:vAlign w:val="center"/>
            <w:hideMark/>
          </w:tcPr>
          <w:p w14:paraId="5A3BD46A"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40" w:type="dxa"/>
            <w:shd w:val="clear" w:color="auto" w:fill="auto"/>
            <w:vAlign w:val="center"/>
            <w:hideMark/>
          </w:tcPr>
          <w:p w14:paraId="4450DAB9"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00" w:type="dxa"/>
            <w:shd w:val="clear" w:color="auto" w:fill="auto"/>
            <w:vAlign w:val="center"/>
            <w:hideMark/>
          </w:tcPr>
          <w:p w14:paraId="6CE3BA7B"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80" w:type="dxa"/>
            <w:shd w:val="clear" w:color="auto" w:fill="auto"/>
            <w:vAlign w:val="center"/>
            <w:hideMark/>
          </w:tcPr>
          <w:p w14:paraId="7775E143"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13</w:t>
            </w:r>
          </w:p>
        </w:tc>
        <w:tc>
          <w:tcPr>
            <w:tcW w:w="640" w:type="dxa"/>
            <w:shd w:val="clear" w:color="auto" w:fill="auto"/>
            <w:vAlign w:val="center"/>
            <w:hideMark/>
          </w:tcPr>
          <w:p w14:paraId="004FCCCB"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14</w:t>
            </w:r>
          </w:p>
        </w:tc>
        <w:tc>
          <w:tcPr>
            <w:tcW w:w="620" w:type="dxa"/>
            <w:shd w:val="clear" w:color="auto" w:fill="auto"/>
            <w:vAlign w:val="center"/>
            <w:hideMark/>
          </w:tcPr>
          <w:p w14:paraId="10702831"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35</w:t>
            </w:r>
          </w:p>
        </w:tc>
        <w:tc>
          <w:tcPr>
            <w:tcW w:w="620" w:type="dxa"/>
            <w:shd w:val="clear" w:color="auto" w:fill="auto"/>
            <w:vAlign w:val="center"/>
            <w:hideMark/>
          </w:tcPr>
          <w:p w14:paraId="39C2AC3B"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17</w:t>
            </w:r>
          </w:p>
        </w:tc>
        <w:tc>
          <w:tcPr>
            <w:tcW w:w="620" w:type="dxa"/>
            <w:shd w:val="clear" w:color="auto" w:fill="auto"/>
            <w:vAlign w:val="center"/>
            <w:hideMark/>
          </w:tcPr>
          <w:p w14:paraId="7C561FC3"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43</w:t>
            </w:r>
          </w:p>
        </w:tc>
        <w:tc>
          <w:tcPr>
            <w:tcW w:w="575" w:type="dxa"/>
            <w:shd w:val="clear" w:color="auto" w:fill="auto"/>
            <w:vAlign w:val="center"/>
            <w:hideMark/>
          </w:tcPr>
          <w:p w14:paraId="0F0D876F" w14:textId="77777777" w:rsidR="00223209" w:rsidRDefault="00614FFC">
            <w:pPr>
              <w:jc w:val="center"/>
              <w:rPr>
                <w:color w:val="000000"/>
                <w:sz w:val="20"/>
                <w:szCs w:val="20"/>
                <w:lang w:val="es-PY" w:eastAsia="es-PY"/>
              </w:rPr>
            </w:pPr>
            <w:r>
              <w:rPr>
                <w:color w:val="000000"/>
                <w:sz w:val="20"/>
                <w:szCs w:val="20"/>
                <w:lang w:val="es-PY" w:eastAsia="es-PY"/>
              </w:rPr>
              <w:t>2</w:t>
            </w:r>
          </w:p>
        </w:tc>
        <w:tc>
          <w:tcPr>
            <w:tcW w:w="658" w:type="dxa"/>
            <w:shd w:val="clear" w:color="auto" w:fill="auto"/>
            <w:vAlign w:val="center"/>
            <w:hideMark/>
          </w:tcPr>
          <w:p w14:paraId="15117017" w14:textId="77777777" w:rsidR="00223209" w:rsidRDefault="00614FFC">
            <w:pPr>
              <w:jc w:val="center"/>
              <w:rPr>
                <w:color w:val="000000"/>
                <w:sz w:val="20"/>
                <w:szCs w:val="20"/>
                <w:lang w:val="es-PY" w:eastAsia="es-PY"/>
              </w:rPr>
            </w:pPr>
            <w:r>
              <w:rPr>
                <w:color w:val="000000"/>
                <w:sz w:val="20"/>
                <w:szCs w:val="20"/>
                <w:lang w:val="es-PY" w:eastAsia="es-PY"/>
              </w:rPr>
              <w:t>5</w:t>
            </w:r>
          </w:p>
        </w:tc>
      </w:tr>
      <w:tr w:rsidR="00223209" w14:paraId="01D658EE" w14:textId="77777777">
        <w:trPr>
          <w:trHeight w:val="1689"/>
        </w:trPr>
        <w:tc>
          <w:tcPr>
            <w:tcW w:w="1900" w:type="dxa"/>
            <w:shd w:val="clear" w:color="auto" w:fill="auto"/>
            <w:vAlign w:val="center"/>
            <w:hideMark/>
          </w:tcPr>
          <w:p w14:paraId="4F004887" w14:textId="77777777" w:rsidR="00223209" w:rsidRDefault="00614FFC">
            <w:pPr>
              <w:jc w:val="both"/>
              <w:rPr>
                <w:color w:val="000000"/>
                <w:lang w:val="es-PY" w:eastAsia="es-PY"/>
              </w:rPr>
            </w:pPr>
            <w:r>
              <w:rPr>
                <w:color w:val="000000"/>
                <w:sz w:val="22"/>
                <w:szCs w:val="22"/>
                <w:lang w:val="es-PY" w:eastAsia="es-PY"/>
              </w:rPr>
              <w:t xml:space="preserve">4. </w:t>
            </w:r>
            <w:bookmarkStart w:id="165" w:name="_Hlk110871525"/>
            <w:r>
              <w:rPr>
                <w:color w:val="000000"/>
                <w:sz w:val="22"/>
                <w:szCs w:val="22"/>
                <w:lang w:val="es-PY" w:eastAsia="es-PY"/>
              </w:rPr>
              <w:t xml:space="preserve">Trabajar con alguien de otro grupo de </w:t>
            </w:r>
            <w:r>
              <w:rPr>
                <w:color w:val="000000"/>
                <w:sz w:val="22"/>
                <w:szCs w:val="22"/>
                <w:lang w:val="es-PY" w:eastAsia="es-PY"/>
              </w:rPr>
              <w:t>esta institución es como trabajar con alguien de otra organización</w:t>
            </w:r>
            <w:bookmarkEnd w:id="165"/>
          </w:p>
        </w:tc>
        <w:tc>
          <w:tcPr>
            <w:tcW w:w="640" w:type="dxa"/>
            <w:shd w:val="clear" w:color="auto" w:fill="auto"/>
            <w:vAlign w:val="center"/>
            <w:hideMark/>
          </w:tcPr>
          <w:p w14:paraId="58EB30F8" w14:textId="77777777" w:rsidR="00223209" w:rsidRDefault="00614FFC">
            <w:pPr>
              <w:jc w:val="center"/>
              <w:rPr>
                <w:color w:val="000000"/>
                <w:sz w:val="20"/>
                <w:szCs w:val="20"/>
                <w:lang w:val="es-PY" w:eastAsia="es-PY"/>
              </w:rPr>
            </w:pPr>
            <w:r>
              <w:rPr>
                <w:color w:val="000000"/>
                <w:sz w:val="20"/>
                <w:szCs w:val="20"/>
                <w:lang w:val="es-PY" w:eastAsia="es-PY"/>
              </w:rPr>
              <w:t>2</w:t>
            </w:r>
          </w:p>
        </w:tc>
        <w:tc>
          <w:tcPr>
            <w:tcW w:w="640" w:type="dxa"/>
            <w:shd w:val="clear" w:color="auto" w:fill="auto"/>
            <w:vAlign w:val="center"/>
            <w:hideMark/>
          </w:tcPr>
          <w:p w14:paraId="51C27056" w14:textId="77777777" w:rsidR="00223209" w:rsidRDefault="00614FFC">
            <w:pPr>
              <w:jc w:val="center"/>
              <w:rPr>
                <w:color w:val="000000"/>
                <w:sz w:val="20"/>
                <w:szCs w:val="20"/>
                <w:lang w:val="es-PY" w:eastAsia="es-PY"/>
              </w:rPr>
            </w:pPr>
            <w:r>
              <w:rPr>
                <w:color w:val="000000"/>
                <w:sz w:val="20"/>
                <w:szCs w:val="20"/>
                <w:lang w:val="es-PY" w:eastAsia="es-PY"/>
              </w:rPr>
              <w:t>5</w:t>
            </w:r>
          </w:p>
        </w:tc>
        <w:tc>
          <w:tcPr>
            <w:tcW w:w="600" w:type="dxa"/>
            <w:shd w:val="clear" w:color="auto" w:fill="auto"/>
            <w:vAlign w:val="center"/>
            <w:hideMark/>
          </w:tcPr>
          <w:p w14:paraId="2B5C6FB5" w14:textId="77777777" w:rsidR="00223209" w:rsidRDefault="00614FFC">
            <w:pPr>
              <w:jc w:val="center"/>
              <w:rPr>
                <w:color w:val="000000"/>
                <w:sz w:val="20"/>
                <w:szCs w:val="20"/>
                <w:lang w:val="es-PY" w:eastAsia="es-PY"/>
              </w:rPr>
            </w:pPr>
            <w:r>
              <w:rPr>
                <w:color w:val="000000"/>
                <w:sz w:val="20"/>
                <w:szCs w:val="20"/>
                <w:lang w:val="es-PY" w:eastAsia="es-PY"/>
              </w:rPr>
              <w:t>2</w:t>
            </w:r>
          </w:p>
        </w:tc>
        <w:tc>
          <w:tcPr>
            <w:tcW w:w="680" w:type="dxa"/>
            <w:shd w:val="clear" w:color="auto" w:fill="auto"/>
            <w:vAlign w:val="center"/>
            <w:hideMark/>
          </w:tcPr>
          <w:p w14:paraId="14362BC7" w14:textId="77777777" w:rsidR="00223209" w:rsidRDefault="00614FFC">
            <w:pPr>
              <w:jc w:val="center"/>
              <w:rPr>
                <w:color w:val="000000"/>
                <w:sz w:val="20"/>
                <w:szCs w:val="20"/>
                <w:lang w:val="es-PY" w:eastAsia="es-PY"/>
              </w:rPr>
            </w:pPr>
            <w:r>
              <w:rPr>
                <w:color w:val="000000"/>
                <w:sz w:val="20"/>
                <w:szCs w:val="20"/>
                <w:lang w:val="es-PY" w:eastAsia="es-PY"/>
              </w:rPr>
              <w:t>5</w:t>
            </w:r>
          </w:p>
        </w:tc>
        <w:tc>
          <w:tcPr>
            <w:tcW w:w="640" w:type="dxa"/>
            <w:shd w:val="clear" w:color="auto" w:fill="auto"/>
            <w:vAlign w:val="center"/>
            <w:hideMark/>
          </w:tcPr>
          <w:p w14:paraId="7D3A2D88" w14:textId="77777777" w:rsidR="00223209" w:rsidRDefault="00614FFC">
            <w:pPr>
              <w:jc w:val="center"/>
              <w:rPr>
                <w:color w:val="000000"/>
                <w:sz w:val="20"/>
                <w:szCs w:val="20"/>
                <w:lang w:val="es-PY" w:eastAsia="es-PY"/>
              </w:rPr>
            </w:pPr>
            <w:r>
              <w:rPr>
                <w:color w:val="000000"/>
                <w:sz w:val="20"/>
                <w:szCs w:val="20"/>
                <w:lang w:val="es-PY" w:eastAsia="es-PY"/>
              </w:rPr>
              <w:t>2</w:t>
            </w:r>
          </w:p>
        </w:tc>
        <w:tc>
          <w:tcPr>
            <w:tcW w:w="620" w:type="dxa"/>
            <w:shd w:val="clear" w:color="auto" w:fill="auto"/>
            <w:vAlign w:val="center"/>
            <w:hideMark/>
          </w:tcPr>
          <w:p w14:paraId="3BF1BC1C" w14:textId="77777777" w:rsidR="00223209" w:rsidRDefault="00614FFC">
            <w:pPr>
              <w:jc w:val="center"/>
              <w:rPr>
                <w:color w:val="000000"/>
                <w:sz w:val="20"/>
                <w:szCs w:val="20"/>
                <w:lang w:val="es-PY" w:eastAsia="es-PY"/>
              </w:rPr>
            </w:pPr>
            <w:r>
              <w:rPr>
                <w:color w:val="000000"/>
                <w:sz w:val="20"/>
                <w:szCs w:val="20"/>
                <w:lang w:val="es-PY" w:eastAsia="es-PY"/>
              </w:rPr>
              <w:t>5</w:t>
            </w:r>
          </w:p>
        </w:tc>
        <w:tc>
          <w:tcPr>
            <w:tcW w:w="620" w:type="dxa"/>
            <w:shd w:val="clear" w:color="auto" w:fill="auto"/>
            <w:vAlign w:val="center"/>
            <w:hideMark/>
          </w:tcPr>
          <w:p w14:paraId="43CA41D5" w14:textId="77777777" w:rsidR="00223209" w:rsidRDefault="00614FFC">
            <w:pPr>
              <w:jc w:val="center"/>
              <w:rPr>
                <w:color w:val="000000"/>
                <w:sz w:val="20"/>
                <w:szCs w:val="20"/>
                <w:lang w:val="es-PY" w:eastAsia="es-PY"/>
              </w:rPr>
            </w:pPr>
            <w:r>
              <w:rPr>
                <w:color w:val="000000"/>
                <w:sz w:val="20"/>
                <w:szCs w:val="20"/>
                <w:lang w:val="es-PY" w:eastAsia="es-PY"/>
              </w:rPr>
              <w:t>18</w:t>
            </w:r>
          </w:p>
        </w:tc>
        <w:tc>
          <w:tcPr>
            <w:tcW w:w="620" w:type="dxa"/>
            <w:shd w:val="clear" w:color="auto" w:fill="auto"/>
            <w:vAlign w:val="center"/>
            <w:hideMark/>
          </w:tcPr>
          <w:p w14:paraId="414C630B" w14:textId="77777777" w:rsidR="00223209" w:rsidRDefault="00614FFC">
            <w:pPr>
              <w:jc w:val="center"/>
              <w:rPr>
                <w:color w:val="000000"/>
                <w:sz w:val="20"/>
                <w:szCs w:val="20"/>
                <w:lang w:val="es-PY" w:eastAsia="es-PY"/>
              </w:rPr>
            </w:pPr>
            <w:r>
              <w:rPr>
                <w:color w:val="000000"/>
                <w:sz w:val="20"/>
                <w:szCs w:val="20"/>
                <w:lang w:val="es-PY" w:eastAsia="es-PY"/>
              </w:rPr>
              <w:t>45</w:t>
            </w:r>
          </w:p>
        </w:tc>
        <w:tc>
          <w:tcPr>
            <w:tcW w:w="575" w:type="dxa"/>
            <w:shd w:val="clear" w:color="auto" w:fill="auto"/>
            <w:vAlign w:val="center"/>
            <w:hideMark/>
          </w:tcPr>
          <w:p w14:paraId="2A806E98" w14:textId="77777777" w:rsidR="00223209" w:rsidRDefault="00614FFC">
            <w:pPr>
              <w:jc w:val="center"/>
              <w:rPr>
                <w:color w:val="000000"/>
                <w:sz w:val="20"/>
                <w:szCs w:val="20"/>
                <w:lang w:val="es-PY" w:eastAsia="es-PY"/>
              </w:rPr>
            </w:pPr>
            <w:r>
              <w:rPr>
                <w:color w:val="000000"/>
                <w:sz w:val="20"/>
                <w:szCs w:val="20"/>
                <w:lang w:val="es-PY" w:eastAsia="es-PY"/>
              </w:rPr>
              <w:t>16</w:t>
            </w:r>
          </w:p>
        </w:tc>
        <w:tc>
          <w:tcPr>
            <w:tcW w:w="658" w:type="dxa"/>
            <w:shd w:val="clear" w:color="auto" w:fill="auto"/>
            <w:vAlign w:val="center"/>
            <w:hideMark/>
          </w:tcPr>
          <w:p w14:paraId="1C1F8FA4" w14:textId="77777777" w:rsidR="00223209" w:rsidRDefault="00614FFC">
            <w:pPr>
              <w:jc w:val="center"/>
              <w:rPr>
                <w:color w:val="000000"/>
                <w:sz w:val="20"/>
                <w:szCs w:val="20"/>
                <w:lang w:val="es-PY" w:eastAsia="es-PY"/>
              </w:rPr>
            </w:pPr>
            <w:r>
              <w:rPr>
                <w:color w:val="000000"/>
                <w:sz w:val="20"/>
                <w:szCs w:val="20"/>
                <w:lang w:val="es-PY" w:eastAsia="es-PY"/>
              </w:rPr>
              <w:t>40</w:t>
            </w:r>
          </w:p>
        </w:tc>
      </w:tr>
      <w:tr w:rsidR="00223209" w14:paraId="28A79C8E" w14:textId="77777777">
        <w:trPr>
          <w:trHeight w:val="1317"/>
        </w:trPr>
        <w:tc>
          <w:tcPr>
            <w:tcW w:w="1900" w:type="dxa"/>
            <w:tcBorders>
              <w:bottom w:val="single" w:sz="4" w:space="0" w:color="auto"/>
            </w:tcBorders>
            <w:shd w:val="clear" w:color="auto" w:fill="auto"/>
            <w:vAlign w:val="center"/>
            <w:hideMark/>
          </w:tcPr>
          <w:p w14:paraId="171E477A" w14:textId="77777777" w:rsidR="00223209" w:rsidRDefault="00614FFC">
            <w:pPr>
              <w:jc w:val="both"/>
              <w:rPr>
                <w:color w:val="000000"/>
                <w:lang w:val="es-PY" w:eastAsia="es-PY"/>
              </w:rPr>
            </w:pPr>
            <w:r>
              <w:rPr>
                <w:color w:val="000000"/>
                <w:sz w:val="22"/>
                <w:szCs w:val="22"/>
                <w:lang w:val="es-PY" w:eastAsia="es-PY"/>
              </w:rPr>
              <w:t xml:space="preserve">5. </w:t>
            </w:r>
            <w:bookmarkStart w:id="166" w:name="_Hlk110871057"/>
            <w:r>
              <w:rPr>
                <w:color w:val="000000"/>
                <w:sz w:val="22"/>
                <w:szCs w:val="22"/>
                <w:lang w:val="es-PY" w:eastAsia="es-PY"/>
              </w:rPr>
              <w:t>Existe una buena alineación de objetivos entre los diferentes niveles jerárquicos</w:t>
            </w:r>
            <w:bookmarkEnd w:id="166"/>
          </w:p>
        </w:tc>
        <w:tc>
          <w:tcPr>
            <w:tcW w:w="640" w:type="dxa"/>
            <w:tcBorders>
              <w:bottom w:val="single" w:sz="4" w:space="0" w:color="auto"/>
            </w:tcBorders>
            <w:shd w:val="clear" w:color="auto" w:fill="auto"/>
            <w:vAlign w:val="center"/>
            <w:hideMark/>
          </w:tcPr>
          <w:p w14:paraId="7FA8E2D1" w14:textId="77777777" w:rsidR="00223209" w:rsidRDefault="00614FFC">
            <w:pPr>
              <w:jc w:val="center"/>
              <w:rPr>
                <w:color w:val="000000"/>
                <w:sz w:val="20"/>
                <w:szCs w:val="20"/>
                <w:lang w:val="es-PY" w:eastAsia="es-PY"/>
              </w:rPr>
            </w:pPr>
            <w:r>
              <w:rPr>
                <w:color w:val="000000"/>
                <w:sz w:val="20"/>
                <w:szCs w:val="20"/>
                <w:lang w:val="es-PY" w:eastAsia="es-PY"/>
              </w:rPr>
              <w:t>2</w:t>
            </w:r>
          </w:p>
        </w:tc>
        <w:tc>
          <w:tcPr>
            <w:tcW w:w="640" w:type="dxa"/>
            <w:tcBorders>
              <w:bottom w:val="single" w:sz="4" w:space="0" w:color="auto"/>
            </w:tcBorders>
            <w:shd w:val="clear" w:color="auto" w:fill="auto"/>
            <w:vAlign w:val="center"/>
            <w:hideMark/>
          </w:tcPr>
          <w:p w14:paraId="0D12786B" w14:textId="77777777" w:rsidR="00223209" w:rsidRDefault="00614FFC">
            <w:pPr>
              <w:jc w:val="center"/>
              <w:rPr>
                <w:color w:val="000000"/>
                <w:sz w:val="20"/>
                <w:szCs w:val="20"/>
                <w:lang w:val="es-PY" w:eastAsia="es-PY"/>
              </w:rPr>
            </w:pPr>
            <w:r>
              <w:rPr>
                <w:color w:val="000000"/>
                <w:sz w:val="20"/>
                <w:szCs w:val="20"/>
                <w:lang w:val="es-PY" w:eastAsia="es-PY"/>
              </w:rPr>
              <w:t>5</w:t>
            </w:r>
          </w:p>
        </w:tc>
        <w:tc>
          <w:tcPr>
            <w:tcW w:w="600" w:type="dxa"/>
            <w:tcBorders>
              <w:bottom w:val="single" w:sz="4" w:space="0" w:color="auto"/>
            </w:tcBorders>
            <w:shd w:val="clear" w:color="auto" w:fill="auto"/>
            <w:vAlign w:val="center"/>
            <w:hideMark/>
          </w:tcPr>
          <w:p w14:paraId="18A26A87" w14:textId="77777777" w:rsidR="00223209" w:rsidRDefault="00614FFC">
            <w:pPr>
              <w:jc w:val="center"/>
              <w:rPr>
                <w:color w:val="000000"/>
                <w:sz w:val="20"/>
                <w:szCs w:val="20"/>
                <w:lang w:val="es-PY" w:eastAsia="es-PY"/>
              </w:rPr>
            </w:pPr>
            <w:r>
              <w:rPr>
                <w:color w:val="000000"/>
                <w:sz w:val="20"/>
                <w:szCs w:val="20"/>
                <w:lang w:val="es-PY" w:eastAsia="es-PY"/>
              </w:rPr>
              <w:t>2</w:t>
            </w:r>
          </w:p>
        </w:tc>
        <w:tc>
          <w:tcPr>
            <w:tcW w:w="680" w:type="dxa"/>
            <w:tcBorders>
              <w:bottom w:val="single" w:sz="4" w:space="0" w:color="auto"/>
            </w:tcBorders>
            <w:shd w:val="clear" w:color="auto" w:fill="auto"/>
            <w:vAlign w:val="center"/>
            <w:hideMark/>
          </w:tcPr>
          <w:p w14:paraId="29DD85BA" w14:textId="77777777" w:rsidR="00223209" w:rsidRDefault="00614FFC">
            <w:pPr>
              <w:jc w:val="center"/>
              <w:rPr>
                <w:color w:val="000000"/>
                <w:sz w:val="20"/>
                <w:szCs w:val="20"/>
                <w:lang w:val="es-PY" w:eastAsia="es-PY"/>
              </w:rPr>
            </w:pPr>
            <w:r>
              <w:rPr>
                <w:color w:val="000000"/>
                <w:sz w:val="20"/>
                <w:szCs w:val="20"/>
                <w:lang w:val="es-PY" w:eastAsia="es-PY"/>
              </w:rPr>
              <w:t>5</w:t>
            </w:r>
          </w:p>
        </w:tc>
        <w:tc>
          <w:tcPr>
            <w:tcW w:w="640" w:type="dxa"/>
            <w:tcBorders>
              <w:bottom w:val="single" w:sz="4" w:space="0" w:color="auto"/>
            </w:tcBorders>
            <w:shd w:val="clear" w:color="auto" w:fill="auto"/>
            <w:vAlign w:val="center"/>
            <w:hideMark/>
          </w:tcPr>
          <w:p w14:paraId="325FEB64" w14:textId="77777777" w:rsidR="00223209" w:rsidRDefault="00614FFC">
            <w:pPr>
              <w:jc w:val="center"/>
              <w:rPr>
                <w:color w:val="000000"/>
                <w:sz w:val="20"/>
                <w:szCs w:val="20"/>
                <w:lang w:val="es-PY" w:eastAsia="es-PY"/>
              </w:rPr>
            </w:pPr>
            <w:r>
              <w:rPr>
                <w:color w:val="000000"/>
                <w:sz w:val="20"/>
                <w:szCs w:val="20"/>
                <w:lang w:val="es-PY" w:eastAsia="es-PY"/>
              </w:rPr>
              <w:t>10</w:t>
            </w:r>
          </w:p>
        </w:tc>
        <w:tc>
          <w:tcPr>
            <w:tcW w:w="620" w:type="dxa"/>
            <w:tcBorders>
              <w:bottom w:val="single" w:sz="4" w:space="0" w:color="auto"/>
            </w:tcBorders>
            <w:shd w:val="clear" w:color="auto" w:fill="auto"/>
            <w:vAlign w:val="center"/>
            <w:hideMark/>
          </w:tcPr>
          <w:p w14:paraId="24D6255C" w14:textId="77777777" w:rsidR="00223209" w:rsidRDefault="00614FFC">
            <w:pPr>
              <w:jc w:val="center"/>
              <w:rPr>
                <w:color w:val="000000"/>
                <w:sz w:val="20"/>
                <w:szCs w:val="20"/>
                <w:lang w:val="es-PY" w:eastAsia="es-PY"/>
              </w:rPr>
            </w:pPr>
            <w:r>
              <w:rPr>
                <w:color w:val="000000"/>
                <w:sz w:val="20"/>
                <w:szCs w:val="20"/>
                <w:lang w:val="es-PY" w:eastAsia="es-PY"/>
              </w:rPr>
              <w:t>25</w:t>
            </w:r>
          </w:p>
        </w:tc>
        <w:tc>
          <w:tcPr>
            <w:tcW w:w="620" w:type="dxa"/>
            <w:tcBorders>
              <w:bottom w:val="single" w:sz="4" w:space="0" w:color="auto"/>
            </w:tcBorders>
            <w:shd w:val="clear" w:color="auto" w:fill="auto"/>
            <w:vAlign w:val="center"/>
            <w:hideMark/>
          </w:tcPr>
          <w:p w14:paraId="4663FF95" w14:textId="77777777" w:rsidR="00223209" w:rsidRDefault="00614FFC">
            <w:pPr>
              <w:jc w:val="center"/>
              <w:rPr>
                <w:color w:val="000000"/>
                <w:sz w:val="20"/>
                <w:szCs w:val="20"/>
                <w:lang w:val="es-PY" w:eastAsia="es-PY"/>
              </w:rPr>
            </w:pPr>
            <w:r>
              <w:rPr>
                <w:color w:val="000000"/>
                <w:sz w:val="20"/>
                <w:szCs w:val="20"/>
                <w:lang w:val="es-PY" w:eastAsia="es-PY"/>
              </w:rPr>
              <w:t>25</w:t>
            </w:r>
          </w:p>
        </w:tc>
        <w:tc>
          <w:tcPr>
            <w:tcW w:w="620" w:type="dxa"/>
            <w:tcBorders>
              <w:bottom w:val="single" w:sz="4" w:space="0" w:color="auto"/>
            </w:tcBorders>
            <w:shd w:val="clear" w:color="auto" w:fill="auto"/>
            <w:vAlign w:val="center"/>
            <w:hideMark/>
          </w:tcPr>
          <w:p w14:paraId="0550C3B6" w14:textId="77777777" w:rsidR="00223209" w:rsidRDefault="00614FFC">
            <w:pPr>
              <w:jc w:val="center"/>
              <w:rPr>
                <w:b/>
                <w:bCs/>
                <w:color w:val="000000"/>
                <w:sz w:val="20"/>
                <w:szCs w:val="20"/>
                <w:lang w:val="es-PY" w:eastAsia="es-PY"/>
              </w:rPr>
            </w:pPr>
            <w:r>
              <w:rPr>
                <w:b/>
                <w:bCs/>
                <w:color w:val="000000"/>
                <w:sz w:val="20"/>
                <w:szCs w:val="20"/>
                <w:lang w:val="es-PY" w:eastAsia="es-PY"/>
              </w:rPr>
              <w:t>63</w:t>
            </w:r>
          </w:p>
        </w:tc>
        <w:tc>
          <w:tcPr>
            <w:tcW w:w="575" w:type="dxa"/>
            <w:tcBorders>
              <w:bottom w:val="single" w:sz="4" w:space="0" w:color="auto"/>
            </w:tcBorders>
            <w:shd w:val="clear" w:color="auto" w:fill="auto"/>
            <w:vAlign w:val="center"/>
            <w:hideMark/>
          </w:tcPr>
          <w:p w14:paraId="0670C2A9" w14:textId="77777777" w:rsidR="00223209" w:rsidRDefault="00614FFC">
            <w:pPr>
              <w:jc w:val="center"/>
              <w:rPr>
                <w:color w:val="000000"/>
                <w:sz w:val="20"/>
                <w:szCs w:val="20"/>
                <w:lang w:val="es-PY" w:eastAsia="es-PY"/>
              </w:rPr>
            </w:pPr>
            <w:r>
              <w:rPr>
                <w:color w:val="000000"/>
                <w:sz w:val="20"/>
                <w:szCs w:val="20"/>
                <w:lang w:val="es-PY" w:eastAsia="es-PY"/>
              </w:rPr>
              <w:t>1</w:t>
            </w:r>
          </w:p>
        </w:tc>
        <w:tc>
          <w:tcPr>
            <w:tcW w:w="658" w:type="dxa"/>
            <w:tcBorders>
              <w:bottom w:val="single" w:sz="4" w:space="0" w:color="auto"/>
            </w:tcBorders>
            <w:shd w:val="clear" w:color="auto" w:fill="auto"/>
            <w:vAlign w:val="center"/>
            <w:hideMark/>
          </w:tcPr>
          <w:p w14:paraId="2EE880F2" w14:textId="77777777" w:rsidR="00223209" w:rsidRDefault="00614FFC">
            <w:pPr>
              <w:jc w:val="center"/>
              <w:rPr>
                <w:color w:val="000000"/>
                <w:sz w:val="20"/>
                <w:szCs w:val="20"/>
                <w:lang w:val="es-PY" w:eastAsia="es-PY"/>
              </w:rPr>
            </w:pPr>
            <w:r>
              <w:rPr>
                <w:color w:val="000000"/>
                <w:sz w:val="20"/>
                <w:szCs w:val="20"/>
                <w:lang w:val="es-PY" w:eastAsia="es-PY"/>
              </w:rPr>
              <w:t>3</w:t>
            </w:r>
          </w:p>
        </w:tc>
      </w:tr>
    </w:tbl>
    <w:p w14:paraId="412DC8DB" w14:textId="77777777" w:rsidR="00223209" w:rsidRDefault="00614FFC">
      <w:pPr>
        <w:spacing w:line="360" w:lineRule="auto"/>
        <w:jc w:val="both"/>
        <w:rPr>
          <w:rFonts w:eastAsia="Calibri"/>
          <w:b/>
          <w:bCs/>
          <w:sz w:val="22"/>
          <w:szCs w:val="22"/>
        </w:rPr>
      </w:pPr>
      <w:bookmarkStart w:id="167" w:name="_Hlk110532030"/>
      <w:r>
        <w:rPr>
          <w:rFonts w:eastAsia="Calibri"/>
          <w:b/>
          <w:bCs/>
          <w:sz w:val="22"/>
          <w:szCs w:val="22"/>
        </w:rPr>
        <w:t>Fuente: Datos obtenidos por la autora</w:t>
      </w:r>
    </w:p>
    <w:bookmarkEnd w:id="167"/>
    <w:p w14:paraId="147F4829" w14:textId="77777777" w:rsidR="00223209" w:rsidRDefault="00223209">
      <w:pPr>
        <w:jc w:val="both"/>
        <w:rPr>
          <w:b/>
        </w:rPr>
      </w:pPr>
    </w:p>
    <w:p w14:paraId="7200151F" w14:textId="77777777" w:rsidR="00223209" w:rsidRDefault="00614FFC">
      <w:pPr>
        <w:spacing w:line="360" w:lineRule="auto"/>
        <w:ind w:firstLine="708"/>
        <w:jc w:val="both"/>
        <w:rPr>
          <w:bCs/>
          <w:color w:val="000000"/>
          <w:lang w:val="es-PY" w:eastAsia="es-PY"/>
        </w:rPr>
      </w:pPr>
      <w:r>
        <w:rPr>
          <w:bCs/>
        </w:rPr>
        <w:t xml:space="preserve">De </w:t>
      </w:r>
      <w:r>
        <w:rPr>
          <w:bCs/>
        </w:rPr>
        <w:t xml:space="preserve">acuerdo con la </w:t>
      </w:r>
      <w:r>
        <w:rPr>
          <w:bCs/>
          <w:color w:val="000000"/>
          <w:lang w:val="es-PY" w:eastAsia="es-PY"/>
        </w:rPr>
        <w:t xml:space="preserve">coordinación e integración: 63% </w:t>
      </w:r>
      <w:r>
        <w:rPr>
          <w:color w:val="000000"/>
          <w:sz w:val="22"/>
          <w:szCs w:val="22"/>
          <w:lang w:val="es-PY" w:eastAsia="es-PY"/>
        </w:rPr>
        <w:t>existe una buena alineación de objetivos entre los diferentes niveles jerárquicos, 45% nuestra manera de trabajar es consistente y predecible, 42% los profesionales de diferentes grupos de esta organización ti</w:t>
      </w:r>
      <w:r>
        <w:rPr>
          <w:color w:val="000000"/>
          <w:sz w:val="22"/>
          <w:szCs w:val="22"/>
          <w:lang w:val="es-PY" w:eastAsia="es-PY"/>
        </w:rPr>
        <w:t>enen una perspectiva común, 43% indica que es sencillo coordinar proyectos entre los diferentes grupos de esta organización, 45% trabajar con alguien de otro grupo de esta institución es como trabajar con alguien de otra organización.</w:t>
      </w:r>
    </w:p>
    <w:p w14:paraId="08374A5D" w14:textId="77777777" w:rsidR="00223209" w:rsidRDefault="00223209">
      <w:pPr>
        <w:pStyle w:val="Prrafodelista"/>
        <w:ind w:left="540"/>
        <w:jc w:val="both"/>
        <w:rPr>
          <w:rFonts w:ascii="Times New Roman" w:hAnsi="Times New Roman" w:cs="Times New Roman"/>
          <w:bCs/>
          <w:sz w:val="24"/>
          <w:szCs w:val="24"/>
        </w:rPr>
      </w:pPr>
    </w:p>
    <w:p w14:paraId="4C2C8E40" w14:textId="77777777" w:rsidR="00223209" w:rsidRDefault="00223209">
      <w:pPr>
        <w:jc w:val="both"/>
        <w:rPr>
          <w:b/>
        </w:rPr>
      </w:pPr>
    </w:p>
    <w:p w14:paraId="645A1D7E" w14:textId="77777777" w:rsidR="00223209" w:rsidRDefault="00614FFC">
      <w:pPr>
        <w:pStyle w:val="Textoindependiente"/>
        <w:spacing w:line="360" w:lineRule="auto"/>
        <w:jc w:val="both"/>
        <w:rPr>
          <w:bCs/>
        </w:rPr>
      </w:pPr>
      <w:r>
        <w:rPr>
          <w:rFonts w:cs="Times New Roman"/>
          <w:b/>
        </w:rPr>
        <w:t>Tabla 8.</w:t>
      </w:r>
      <w:r>
        <w:rPr>
          <w:bCs/>
          <w:color w:val="000000"/>
        </w:rPr>
        <w:t xml:space="preserve"> Distribuci</w:t>
      </w:r>
      <w:r>
        <w:rPr>
          <w:bCs/>
          <w:color w:val="000000"/>
        </w:rPr>
        <w:t>ón del personal de enfermería según percepción a orientación de cambio</w:t>
      </w:r>
      <w:r>
        <w:rPr>
          <w:bCs/>
        </w:rPr>
        <w:t>. Catedra de urología. Hospital de clínicas. San Lorenzo paraguay.2021.    (n</w:t>
      </w:r>
      <w:r>
        <w:rPr>
          <w:bCs/>
          <w:color w:val="000000"/>
        </w:rPr>
        <w:t>=40).</w:t>
      </w:r>
    </w:p>
    <w:tbl>
      <w:tblPr>
        <w:tblW w:w="8193" w:type="dxa"/>
        <w:tblInd w:w="-10" w:type="dxa"/>
        <w:tblCellMar>
          <w:left w:w="70" w:type="dxa"/>
          <w:right w:w="70" w:type="dxa"/>
        </w:tblCellMar>
        <w:tblLook w:val="04A0" w:firstRow="1" w:lastRow="0" w:firstColumn="1" w:lastColumn="0" w:noHBand="0" w:noVBand="1"/>
      </w:tblPr>
      <w:tblGrid>
        <w:gridCol w:w="1900"/>
        <w:gridCol w:w="640"/>
        <w:gridCol w:w="640"/>
        <w:gridCol w:w="600"/>
        <w:gridCol w:w="680"/>
        <w:gridCol w:w="640"/>
        <w:gridCol w:w="620"/>
        <w:gridCol w:w="620"/>
        <w:gridCol w:w="620"/>
        <w:gridCol w:w="575"/>
        <w:gridCol w:w="658"/>
      </w:tblGrid>
      <w:tr w:rsidR="00223209" w14:paraId="69EBFD1B" w14:textId="77777777">
        <w:trPr>
          <w:trHeight w:val="936"/>
        </w:trPr>
        <w:tc>
          <w:tcPr>
            <w:tcW w:w="1900" w:type="dxa"/>
            <w:vMerge w:val="restart"/>
            <w:tcBorders>
              <w:top w:val="single" w:sz="4" w:space="0" w:color="auto"/>
            </w:tcBorders>
            <w:shd w:val="clear" w:color="auto" w:fill="auto"/>
            <w:vAlign w:val="center"/>
            <w:hideMark/>
          </w:tcPr>
          <w:p w14:paraId="702A485B" w14:textId="77777777" w:rsidR="00223209" w:rsidRDefault="00614FFC">
            <w:pPr>
              <w:jc w:val="both"/>
              <w:rPr>
                <w:b/>
                <w:bCs/>
                <w:color w:val="000000"/>
                <w:lang w:val="es-PY" w:eastAsia="es-PY"/>
              </w:rPr>
            </w:pPr>
            <w:r>
              <w:rPr>
                <w:b/>
                <w:bCs/>
                <w:color w:val="000000"/>
                <w:lang w:val="es-PY" w:eastAsia="es-PY"/>
              </w:rPr>
              <w:t xml:space="preserve">Orientación </w:t>
            </w:r>
          </w:p>
          <w:p w14:paraId="2126C63E" w14:textId="77777777" w:rsidR="00223209" w:rsidRDefault="00614FFC">
            <w:pPr>
              <w:jc w:val="both"/>
              <w:rPr>
                <w:b/>
                <w:bCs/>
                <w:color w:val="000000"/>
                <w:lang w:val="es-PY" w:eastAsia="es-PY"/>
              </w:rPr>
            </w:pPr>
            <w:r>
              <w:rPr>
                <w:b/>
                <w:bCs/>
                <w:color w:val="000000"/>
                <w:lang w:val="es-PY" w:eastAsia="es-PY"/>
              </w:rPr>
              <w:t>al cambio</w:t>
            </w:r>
          </w:p>
          <w:p w14:paraId="679003AD" w14:textId="77777777" w:rsidR="00223209" w:rsidRDefault="00223209">
            <w:pPr>
              <w:jc w:val="both"/>
              <w:rPr>
                <w:b/>
                <w:bCs/>
                <w:color w:val="000000"/>
                <w:lang w:val="es-PY" w:eastAsia="es-PY"/>
              </w:rPr>
            </w:pPr>
          </w:p>
          <w:p w14:paraId="1AE9E4CF" w14:textId="77777777" w:rsidR="00223209" w:rsidRDefault="00223209">
            <w:pPr>
              <w:jc w:val="both"/>
              <w:rPr>
                <w:b/>
                <w:bCs/>
                <w:color w:val="000000"/>
                <w:lang w:val="es-PY" w:eastAsia="es-PY"/>
              </w:rPr>
            </w:pPr>
          </w:p>
        </w:tc>
        <w:tc>
          <w:tcPr>
            <w:tcW w:w="1280" w:type="dxa"/>
            <w:gridSpan w:val="2"/>
            <w:tcBorders>
              <w:top w:val="single" w:sz="4" w:space="0" w:color="auto"/>
            </w:tcBorders>
            <w:shd w:val="clear" w:color="auto" w:fill="auto"/>
            <w:vAlign w:val="center"/>
            <w:hideMark/>
          </w:tcPr>
          <w:p w14:paraId="19FB8E53" w14:textId="77777777" w:rsidR="00223209" w:rsidRDefault="00614FFC">
            <w:pPr>
              <w:jc w:val="center"/>
              <w:rPr>
                <w:color w:val="000000"/>
                <w:lang w:val="es-PY" w:eastAsia="es-PY"/>
              </w:rPr>
            </w:pPr>
            <w:r>
              <w:rPr>
                <w:color w:val="000000"/>
                <w:sz w:val="22"/>
                <w:szCs w:val="22"/>
                <w:lang w:val="es-PY" w:eastAsia="es-PY"/>
              </w:rPr>
              <w:t>Totalmente en desacuerdo</w:t>
            </w:r>
          </w:p>
        </w:tc>
        <w:tc>
          <w:tcPr>
            <w:tcW w:w="1280" w:type="dxa"/>
            <w:gridSpan w:val="2"/>
            <w:tcBorders>
              <w:top w:val="single" w:sz="4" w:space="0" w:color="auto"/>
            </w:tcBorders>
            <w:shd w:val="clear" w:color="auto" w:fill="auto"/>
            <w:vAlign w:val="center"/>
            <w:hideMark/>
          </w:tcPr>
          <w:p w14:paraId="628FD7AC" w14:textId="77777777" w:rsidR="00223209" w:rsidRDefault="00614FFC">
            <w:pPr>
              <w:jc w:val="both"/>
              <w:rPr>
                <w:color w:val="000000"/>
                <w:lang w:val="es-PY" w:eastAsia="es-PY"/>
              </w:rPr>
            </w:pPr>
            <w:r>
              <w:rPr>
                <w:color w:val="000000"/>
                <w:sz w:val="22"/>
                <w:szCs w:val="22"/>
                <w:lang w:val="es-PY" w:eastAsia="es-PY"/>
              </w:rPr>
              <w:t>En desacuerdo</w:t>
            </w:r>
          </w:p>
        </w:tc>
        <w:tc>
          <w:tcPr>
            <w:tcW w:w="1260" w:type="dxa"/>
            <w:gridSpan w:val="2"/>
            <w:tcBorders>
              <w:top w:val="single" w:sz="4" w:space="0" w:color="auto"/>
            </w:tcBorders>
            <w:shd w:val="clear" w:color="auto" w:fill="auto"/>
            <w:vAlign w:val="center"/>
            <w:hideMark/>
          </w:tcPr>
          <w:p w14:paraId="4351D34D" w14:textId="77777777" w:rsidR="00223209" w:rsidRDefault="00614FFC">
            <w:pPr>
              <w:jc w:val="both"/>
              <w:rPr>
                <w:color w:val="000000"/>
                <w:lang w:val="es-PY" w:eastAsia="es-PY"/>
              </w:rPr>
            </w:pPr>
            <w:r>
              <w:rPr>
                <w:color w:val="000000"/>
                <w:sz w:val="22"/>
                <w:szCs w:val="22"/>
                <w:lang w:val="es-PY" w:eastAsia="es-PY"/>
              </w:rPr>
              <w:t>Neutral</w:t>
            </w:r>
          </w:p>
        </w:tc>
        <w:tc>
          <w:tcPr>
            <w:tcW w:w="1240" w:type="dxa"/>
            <w:gridSpan w:val="2"/>
            <w:tcBorders>
              <w:top w:val="single" w:sz="4" w:space="0" w:color="auto"/>
            </w:tcBorders>
            <w:shd w:val="clear" w:color="auto" w:fill="auto"/>
            <w:vAlign w:val="center"/>
            <w:hideMark/>
          </w:tcPr>
          <w:p w14:paraId="35240771" w14:textId="77777777" w:rsidR="00223209" w:rsidRDefault="00614FFC">
            <w:pPr>
              <w:jc w:val="both"/>
              <w:rPr>
                <w:color w:val="000000"/>
                <w:lang w:val="es-PY" w:eastAsia="es-PY"/>
              </w:rPr>
            </w:pPr>
            <w:r>
              <w:rPr>
                <w:color w:val="000000"/>
                <w:sz w:val="22"/>
                <w:szCs w:val="22"/>
                <w:lang w:val="es-PY" w:eastAsia="es-PY"/>
              </w:rPr>
              <w:t>De acuerdo</w:t>
            </w:r>
          </w:p>
        </w:tc>
        <w:tc>
          <w:tcPr>
            <w:tcW w:w="1233" w:type="dxa"/>
            <w:gridSpan w:val="2"/>
            <w:tcBorders>
              <w:top w:val="single" w:sz="4" w:space="0" w:color="auto"/>
            </w:tcBorders>
            <w:shd w:val="clear" w:color="auto" w:fill="auto"/>
            <w:vAlign w:val="center"/>
            <w:hideMark/>
          </w:tcPr>
          <w:p w14:paraId="423E450E" w14:textId="77777777" w:rsidR="00223209" w:rsidRDefault="00614FFC">
            <w:pPr>
              <w:jc w:val="both"/>
              <w:rPr>
                <w:color w:val="000000"/>
                <w:lang w:val="es-PY" w:eastAsia="es-PY"/>
              </w:rPr>
            </w:pPr>
            <w:r>
              <w:rPr>
                <w:color w:val="000000"/>
                <w:sz w:val="22"/>
                <w:szCs w:val="22"/>
                <w:lang w:val="es-PY" w:eastAsia="es-PY"/>
              </w:rPr>
              <w:t xml:space="preserve">Totalmente de </w:t>
            </w:r>
            <w:r>
              <w:rPr>
                <w:color w:val="000000"/>
                <w:sz w:val="22"/>
                <w:szCs w:val="22"/>
                <w:lang w:val="es-PY" w:eastAsia="es-PY"/>
              </w:rPr>
              <w:t>acuerdo</w:t>
            </w:r>
          </w:p>
        </w:tc>
      </w:tr>
      <w:tr w:rsidR="00223209" w14:paraId="14E8A461" w14:textId="77777777">
        <w:trPr>
          <w:trHeight w:val="133"/>
        </w:trPr>
        <w:tc>
          <w:tcPr>
            <w:tcW w:w="1900" w:type="dxa"/>
            <w:vMerge/>
            <w:tcBorders>
              <w:bottom w:val="single" w:sz="4" w:space="0" w:color="auto"/>
            </w:tcBorders>
            <w:vAlign w:val="center"/>
            <w:hideMark/>
          </w:tcPr>
          <w:p w14:paraId="1D59D88A" w14:textId="77777777" w:rsidR="00223209" w:rsidRDefault="00223209">
            <w:pPr>
              <w:rPr>
                <w:b/>
                <w:bCs/>
                <w:color w:val="000000"/>
                <w:lang w:val="es-PY" w:eastAsia="es-PY"/>
              </w:rPr>
            </w:pPr>
          </w:p>
        </w:tc>
        <w:tc>
          <w:tcPr>
            <w:tcW w:w="1280" w:type="dxa"/>
            <w:gridSpan w:val="2"/>
            <w:tcBorders>
              <w:bottom w:val="single" w:sz="4" w:space="0" w:color="auto"/>
            </w:tcBorders>
            <w:shd w:val="clear" w:color="auto" w:fill="auto"/>
            <w:vAlign w:val="center"/>
            <w:hideMark/>
          </w:tcPr>
          <w:p w14:paraId="1AD4F6E8" w14:textId="77777777" w:rsidR="00223209" w:rsidRDefault="00614FFC">
            <w:pPr>
              <w:jc w:val="both"/>
              <w:rPr>
                <w:color w:val="000000"/>
                <w:lang w:val="es-PY" w:eastAsia="es-PY"/>
              </w:rPr>
            </w:pPr>
            <w:r>
              <w:rPr>
                <w:color w:val="000000"/>
                <w:sz w:val="22"/>
                <w:szCs w:val="22"/>
                <w:lang w:val="es-PY" w:eastAsia="es-PY"/>
              </w:rPr>
              <w:t xml:space="preserve"> No        %</w:t>
            </w:r>
          </w:p>
        </w:tc>
        <w:tc>
          <w:tcPr>
            <w:tcW w:w="1280" w:type="dxa"/>
            <w:gridSpan w:val="2"/>
            <w:tcBorders>
              <w:bottom w:val="single" w:sz="4" w:space="0" w:color="auto"/>
            </w:tcBorders>
            <w:shd w:val="clear" w:color="auto" w:fill="auto"/>
            <w:vAlign w:val="center"/>
            <w:hideMark/>
          </w:tcPr>
          <w:p w14:paraId="7710F4C6" w14:textId="77777777" w:rsidR="00223209" w:rsidRDefault="00614FFC">
            <w:pPr>
              <w:jc w:val="both"/>
              <w:rPr>
                <w:color w:val="000000"/>
                <w:lang w:val="es-PY" w:eastAsia="es-PY"/>
              </w:rPr>
            </w:pPr>
            <w:r>
              <w:rPr>
                <w:color w:val="000000"/>
                <w:sz w:val="22"/>
                <w:szCs w:val="22"/>
                <w:lang w:val="es-PY" w:eastAsia="es-PY"/>
              </w:rPr>
              <w:t xml:space="preserve">  No         %</w:t>
            </w:r>
          </w:p>
        </w:tc>
        <w:tc>
          <w:tcPr>
            <w:tcW w:w="640" w:type="dxa"/>
            <w:tcBorders>
              <w:bottom w:val="single" w:sz="4" w:space="0" w:color="auto"/>
            </w:tcBorders>
            <w:shd w:val="clear" w:color="auto" w:fill="auto"/>
            <w:vAlign w:val="center"/>
            <w:hideMark/>
          </w:tcPr>
          <w:p w14:paraId="608B4F9B" w14:textId="77777777" w:rsidR="00223209" w:rsidRDefault="00614FFC">
            <w:pPr>
              <w:jc w:val="both"/>
              <w:rPr>
                <w:color w:val="000000"/>
                <w:lang w:val="es-PY" w:eastAsia="es-PY"/>
              </w:rPr>
            </w:pPr>
            <w:r>
              <w:rPr>
                <w:color w:val="000000"/>
                <w:sz w:val="22"/>
                <w:szCs w:val="22"/>
                <w:lang w:val="es-PY" w:eastAsia="es-PY"/>
              </w:rPr>
              <w:t xml:space="preserve"> No</w:t>
            </w:r>
          </w:p>
        </w:tc>
        <w:tc>
          <w:tcPr>
            <w:tcW w:w="620" w:type="dxa"/>
            <w:tcBorders>
              <w:bottom w:val="single" w:sz="4" w:space="0" w:color="auto"/>
            </w:tcBorders>
            <w:shd w:val="clear" w:color="auto" w:fill="auto"/>
            <w:vAlign w:val="center"/>
            <w:hideMark/>
          </w:tcPr>
          <w:p w14:paraId="5B79DAED" w14:textId="77777777" w:rsidR="00223209" w:rsidRDefault="00614FFC">
            <w:pPr>
              <w:jc w:val="both"/>
              <w:rPr>
                <w:color w:val="000000"/>
                <w:lang w:val="es-PY" w:eastAsia="es-PY"/>
              </w:rPr>
            </w:pPr>
            <w:r>
              <w:rPr>
                <w:color w:val="000000"/>
                <w:sz w:val="22"/>
                <w:szCs w:val="22"/>
                <w:lang w:val="es-PY" w:eastAsia="es-PY"/>
              </w:rPr>
              <w:t xml:space="preserve"> %</w:t>
            </w:r>
          </w:p>
        </w:tc>
        <w:tc>
          <w:tcPr>
            <w:tcW w:w="620" w:type="dxa"/>
            <w:tcBorders>
              <w:bottom w:val="single" w:sz="4" w:space="0" w:color="auto"/>
            </w:tcBorders>
            <w:shd w:val="clear" w:color="auto" w:fill="auto"/>
            <w:vAlign w:val="center"/>
            <w:hideMark/>
          </w:tcPr>
          <w:p w14:paraId="6CD0AC55" w14:textId="77777777" w:rsidR="00223209" w:rsidRDefault="00614FFC">
            <w:pPr>
              <w:jc w:val="both"/>
              <w:rPr>
                <w:color w:val="000000"/>
                <w:lang w:val="es-PY" w:eastAsia="es-PY"/>
              </w:rPr>
            </w:pPr>
            <w:r>
              <w:rPr>
                <w:color w:val="000000"/>
                <w:sz w:val="22"/>
                <w:szCs w:val="22"/>
                <w:lang w:val="es-PY" w:eastAsia="es-PY"/>
              </w:rPr>
              <w:t xml:space="preserve">  No</w:t>
            </w:r>
          </w:p>
        </w:tc>
        <w:tc>
          <w:tcPr>
            <w:tcW w:w="620" w:type="dxa"/>
            <w:tcBorders>
              <w:bottom w:val="single" w:sz="4" w:space="0" w:color="auto"/>
            </w:tcBorders>
            <w:shd w:val="clear" w:color="auto" w:fill="auto"/>
            <w:vAlign w:val="center"/>
            <w:hideMark/>
          </w:tcPr>
          <w:p w14:paraId="1C702AD9" w14:textId="77777777" w:rsidR="00223209" w:rsidRDefault="00614FFC">
            <w:pPr>
              <w:jc w:val="both"/>
              <w:rPr>
                <w:color w:val="000000"/>
                <w:lang w:val="es-PY" w:eastAsia="es-PY"/>
              </w:rPr>
            </w:pPr>
            <w:r>
              <w:rPr>
                <w:color w:val="000000"/>
                <w:sz w:val="22"/>
                <w:szCs w:val="22"/>
                <w:lang w:val="es-PY" w:eastAsia="es-PY"/>
              </w:rPr>
              <w:t xml:space="preserve">  %</w:t>
            </w:r>
          </w:p>
        </w:tc>
        <w:tc>
          <w:tcPr>
            <w:tcW w:w="575" w:type="dxa"/>
            <w:tcBorders>
              <w:bottom w:val="single" w:sz="4" w:space="0" w:color="auto"/>
            </w:tcBorders>
            <w:shd w:val="clear" w:color="auto" w:fill="auto"/>
            <w:vAlign w:val="center"/>
            <w:hideMark/>
          </w:tcPr>
          <w:p w14:paraId="162884F3" w14:textId="77777777" w:rsidR="00223209" w:rsidRDefault="00614FFC">
            <w:pPr>
              <w:jc w:val="center"/>
              <w:rPr>
                <w:color w:val="000000"/>
                <w:lang w:val="es-PY" w:eastAsia="es-PY"/>
              </w:rPr>
            </w:pPr>
            <w:r>
              <w:rPr>
                <w:color w:val="000000"/>
                <w:sz w:val="22"/>
                <w:szCs w:val="22"/>
                <w:lang w:val="es-PY" w:eastAsia="es-PY"/>
              </w:rPr>
              <w:t>No</w:t>
            </w:r>
          </w:p>
        </w:tc>
        <w:tc>
          <w:tcPr>
            <w:tcW w:w="658" w:type="dxa"/>
            <w:tcBorders>
              <w:bottom w:val="single" w:sz="4" w:space="0" w:color="auto"/>
            </w:tcBorders>
            <w:shd w:val="clear" w:color="auto" w:fill="auto"/>
            <w:vAlign w:val="center"/>
            <w:hideMark/>
          </w:tcPr>
          <w:p w14:paraId="2B812802" w14:textId="77777777" w:rsidR="00223209" w:rsidRDefault="00614FFC">
            <w:pPr>
              <w:jc w:val="center"/>
              <w:rPr>
                <w:color w:val="000000"/>
                <w:lang w:val="es-PY" w:eastAsia="es-PY"/>
              </w:rPr>
            </w:pPr>
            <w:r>
              <w:rPr>
                <w:color w:val="000000"/>
                <w:sz w:val="22"/>
                <w:szCs w:val="22"/>
                <w:lang w:val="es-PY" w:eastAsia="es-PY"/>
              </w:rPr>
              <w:t>%</w:t>
            </w:r>
          </w:p>
        </w:tc>
      </w:tr>
      <w:tr w:rsidR="00223209" w14:paraId="7A7F48B8" w14:textId="77777777">
        <w:trPr>
          <w:trHeight w:val="1248"/>
        </w:trPr>
        <w:tc>
          <w:tcPr>
            <w:tcW w:w="1900" w:type="dxa"/>
            <w:tcBorders>
              <w:top w:val="single" w:sz="4" w:space="0" w:color="auto"/>
            </w:tcBorders>
            <w:shd w:val="clear" w:color="auto" w:fill="auto"/>
            <w:vAlign w:val="center"/>
            <w:hideMark/>
          </w:tcPr>
          <w:p w14:paraId="3BF6D3F0" w14:textId="77777777" w:rsidR="00223209" w:rsidRDefault="00614FFC">
            <w:pPr>
              <w:rPr>
                <w:color w:val="000000"/>
                <w:lang w:val="es-PY" w:eastAsia="es-PY"/>
              </w:rPr>
            </w:pPr>
            <w:r>
              <w:rPr>
                <w:color w:val="000000"/>
                <w:sz w:val="22"/>
                <w:szCs w:val="22"/>
                <w:lang w:val="es-PY" w:eastAsia="es-PY"/>
              </w:rPr>
              <w:t xml:space="preserve">1. </w:t>
            </w:r>
            <w:bookmarkStart w:id="168" w:name="_Hlk110871732"/>
            <w:r>
              <w:rPr>
                <w:color w:val="000000"/>
                <w:sz w:val="22"/>
                <w:szCs w:val="22"/>
                <w:lang w:val="es-PY" w:eastAsia="es-PY"/>
              </w:rPr>
              <w:t>La forma que tenemos de hacer las cosas es flexible y fácil de cambiar</w:t>
            </w:r>
            <w:bookmarkEnd w:id="168"/>
          </w:p>
        </w:tc>
        <w:tc>
          <w:tcPr>
            <w:tcW w:w="640" w:type="dxa"/>
            <w:tcBorders>
              <w:top w:val="single" w:sz="4" w:space="0" w:color="auto"/>
            </w:tcBorders>
            <w:shd w:val="clear" w:color="auto" w:fill="auto"/>
            <w:vAlign w:val="center"/>
            <w:hideMark/>
          </w:tcPr>
          <w:p w14:paraId="072D6898"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40" w:type="dxa"/>
            <w:tcBorders>
              <w:top w:val="single" w:sz="4" w:space="0" w:color="auto"/>
            </w:tcBorders>
            <w:shd w:val="clear" w:color="auto" w:fill="auto"/>
            <w:vAlign w:val="center"/>
            <w:hideMark/>
          </w:tcPr>
          <w:p w14:paraId="741250DA"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00" w:type="dxa"/>
            <w:tcBorders>
              <w:top w:val="single" w:sz="4" w:space="0" w:color="auto"/>
            </w:tcBorders>
            <w:shd w:val="clear" w:color="auto" w:fill="auto"/>
            <w:vAlign w:val="center"/>
            <w:hideMark/>
          </w:tcPr>
          <w:p w14:paraId="7DB4BFE4"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80" w:type="dxa"/>
            <w:tcBorders>
              <w:top w:val="single" w:sz="4" w:space="0" w:color="auto"/>
            </w:tcBorders>
            <w:shd w:val="clear" w:color="auto" w:fill="auto"/>
            <w:vAlign w:val="center"/>
            <w:hideMark/>
          </w:tcPr>
          <w:p w14:paraId="1A32820B"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40" w:type="dxa"/>
            <w:tcBorders>
              <w:top w:val="single" w:sz="4" w:space="0" w:color="auto"/>
            </w:tcBorders>
            <w:shd w:val="clear" w:color="auto" w:fill="auto"/>
            <w:vAlign w:val="center"/>
            <w:hideMark/>
          </w:tcPr>
          <w:p w14:paraId="1EB3AF59"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4</w:t>
            </w:r>
          </w:p>
        </w:tc>
        <w:tc>
          <w:tcPr>
            <w:tcW w:w="620" w:type="dxa"/>
            <w:tcBorders>
              <w:top w:val="single" w:sz="4" w:space="0" w:color="auto"/>
            </w:tcBorders>
            <w:shd w:val="clear" w:color="auto" w:fill="auto"/>
            <w:vAlign w:val="center"/>
            <w:hideMark/>
          </w:tcPr>
          <w:p w14:paraId="6E5AAA84"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10</w:t>
            </w:r>
          </w:p>
        </w:tc>
        <w:tc>
          <w:tcPr>
            <w:tcW w:w="620" w:type="dxa"/>
            <w:tcBorders>
              <w:top w:val="single" w:sz="4" w:space="0" w:color="auto"/>
            </w:tcBorders>
            <w:shd w:val="clear" w:color="auto" w:fill="auto"/>
            <w:vAlign w:val="center"/>
            <w:hideMark/>
          </w:tcPr>
          <w:p w14:paraId="274C8B35"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16</w:t>
            </w:r>
          </w:p>
        </w:tc>
        <w:tc>
          <w:tcPr>
            <w:tcW w:w="620" w:type="dxa"/>
            <w:tcBorders>
              <w:top w:val="single" w:sz="4" w:space="0" w:color="auto"/>
            </w:tcBorders>
            <w:shd w:val="clear" w:color="auto" w:fill="auto"/>
            <w:vAlign w:val="center"/>
            <w:hideMark/>
          </w:tcPr>
          <w:p w14:paraId="3E853078"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40</w:t>
            </w:r>
          </w:p>
        </w:tc>
        <w:tc>
          <w:tcPr>
            <w:tcW w:w="575" w:type="dxa"/>
            <w:tcBorders>
              <w:top w:val="single" w:sz="4" w:space="0" w:color="auto"/>
            </w:tcBorders>
            <w:shd w:val="clear" w:color="auto" w:fill="auto"/>
            <w:vAlign w:val="center"/>
            <w:hideMark/>
          </w:tcPr>
          <w:p w14:paraId="16A1389F" w14:textId="77777777" w:rsidR="00223209" w:rsidRDefault="00614FFC">
            <w:pPr>
              <w:jc w:val="center"/>
              <w:rPr>
                <w:color w:val="000000"/>
                <w:lang w:val="es-PY" w:eastAsia="es-PY"/>
              </w:rPr>
            </w:pPr>
            <w:r>
              <w:rPr>
                <w:color w:val="000000"/>
                <w:sz w:val="22"/>
                <w:szCs w:val="22"/>
                <w:lang w:val="es-PY" w:eastAsia="es-PY"/>
              </w:rPr>
              <w:t>16</w:t>
            </w:r>
          </w:p>
        </w:tc>
        <w:tc>
          <w:tcPr>
            <w:tcW w:w="658" w:type="dxa"/>
            <w:tcBorders>
              <w:top w:val="single" w:sz="4" w:space="0" w:color="auto"/>
            </w:tcBorders>
            <w:shd w:val="clear" w:color="auto" w:fill="auto"/>
            <w:vAlign w:val="center"/>
            <w:hideMark/>
          </w:tcPr>
          <w:p w14:paraId="4205FB1C" w14:textId="77777777" w:rsidR="00223209" w:rsidRDefault="00614FFC">
            <w:pPr>
              <w:jc w:val="center"/>
              <w:rPr>
                <w:color w:val="000000"/>
                <w:lang w:val="es-PY" w:eastAsia="es-PY"/>
              </w:rPr>
            </w:pPr>
            <w:r>
              <w:rPr>
                <w:color w:val="000000"/>
                <w:sz w:val="22"/>
                <w:szCs w:val="22"/>
                <w:lang w:val="es-PY" w:eastAsia="es-PY"/>
              </w:rPr>
              <w:t>40</w:t>
            </w:r>
          </w:p>
        </w:tc>
      </w:tr>
      <w:tr w:rsidR="00223209" w14:paraId="3812A9AE" w14:textId="77777777">
        <w:trPr>
          <w:trHeight w:val="948"/>
        </w:trPr>
        <w:tc>
          <w:tcPr>
            <w:tcW w:w="1900" w:type="dxa"/>
            <w:shd w:val="clear" w:color="auto" w:fill="auto"/>
            <w:vAlign w:val="center"/>
            <w:hideMark/>
          </w:tcPr>
          <w:p w14:paraId="0015BC19" w14:textId="77777777" w:rsidR="00223209" w:rsidRDefault="00614FFC">
            <w:pPr>
              <w:jc w:val="both"/>
              <w:rPr>
                <w:color w:val="000000"/>
                <w:lang w:val="es-PY" w:eastAsia="es-PY"/>
              </w:rPr>
            </w:pPr>
            <w:r>
              <w:rPr>
                <w:color w:val="000000"/>
                <w:sz w:val="22"/>
                <w:szCs w:val="22"/>
                <w:lang w:val="es-PY" w:eastAsia="es-PY"/>
              </w:rPr>
              <w:t xml:space="preserve">2. </w:t>
            </w:r>
            <w:bookmarkStart w:id="169" w:name="_Hlk110871692"/>
            <w:r>
              <w:rPr>
                <w:color w:val="000000"/>
                <w:sz w:val="22"/>
                <w:szCs w:val="22"/>
                <w:lang w:val="es-PY" w:eastAsia="es-PY"/>
              </w:rPr>
              <w:t>Respondemos bien a los cambios del entorno</w:t>
            </w:r>
            <w:bookmarkEnd w:id="169"/>
          </w:p>
        </w:tc>
        <w:tc>
          <w:tcPr>
            <w:tcW w:w="640" w:type="dxa"/>
            <w:shd w:val="clear" w:color="auto" w:fill="auto"/>
            <w:vAlign w:val="center"/>
            <w:hideMark/>
          </w:tcPr>
          <w:p w14:paraId="5CDDCB4B"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w:t>
            </w:r>
          </w:p>
        </w:tc>
        <w:tc>
          <w:tcPr>
            <w:tcW w:w="640" w:type="dxa"/>
            <w:shd w:val="clear" w:color="auto" w:fill="auto"/>
            <w:vAlign w:val="center"/>
            <w:hideMark/>
          </w:tcPr>
          <w:p w14:paraId="43CCEFA3"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00" w:type="dxa"/>
            <w:shd w:val="clear" w:color="auto" w:fill="auto"/>
            <w:vAlign w:val="center"/>
            <w:hideMark/>
          </w:tcPr>
          <w:p w14:paraId="28121D34"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80" w:type="dxa"/>
            <w:shd w:val="clear" w:color="auto" w:fill="auto"/>
            <w:vAlign w:val="center"/>
            <w:hideMark/>
          </w:tcPr>
          <w:p w14:paraId="59F71753"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40" w:type="dxa"/>
            <w:shd w:val="clear" w:color="auto" w:fill="auto"/>
            <w:vAlign w:val="center"/>
            <w:hideMark/>
          </w:tcPr>
          <w:p w14:paraId="7746B745"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10</w:t>
            </w:r>
          </w:p>
        </w:tc>
        <w:tc>
          <w:tcPr>
            <w:tcW w:w="620" w:type="dxa"/>
            <w:shd w:val="clear" w:color="auto" w:fill="auto"/>
            <w:vAlign w:val="center"/>
            <w:hideMark/>
          </w:tcPr>
          <w:p w14:paraId="6EF1D663"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25</w:t>
            </w:r>
          </w:p>
        </w:tc>
        <w:tc>
          <w:tcPr>
            <w:tcW w:w="620" w:type="dxa"/>
            <w:shd w:val="clear" w:color="auto" w:fill="auto"/>
            <w:vAlign w:val="center"/>
            <w:hideMark/>
          </w:tcPr>
          <w:p w14:paraId="4EBA8BC6"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26</w:t>
            </w:r>
          </w:p>
        </w:tc>
        <w:tc>
          <w:tcPr>
            <w:tcW w:w="620" w:type="dxa"/>
            <w:shd w:val="clear" w:color="auto" w:fill="auto"/>
            <w:vAlign w:val="center"/>
            <w:hideMark/>
          </w:tcPr>
          <w:p w14:paraId="659115DA" w14:textId="77777777" w:rsidR="00223209" w:rsidRDefault="00614FFC">
            <w:pPr>
              <w:jc w:val="center"/>
              <w:rPr>
                <w:rFonts w:ascii="Calibri" w:hAnsi="Calibri" w:cs="Calibri"/>
                <w:b/>
                <w:bCs/>
                <w:color w:val="000000"/>
                <w:lang w:val="es-PY" w:eastAsia="es-PY"/>
              </w:rPr>
            </w:pPr>
            <w:r>
              <w:rPr>
                <w:rFonts w:ascii="Calibri" w:hAnsi="Calibri" w:cs="Calibri"/>
                <w:b/>
                <w:bCs/>
                <w:color w:val="000000"/>
                <w:sz w:val="22"/>
                <w:szCs w:val="22"/>
                <w:lang w:val="es-PY" w:eastAsia="es-PY"/>
              </w:rPr>
              <w:t>65</w:t>
            </w:r>
          </w:p>
        </w:tc>
        <w:tc>
          <w:tcPr>
            <w:tcW w:w="575" w:type="dxa"/>
            <w:shd w:val="clear" w:color="auto" w:fill="auto"/>
            <w:vAlign w:val="center"/>
            <w:hideMark/>
          </w:tcPr>
          <w:p w14:paraId="0A002DC1" w14:textId="77777777" w:rsidR="00223209" w:rsidRDefault="00614FFC">
            <w:pPr>
              <w:jc w:val="center"/>
              <w:rPr>
                <w:color w:val="000000"/>
                <w:lang w:val="es-PY" w:eastAsia="es-PY"/>
              </w:rPr>
            </w:pPr>
            <w:r>
              <w:rPr>
                <w:color w:val="000000"/>
                <w:sz w:val="22"/>
                <w:szCs w:val="22"/>
                <w:lang w:val="es-PY" w:eastAsia="es-PY"/>
              </w:rPr>
              <w:t>1</w:t>
            </w:r>
          </w:p>
        </w:tc>
        <w:tc>
          <w:tcPr>
            <w:tcW w:w="658" w:type="dxa"/>
            <w:shd w:val="clear" w:color="auto" w:fill="auto"/>
            <w:vAlign w:val="center"/>
            <w:hideMark/>
          </w:tcPr>
          <w:p w14:paraId="43E80B9F" w14:textId="77777777" w:rsidR="00223209" w:rsidRDefault="00614FFC">
            <w:pPr>
              <w:jc w:val="center"/>
              <w:rPr>
                <w:color w:val="000000"/>
                <w:lang w:val="es-PY" w:eastAsia="es-PY"/>
              </w:rPr>
            </w:pPr>
            <w:r>
              <w:rPr>
                <w:color w:val="000000"/>
                <w:sz w:val="22"/>
                <w:szCs w:val="22"/>
                <w:lang w:val="es-PY" w:eastAsia="es-PY"/>
              </w:rPr>
              <w:t>13</w:t>
            </w:r>
          </w:p>
        </w:tc>
      </w:tr>
      <w:tr w:rsidR="00223209" w14:paraId="462D6560" w14:textId="77777777">
        <w:trPr>
          <w:trHeight w:val="1245"/>
        </w:trPr>
        <w:tc>
          <w:tcPr>
            <w:tcW w:w="1900" w:type="dxa"/>
            <w:shd w:val="clear" w:color="auto" w:fill="auto"/>
            <w:vAlign w:val="center"/>
            <w:hideMark/>
          </w:tcPr>
          <w:p w14:paraId="3F0446A9" w14:textId="77777777" w:rsidR="00223209" w:rsidRDefault="00614FFC">
            <w:pPr>
              <w:jc w:val="both"/>
              <w:rPr>
                <w:color w:val="000000"/>
                <w:lang w:val="es-PY" w:eastAsia="es-PY"/>
              </w:rPr>
            </w:pPr>
            <w:r>
              <w:rPr>
                <w:color w:val="000000"/>
                <w:sz w:val="22"/>
                <w:szCs w:val="22"/>
                <w:lang w:val="es-PY" w:eastAsia="es-PY"/>
              </w:rPr>
              <w:t xml:space="preserve">3. </w:t>
            </w:r>
            <w:bookmarkStart w:id="170" w:name="_Hlk110871816"/>
            <w:r>
              <w:rPr>
                <w:color w:val="000000"/>
                <w:sz w:val="22"/>
                <w:szCs w:val="22"/>
                <w:lang w:val="es-PY" w:eastAsia="es-PY"/>
              </w:rPr>
              <w:t xml:space="preserve">Adoptamos </w:t>
            </w:r>
            <w:r>
              <w:rPr>
                <w:color w:val="000000"/>
                <w:sz w:val="22"/>
                <w:szCs w:val="22"/>
                <w:lang w:val="es-PY" w:eastAsia="es-PY"/>
              </w:rPr>
              <w:t>continuamente nuevas y mejores formas de hacer las cosas</w:t>
            </w:r>
            <w:bookmarkEnd w:id="170"/>
          </w:p>
        </w:tc>
        <w:tc>
          <w:tcPr>
            <w:tcW w:w="640" w:type="dxa"/>
            <w:shd w:val="clear" w:color="auto" w:fill="auto"/>
            <w:vAlign w:val="center"/>
            <w:hideMark/>
          </w:tcPr>
          <w:p w14:paraId="2217A20E"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40" w:type="dxa"/>
            <w:shd w:val="clear" w:color="auto" w:fill="auto"/>
            <w:vAlign w:val="center"/>
            <w:hideMark/>
          </w:tcPr>
          <w:p w14:paraId="7FB0B2B2"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00" w:type="dxa"/>
            <w:shd w:val="clear" w:color="auto" w:fill="auto"/>
            <w:vAlign w:val="center"/>
            <w:hideMark/>
          </w:tcPr>
          <w:p w14:paraId="38C45F09"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80" w:type="dxa"/>
            <w:shd w:val="clear" w:color="auto" w:fill="auto"/>
            <w:vAlign w:val="center"/>
            <w:hideMark/>
          </w:tcPr>
          <w:p w14:paraId="607EA639"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40" w:type="dxa"/>
            <w:shd w:val="clear" w:color="auto" w:fill="auto"/>
            <w:vAlign w:val="center"/>
            <w:hideMark/>
          </w:tcPr>
          <w:p w14:paraId="75BBBD42"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16</w:t>
            </w:r>
          </w:p>
        </w:tc>
        <w:tc>
          <w:tcPr>
            <w:tcW w:w="620" w:type="dxa"/>
            <w:shd w:val="clear" w:color="auto" w:fill="auto"/>
            <w:vAlign w:val="center"/>
            <w:hideMark/>
          </w:tcPr>
          <w:p w14:paraId="3E58840A"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40</w:t>
            </w:r>
          </w:p>
        </w:tc>
        <w:tc>
          <w:tcPr>
            <w:tcW w:w="620" w:type="dxa"/>
            <w:shd w:val="clear" w:color="auto" w:fill="auto"/>
            <w:vAlign w:val="center"/>
            <w:hideMark/>
          </w:tcPr>
          <w:p w14:paraId="64CE3F3C"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16</w:t>
            </w:r>
          </w:p>
        </w:tc>
        <w:tc>
          <w:tcPr>
            <w:tcW w:w="620" w:type="dxa"/>
            <w:shd w:val="clear" w:color="auto" w:fill="auto"/>
            <w:vAlign w:val="center"/>
            <w:hideMark/>
          </w:tcPr>
          <w:p w14:paraId="575CC533"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40</w:t>
            </w:r>
          </w:p>
        </w:tc>
        <w:tc>
          <w:tcPr>
            <w:tcW w:w="575" w:type="dxa"/>
            <w:shd w:val="clear" w:color="auto" w:fill="auto"/>
            <w:vAlign w:val="center"/>
            <w:hideMark/>
          </w:tcPr>
          <w:p w14:paraId="1D061EA7" w14:textId="77777777" w:rsidR="00223209" w:rsidRDefault="00614FFC">
            <w:pPr>
              <w:jc w:val="center"/>
              <w:rPr>
                <w:color w:val="000000"/>
                <w:lang w:val="es-PY" w:eastAsia="es-PY"/>
              </w:rPr>
            </w:pPr>
            <w:r>
              <w:rPr>
                <w:color w:val="000000"/>
                <w:sz w:val="22"/>
                <w:szCs w:val="22"/>
                <w:lang w:val="es-PY" w:eastAsia="es-PY"/>
              </w:rPr>
              <w:t>4</w:t>
            </w:r>
          </w:p>
        </w:tc>
        <w:tc>
          <w:tcPr>
            <w:tcW w:w="658" w:type="dxa"/>
            <w:shd w:val="clear" w:color="auto" w:fill="auto"/>
            <w:vAlign w:val="center"/>
            <w:hideMark/>
          </w:tcPr>
          <w:p w14:paraId="0ED2C071" w14:textId="77777777" w:rsidR="00223209" w:rsidRDefault="00614FFC">
            <w:pPr>
              <w:jc w:val="center"/>
              <w:rPr>
                <w:color w:val="000000"/>
                <w:lang w:val="es-PY" w:eastAsia="es-PY"/>
              </w:rPr>
            </w:pPr>
            <w:r>
              <w:rPr>
                <w:color w:val="000000"/>
                <w:sz w:val="22"/>
                <w:szCs w:val="22"/>
                <w:lang w:val="es-PY" w:eastAsia="es-PY"/>
              </w:rPr>
              <w:t>10</w:t>
            </w:r>
          </w:p>
        </w:tc>
      </w:tr>
      <w:tr w:rsidR="00223209" w14:paraId="7E71BDD2" w14:textId="77777777">
        <w:trPr>
          <w:trHeight w:val="1094"/>
        </w:trPr>
        <w:tc>
          <w:tcPr>
            <w:tcW w:w="1900" w:type="dxa"/>
            <w:shd w:val="clear" w:color="auto" w:fill="auto"/>
            <w:vAlign w:val="center"/>
            <w:hideMark/>
          </w:tcPr>
          <w:p w14:paraId="5696E1CD" w14:textId="77777777" w:rsidR="00223209" w:rsidRDefault="00614FFC">
            <w:pPr>
              <w:jc w:val="both"/>
              <w:rPr>
                <w:color w:val="000000"/>
                <w:lang w:val="es-PY" w:eastAsia="es-PY"/>
              </w:rPr>
            </w:pPr>
            <w:r>
              <w:rPr>
                <w:color w:val="000000"/>
                <w:sz w:val="22"/>
                <w:szCs w:val="22"/>
                <w:lang w:val="es-PY" w:eastAsia="es-PY"/>
              </w:rPr>
              <w:t xml:space="preserve">4. </w:t>
            </w:r>
            <w:bookmarkStart w:id="171" w:name="_Hlk110871847"/>
            <w:r>
              <w:rPr>
                <w:color w:val="000000"/>
                <w:sz w:val="22"/>
                <w:szCs w:val="22"/>
                <w:lang w:val="es-PY" w:eastAsia="es-PY"/>
              </w:rPr>
              <w:t>Los intentos de realizar cambios, suelen generar re- sistencia por parte del equipo</w:t>
            </w:r>
            <w:bookmarkEnd w:id="171"/>
          </w:p>
        </w:tc>
        <w:tc>
          <w:tcPr>
            <w:tcW w:w="640" w:type="dxa"/>
            <w:shd w:val="clear" w:color="auto" w:fill="auto"/>
            <w:vAlign w:val="center"/>
            <w:hideMark/>
          </w:tcPr>
          <w:p w14:paraId="75614BB6" w14:textId="77777777" w:rsidR="00223209" w:rsidRDefault="00614FFC">
            <w:pPr>
              <w:jc w:val="center"/>
              <w:rPr>
                <w:color w:val="000000"/>
                <w:lang w:val="es-PY" w:eastAsia="es-PY"/>
              </w:rPr>
            </w:pPr>
            <w:r>
              <w:rPr>
                <w:color w:val="000000"/>
                <w:sz w:val="22"/>
                <w:szCs w:val="22"/>
                <w:lang w:val="es-PY" w:eastAsia="es-PY"/>
              </w:rPr>
              <w:t>2</w:t>
            </w:r>
          </w:p>
        </w:tc>
        <w:tc>
          <w:tcPr>
            <w:tcW w:w="640" w:type="dxa"/>
            <w:shd w:val="clear" w:color="auto" w:fill="auto"/>
            <w:vAlign w:val="center"/>
            <w:hideMark/>
          </w:tcPr>
          <w:p w14:paraId="30A287F1" w14:textId="77777777" w:rsidR="00223209" w:rsidRDefault="00614FFC">
            <w:pPr>
              <w:jc w:val="center"/>
              <w:rPr>
                <w:color w:val="000000"/>
                <w:lang w:val="es-PY" w:eastAsia="es-PY"/>
              </w:rPr>
            </w:pPr>
            <w:r>
              <w:rPr>
                <w:color w:val="000000"/>
                <w:sz w:val="22"/>
                <w:szCs w:val="22"/>
                <w:lang w:val="es-PY" w:eastAsia="es-PY"/>
              </w:rPr>
              <w:t>5</w:t>
            </w:r>
          </w:p>
        </w:tc>
        <w:tc>
          <w:tcPr>
            <w:tcW w:w="600" w:type="dxa"/>
            <w:shd w:val="clear" w:color="auto" w:fill="auto"/>
            <w:vAlign w:val="center"/>
            <w:hideMark/>
          </w:tcPr>
          <w:p w14:paraId="66460815" w14:textId="77777777" w:rsidR="00223209" w:rsidRDefault="00614FFC">
            <w:pPr>
              <w:jc w:val="center"/>
              <w:rPr>
                <w:color w:val="000000"/>
                <w:lang w:val="es-PY" w:eastAsia="es-PY"/>
              </w:rPr>
            </w:pPr>
            <w:r>
              <w:rPr>
                <w:color w:val="000000"/>
                <w:sz w:val="22"/>
                <w:szCs w:val="22"/>
                <w:lang w:val="es-PY" w:eastAsia="es-PY"/>
              </w:rPr>
              <w:t>4</w:t>
            </w:r>
          </w:p>
        </w:tc>
        <w:tc>
          <w:tcPr>
            <w:tcW w:w="680" w:type="dxa"/>
            <w:shd w:val="clear" w:color="auto" w:fill="auto"/>
            <w:vAlign w:val="center"/>
            <w:hideMark/>
          </w:tcPr>
          <w:p w14:paraId="27B0FE2C" w14:textId="77777777" w:rsidR="00223209" w:rsidRDefault="00614FFC">
            <w:pPr>
              <w:jc w:val="center"/>
              <w:rPr>
                <w:color w:val="000000"/>
                <w:lang w:val="es-PY" w:eastAsia="es-PY"/>
              </w:rPr>
            </w:pPr>
            <w:r>
              <w:rPr>
                <w:color w:val="000000"/>
                <w:sz w:val="22"/>
                <w:szCs w:val="22"/>
                <w:lang w:val="es-PY" w:eastAsia="es-PY"/>
              </w:rPr>
              <w:t>10</w:t>
            </w:r>
          </w:p>
        </w:tc>
        <w:tc>
          <w:tcPr>
            <w:tcW w:w="640" w:type="dxa"/>
            <w:shd w:val="clear" w:color="auto" w:fill="auto"/>
            <w:vAlign w:val="center"/>
            <w:hideMark/>
          </w:tcPr>
          <w:p w14:paraId="4C13B114" w14:textId="77777777" w:rsidR="00223209" w:rsidRDefault="00614FFC">
            <w:pPr>
              <w:jc w:val="center"/>
              <w:rPr>
                <w:color w:val="000000"/>
                <w:lang w:val="es-PY" w:eastAsia="es-PY"/>
              </w:rPr>
            </w:pPr>
            <w:r>
              <w:rPr>
                <w:color w:val="000000"/>
                <w:sz w:val="22"/>
                <w:szCs w:val="22"/>
                <w:lang w:val="es-PY" w:eastAsia="es-PY"/>
              </w:rPr>
              <w:t>4</w:t>
            </w:r>
          </w:p>
        </w:tc>
        <w:tc>
          <w:tcPr>
            <w:tcW w:w="620" w:type="dxa"/>
            <w:shd w:val="clear" w:color="auto" w:fill="auto"/>
            <w:vAlign w:val="center"/>
            <w:hideMark/>
          </w:tcPr>
          <w:p w14:paraId="2A7D36F7" w14:textId="77777777" w:rsidR="00223209" w:rsidRDefault="00614FFC">
            <w:pPr>
              <w:jc w:val="center"/>
              <w:rPr>
                <w:color w:val="000000"/>
                <w:lang w:val="es-PY" w:eastAsia="es-PY"/>
              </w:rPr>
            </w:pPr>
            <w:r>
              <w:rPr>
                <w:color w:val="000000"/>
                <w:sz w:val="22"/>
                <w:szCs w:val="22"/>
                <w:lang w:val="es-PY" w:eastAsia="es-PY"/>
              </w:rPr>
              <w:t>10</w:t>
            </w:r>
          </w:p>
        </w:tc>
        <w:tc>
          <w:tcPr>
            <w:tcW w:w="620" w:type="dxa"/>
            <w:shd w:val="clear" w:color="auto" w:fill="auto"/>
            <w:vAlign w:val="center"/>
            <w:hideMark/>
          </w:tcPr>
          <w:p w14:paraId="20B26E62" w14:textId="77777777" w:rsidR="00223209" w:rsidRDefault="00614FFC">
            <w:pPr>
              <w:jc w:val="center"/>
              <w:rPr>
                <w:color w:val="000000"/>
                <w:lang w:val="es-PY" w:eastAsia="es-PY"/>
              </w:rPr>
            </w:pPr>
            <w:r>
              <w:rPr>
                <w:color w:val="000000"/>
                <w:sz w:val="22"/>
                <w:szCs w:val="22"/>
                <w:lang w:val="es-PY" w:eastAsia="es-PY"/>
              </w:rPr>
              <w:t>13</w:t>
            </w:r>
          </w:p>
        </w:tc>
        <w:tc>
          <w:tcPr>
            <w:tcW w:w="620" w:type="dxa"/>
            <w:shd w:val="clear" w:color="auto" w:fill="auto"/>
            <w:vAlign w:val="center"/>
            <w:hideMark/>
          </w:tcPr>
          <w:p w14:paraId="78417878" w14:textId="77777777" w:rsidR="00223209" w:rsidRDefault="00614FFC">
            <w:pPr>
              <w:jc w:val="center"/>
              <w:rPr>
                <w:color w:val="000000"/>
                <w:lang w:val="es-PY" w:eastAsia="es-PY"/>
              </w:rPr>
            </w:pPr>
            <w:r>
              <w:rPr>
                <w:color w:val="000000"/>
                <w:sz w:val="22"/>
                <w:szCs w:val="22"/>
                <w:lang w:val="es-PY" w:eastAsia="es-PY"/>
              </w:rPr>
              <w:t>33</w:t>
            </w:r>
          </w:p>
        </w:tc>
        <w:tc>
          <w:tcPr>
            <w:tcW w:w="575" w:type="dxa"/>
            <w:shd w:val="clear" w:color="auto" w:fill="auto"/>
            <w:vAlign w:val="center"/>
            <w:hideMark/>
          </w:tcPr>
          <w:p w14:paraId="02B78FC1" w14:textId="77777777" w:rsidR="00223209" w:rsidRDefault="00614FFC">
            <w:pPr>
              <w:jc w:val="center"/>
              <w:rPr>
                <w:color w:val="000000"/>
                <w:lang w:val="es-PY" w:eastAsia="es-PY"/>
              </w:rPr>
            </w:pPr>
            <w:r>
              <w:rPr>
                <w:color w:val="000000"/>
                <w:sz w:val="22"/>
                <w:szCs w:val="22"/>
                <w:lang w:val="es-PY" w:eastAsia="es-PY"/>
              </w:rPr>
              <w:t>17</w:t>
            </w:r>
          </w:p>
        </w:tc>
        <w:tc>
          <w:tcPr>
            <w:tcW w:w="658" w:type="dxa"/>
            <w:shd w:val="clear" w:color="auto" w:fill="auto"/>
            <w:vAlign w:val="center"/>
            <w:hideMark/>
          </w:tcPr>
          <w:p w14:paraId="571291D7" w14:textId="77777777" w:rsidR="00223209" w:rsidRDefault="00614FFC">
            <w:pPr>
              <w:jc w:val="center"/>
              <w:rPr>
                <w:color w:val="000000"/>
                <w:lang w:val="es-PY" w:eastAsia="es-PY"/>
              </w:rPr>
            </w:pPr>
            <w:r>
              <w:rPr>
                <w:color w:val="000000"/>
                <w:sz w:val="22"/>
                <w:szCs w:val="22"/>
                <w:lang w:val="es-PY" w:eastAsia="es-PY"/>
              </w:rPr>
              <w:t>43</w:t>
            </w:r>
          </w:p>
        </w:tc>
      </w:tr>
      <w:tr w:rsidR="00223209" w14:paraId="06AC12C6" w14:textId="77777777">
        <w:trPr>
          <w:trHeight w:val="1367"/>
        </w:trPr>
        <w:tc>
          <w:tcPr>
            <w:tcW w:w="1900" w:type="dxa"/>
            <w:tcBorders>
              <w:bottom w:val="single" w:sz="4" w:space="0" w:color="auto"/>
            </w:tcBorders>
            <w:shd w:val="clear" w:color="auto" w:fill="auto"/>
            <w:vAlign w:val="center"/>
            <w:hideMark/>
          </w:tcPr>
          <w:p w14:paraId="6C8C1487" w14:textId="77777777" w:rsidR="00223209" w:rsidRDefault="00614FFC">
            <w:pPr>
              <w:jc w:val="both"/>
              <w:rPr>
                <w:color w:val="000000"/>
                <w:lang w:val="es-PY" w:eastAsia="es-PY"/>
              </w:rPr>
            </w:pPr>
            <w:r>
              <w:rPr>
                <w:color w:val="000000"/>
                <w:sz w:val="22"/>
                <w:szCs w:val="22"/>
                <w:lang w:val="es-PY" w:eastAsia="es-PY"/>
              </w:rPr>
              <w:t xml:space="preserve">5. </w:t>
            </w:r>
            <w:bookmarkStart w:id="172" w:name="_Hlk110871900"/>
            <w:r>
              <w:rPr>
                <w:color w:val="000000"/>
                <w:sz w:val="22"/>
                <w:szCs w:val="22"/>
                <w:lang w:val="es-PY" w:eastAsia="es-PY"/>
              </w:rPr>
              <w:t xml:space="preserve">Los diferentes grupos de esta institución </w:t>
            </w:r>
            <w:r>
              <w:rPr>
                <w:color w:val="000000"/>
                <w:sz w:val="22"/>
                <w:szCs w:val="22"/>
                <w:lang w:val="es-PY" w:eastAsia="es-PY"/>
              </w:rPr>
              <w:t>cooperan a menudo para introducir cambios</w:t>
            </w:r>
            <w:bookmarkEnd w:id="172"/>
          </w:p>
        </w:tc>
        <w:tc>
          <w:tcPr>
            <w:tcW w:w="640" w:type="dxa"/>
            <w:tcBorders>
              <w:bottom w:val="single" w:sz="4" w:space="0" w:color="auto"/>
            </w:tcBorders>
            <w:shd w:val="clear" w:color="auto" w:fill="auto"/>
            <w:vAlign w:val="center"/>
            <w:hideMark/>
          </w:tcPr>
          <w:p w14:paraId="54FC66F8" w14:textId="77777777" w:rsidR="00223209" w:rsidRDefault="00614FFC">
            <w:pPr>
              <w:jc w:val="center"/>
              <w:rPr>
                <w:color w:val="000000"/>
                <w:lang w:val="es-PY" w:eastAsia="es-PY"/>
              </w:rPr>
            </w:pPr>
            <w:r>
              <w:rPr>
                <w:color w:val="000000"/>
                <w:sz w:val="22"/>
                <w:szCs w:val="22"/>
                <w:lang w:val="es-PY" w:eastAsia="es-PY"/>
              </w:rPr>
              <w:t>1</w:t>
            </w:r>
          </w:p>
        </w:tc>
        <w:tc>
          <w:tcPr>
            <w:tcW w:w="640" w:type="dxa"/>
            <w:tcBorders>
              <w:bottom w:val="single" w:sz="4" w:space="0" w:color="auto"/>
            </w:tcBorders>
            <w:shd w:val="clear" w:color="auto" w:fill="auto"/>
            <w:vAlign w:val="center"/>
            <w:hideMark/>
          </w:tcPr>
          <w:p w14:paraId="72070F88" w14:textId="77777777" w:rsidR="00223209" w:rsidRDefault="00614FFC">
            <w:pPr>
              <w:jc w:val="center"/>
              <w:rPr>
                <w:color w:val="000000"/>
                <w:lang w:val="es-PY" w:eastAsia="es-PY"/>
              </w:rPr>
            </w:pPr>
            <w:r>
              <w:rPr>
                <w:color w:val="000000"/>
                <w:sz w:val="22"/>
                <w:szCs w:val="22"/>
                <w:lang w:val="es-PY" w:eastAsia="es-PY"/>
              </w:rPr>
              <w:t>3</w:t>
            </w:r>
          </w:p>
        </w:tc>
        <w:tc>
          <w:tcPr>
            <w:tcW w:w="600" w:type="dxa"/>
            <w:tcBorders>
              <w:bottom w:val="single" w:sz="4" w:space="0" w:color="auto"/>
            </w:tcBorders>
            <w:shd w:val="clear" w:color="auto" w:fill="auto"/>
            <w:vAlign w:val="center"/>
            <w:hideMark/>
          </w:tcPr>
          <w:p w14:paraId="13EBD3A3" w14:textId="77777777" w:rsidR="00223209" w:rsidRDefault="00614FFC">
            <w:pPr>
              <w:jc w:val="center"/>
              <w:rPr>
                <w:color w:val="000000"/>
                <w:lang w:val="es-PY" w:eastAsia="es-PY"/>
              </w:rPr>
            </w:pPr>
            <w:r>
              <w:rPr>
                <w:color w:val="000000"/>
                <w:sz w:val="22"/>
                <w:szCs w:val="22"/>
                <w:lang w:val="es-PY" w:eastAsia="es-PY"/>
              </w:rPr>
              <w:t>4</w:t>
            </w:r>
          </w:p>
        </w:tc>
        <w:tc>
          <w:tcPr>
            <w:tcW w:w="680" w:type="dxa"/>
            <w:tcBorders>
              <w:bottom w:val="single" w:sz="4" w:space="0" w:color="auto"/>
            </w:tcBorders>
            <w:shd w:val="clear" w:color="auto" w:fill="auto"/>
            <w:vAlign w:val="center"/>
            <w:hideMark/>
          </w:tcPr>
          <w:p w14:paraId="5922D82C" w14:textId="77777777" w:rsidR="00223209" w:rsidRDefault="00614FFC">
            <w:pPr>
              <w:jc w:val="center"/>
              <w:rPr>
                <w:color w:val="000000"/>
                <w:lang w:val="es-PY" w:eastAsia="es-PY"/>
              </w:rPr>
            </w:pPr>
            <w:r>
              <w:rPr>
                <w:color w:val="000000"/>
                <w:sz w:val="22"/>
                <w:szCs w:val="22"/>
                <w:lang w:val="es-PY" w:eastAsia="es-PY"/>
              </w:rPr>
              <w:t>10</w:t>
            </w:r>
          </w:p>
        </w:tc>
        <w:tc>
          <w:tcPr>
            <w:tcW w:w="640" w:type="dxa"/>
            <w:tcBorders>
              <w:bottom w:val="single" w:sz="4" w:space="0" w:color="auto"/>
            </w:tcBorders>
            <w:shd w:val="clear" w:color="auto" w:fill="auto"/>
            <w:vAlign w:val="center"/>
            <w:hideMark/>
          </w:tcPr>
          <w:p w14:paraId="28CC0686" w14:textId="77777777" w:rsidR="00223209" w:rsidRDefault="00614FFC">
            <w:pPr>
              <w:jc w:val="center"/>
              <w:rPr>
                <w:color w:val="000000"/>
                <w:lang w:val="es-PY" w:eastAsia="es-PY"/>
              </w:rPr>
            </w:pPr>
            <w:r>
              <w:rPr>
                <w:color w:val="000000"/>
                <w:sz w:val="22"/>
                <w:szCs w:val="22"/>
                <w:lang w:val="es-PY" w:eastAsia="es-PY"/>
              </w:rPr>
              <w:t>16</w:t>
            </w:r>
          </w:p>
        </w:tc>
        <w:tc>
          <w:tcPr>
            <w:tcW w:w="620" w:type="dxa"/>
            <w:tcBorders>
              <w:bottom w:val="single" w:sz="4" w:space="0" w:color="auto"/>
            </w:tcBorders>
            <w:shd w:val="clear" w:color="auto" w:fill="auto"/>
            <w:vAlign w:val="center"/>
            <w:hideMark/>
          </w:tcPr>
          <w:p w14:paraId="362303CB" w14:textId="77777777" w:rsidR="00223209" w:rsidRDefault="00614FFC">
            <w:pPr>
              <w:jc w:val="center"/>
              <w:rPr>
                <w:color w:val="000000"/>
                <w:lang w:val="es-PY" w:eastAsia="es-PY"/>
              </w:rPr>
            </w:pPr>
            <w:r>
              <w:rPr>
                <w:color w:val="000000"/>
                <w:sz w:val="22"/>
                <w:szCs w:val="22"/>
                <w:lang w:val="es-PY" w:eastAsia="es-PY"/>
              </w:rPr>
              <w:t>40</w:t>
            </w:r>
          </w:p>
        </w:tc>
        <w:tc>
          <w:tcPr>
            <w:tcW w:w="620" w:type="dxa"/>
            <w:tcBorders>
              <w:bottom w:val="single" w:sz="4" w:space="0" w:color="auto"/>
            </w:tcBorders>
            <w:shd w:val="clear" w:color="auto" w:fill="auto"/>
            <w:vAlign w:val="center"/>
            <w:hideMark/>
          </w:tcPr>
          <w:p w14:paraId="785556AA" w14:textId="77777777" w:rsidR="00223209" w:rsidRDefault="00614FFC">
            <w:pPr>
              <w:jc w:val="center"/>
              <w:rPr>
                <w:color w:val="000000"/>
                <w:lang w:val="es-PY" w:eastAsia="es-PY"/>
              </w:rPr>
            </w:pPr>
            <w:r>
              <w:rPr>
                <w:color w:val="000000"/>
                <w:sz w:val="22"/>
                <w:szCs w:val="22"/>
                <w:lang w:val="es-PY" w:eastAsia="es-PY"/>
              </w:rPr>
              <w:t>14</w:t>
            </w:r>
          </w:p>
        </w:tc>
        <w:tc>
          <w:tcPr>
            <w:tcW w:w="620" w:type="dxa"/>
            <w:tcBorders>
              <w:bottom w:val="single" w:sz="4" w:space="0" w:color="auto"/>
            </w:tcBorders>
            <w:shd w:val="clear" w:color="auto" w:fill="auto"/>
            <w:vAlign w:val="center"/>
            <w:hideMark/>
          </w:tcPr>
          <w:p w14:paraId="7CEAA261" w14:textId="77777777" w:rsidR="00223209" w:rsidRDefault="00614FFC">
            <w:pPr>
              <w:jc w:val="center"/>
              <w:rPr>
                <w:color w:val="000000"/>
                <w:lang w:val="es-PY" w:eastAsia="es-PY"/>
              </w:rPr>
            </w:pPr>
            <w:r>
              <w:rPr>
                <w:color w:val="000000"/>
                <w:sz w:val="22"/>
                <w:szCs w:val="22"/>
                <w:lang w:val="es-PY" w:eastAsia="es-PY"/>
              </w:rPr>
              <w:t>35</w:t>
            </w:r>
          </w:p>
        </w:tc>
        <w:tc>
          <w:tcPr>
            <w:tcW w:w="575" w:type="dxa"/>
            <w:tcBorders>
              <w:bottom w:val="single" w:sz="4" w:space="0" w:color="auto"/>
            </w:tcBorders>
            <w:shd w:val="clear" w:color="auto" w:fill="auto"/>
            <w:vAlign w:val="center"/>
            <w:hideMark/>
          </w:tcPr>
          <w:p w14:paraId="50644F5C" w14:textId="77777777" w:rsidR="00223209" w:rsidRDefault="00614FFC">
            <w:pPr>
              <w:jc w:val="center"/>
              <w:rPr>
                <w:color w:val="000000"/>
                <w:lang w:val="es-PY" w:eastAsia="es-PY"/>
              </w:rPr>
            </w:pPr>
            <w:r>
              <w:rPr>
                <w:color w:val="000000"/>
                <w:sz w:val="22"/>
                <w:szCs w:val="22"/>
                <w:lang w:val="es-PY" w:eastAsia="es-PY"/>
              </w:rPr>
              <w:t>2</w:t>
            </w:r>
          </w:p>
        </w:tc>
        <w:tc>
          <w:tcPr>
            <w:tcW w:w="658" w:type="dxa"/>
            <w:tcBorders>
              <w:bottom w:val="single" w:sz="4" w:space="0" w:color="auto"/>
            </w:tcBorders>
            <w:shd w:val="clear" w:color="auto" w:fill="auto"/>
            <w:vAlign w:val="center"/>
            <w:hideMark/>
          </w:tcPr>
          <w:p w14:paraId="33455A75" w14:textId="77777777" w:rsidR="00223209" w:rsidRDefault="00614FFC">
            <w:pPr>
              <w:jc w:val="center"/>
              <w:rPr>
                <w:color w:val="000000"/>
                <w:lang w:val="es-PY" w:eastAsia="es-PY"/>
              </w:rPr>
            </w:pPr>
            <w:r>
              <w:rPr>
                <w:color w:val="000000"/>
                <w:sz w:val="22"/>
                <w:szCs w:val="22"/>
                <w:lang w:val="es-PY" w:eastAsia="es-PY"/>
              </w:rPr>
              <w:t>5</w:t>
            </w:r>
          </w:p>
        </w:tc>
      </w:tr>
    </w:tbl>
    <w:p w14:paraId="1258E85C" w14:textId="77777777" w:rsidR="00223209" w:rsidRDefault="00614FFC">
      <w:pPr>
        <w:spacing w:line="360" w:lineRule="auto"/>
        <w:jc w:val="both"/>
        <w:rPr>
          <w:rFonts w:eastAsia="Calibri"/>
          <w:b/>
          <w:bCs/>
          <w:sz w:val="22"/>
          <w:szCs w:val="22"/>
        </w:rPr>
      </w:pPr>
      <w:bookmarkStart w:id="173" w:name="_Hlk110532397"/>
      <w:r>
        <w:rPr>
          <w:rFonts w:eastAsia="Calibri"/>
          <w:b/>
          <w:bCs/>
          <w:sz w:val="22"/>
          <w:szCs w:val="22"/>
        </w:rPr>
        <w:t>Fuente: Datos obtenidos por la autora</w:t>
      </w:r>
    </w:p>
    <w:bookmarkEnd w:id="173"/>
    <w:p w14:paraId="77D6CE43" w14:textId="77777777" w:rsidR="00223209" w:rsidRDefault="00223209">
      <w:pPr>
        <w:jc w:val="both"/>
        <w:rPr>
          <w:b/>
        </w:rPr>
      </w:pPr>
    </w:p>
    <w:p w14:paraId="06B3CD11" w14:textId="77777777" w:rsidR="00223209" w:rsidRDefault="00614FFC">
      <w:pPr>
        <w:spacing w:line="360" w:lineRule="auto"/>
        <w:ind w:firstLine="708"/>
        <w:jc w:val="both"/>
        <w:rPr>
          <w:bCs/>
        </w:rPr>
      </w:pPr>
      <w:r>
        <w:rPr>
          <w:bCs/>
        </w:rPr>
        <w:t xml:space="preserve">Con respecto a orientación al cambio: 65% </w:t>
      </w:r>
      <w:r>
        <w:rPr>
          <w:color w:val="000000"/>
          <w:lang w:val="es-PY" w:eastAsia="es-PY"/>
        </w:rPr>
        <w:t xml:space="preserve">respondemos bien a los cambios del entorno, 40% la forma que tenemos de hacer las cosas es flexible y </w:t>
      </w:r>
      <w:r>
        <w:rPr>
          <w:color w:val="000000"/>
          <w:lang w:val="es-PY" w:eastAsia="es-PY"/>
        </w:rPr>
        <w:t xml:space="preserve">fácil de cambiar, 40% adoptamos continuamente nuevas y mejores formas de hacer las cosas, 43% los intentos de realizar cambios suelen generar resistencia por parte del equipo, 40% los diferentes grupos de esta institución cooperan a menudo para introducir </w:t>
      </w:r>
      <w:r>
        <w:rPr>
          <w:color w:val="000000"/>
          <w:lang w:val="es-PY" w:eastAsia="es-PY"/>
        </w:rPr>
        <w:t>cambios.</w:t>
      </w:r>
    </w:p>
    <w:p w14:paraId="3ACEA7DE" w14:textId="77777777" w:rsidR="00223209" w:rsidRDefault="00223209">
      <w:pPr>
        <w:pStyle w:val="Prrafodelista"/>
        <w:spacing w:line="360" w:lineRule="auto"/>
        <w:ind w:left="540"/>
        <w:jc w:val="both"/>
        <w:rPr>
          <w:rFonts w:ascii="Times New Roman" w:hAnsi="Times New Roman" w:cs="Times New Roman"/>
          <w:bCs/>
          <w:sz w:val="24"/>
          <w:szCs w:val="24"/>
        </w:rPr>
      </w:pPr>
    </w:p>
    <w:p w14:paraId="250ACD50" w14:textId="77777777" w:rsidR="00223209" w:rsidRDefault="00223209">
      <w:pPr>
        <w:pStyle w:val="Prrafodelista"/>
        <w:spacing w:line="360" w:lineRule="auto"/>
        <w:ind w:left="540"/>
        <w:jc w:val="both"/>
        <w:rPr>
          <w:rFonts w:ascii="Times New Roman" w:hAnsi="Times New Roman" w:cs="Times New Roman"/>
          <w:b/>
          <w:sz w:val="24"/>
          <w:szCs w:val="24"/>
        </w:rPr>
      </w:pPr>
    </w:p>
    <w:p w14:paraId="2A732B7D" w14:textId="77777777" w:rsidR="00223209" w:rsidRDefault="00223209">
      <w:pPr>
        <w:pStyle w:val="Prrafodelista"/>
        <w:ind w:left="540"/>
        <w:jc w:val="both"/>
        <w:rPr>
          <w:rFonts w:ascii="Times New Roman" w:hAnsi="Times New Roman" w:cs="Times New Roman"/>
          <w:b/>
          <w:sz w:val="24"/>
          <w:szCs w:val="24"/>
        </w:rPr>
      </w:pPr>
    </w:p>
    <w:p w14:paraId="1F582172" w14:textId="77777777" w:rsidR="00223209" w:rsidRDefault="00223209">
      <w:pPr>
        <w:pStyle w:val="Prrafodelista"/>
        <w:ind w:left="540"/>
        <w:jc w:val="both"/>
        <w:rPr>
          <w:rFonts w:ascii="Times New Roman" w:hAnsi="Times New Roman" w:cs="Times New Roman"/>
          <w:b/>
          <w:sz w:val="24"/>
          <w:szCs w:val="24"/>
        </w:rPr>
      </w:pPr>
    </w:p>
    <w:p w14:paraId="1307CD63" w14:textId="77777777" w:rsidR="00223209" w:rsidRDefault="00223209">
      <w:pPr>
        <w:jc w:val="both"/>
        <w:rPr>
          <w:b/>
        </w:rPr>
      </w:pPr>
    </w:p>
    <w:p w14:paraId="2D5F0092" w14:textId="77777777" w:rsidR="00223209" w:rsidRDefault="00614FFC">
      <w:pPr>
        <w:pStyle w:val="Textoindependiente"/>
        <w:spacing w:line="360" w:lineRule="auto"/>
        <w:jc w:val="both"/>
        <w:rPr>
          <w:bCs/>
        </w:rPr>
      </w:pPr>
      <w:r>
        <w:rPr>
          <w:rFonts w:cs="Times New Roman"/>
          <w:b/>
        </w:rPr>
        <w:t>Tabla 9.</w:t>
      </w:r>
      <w:r>
        <w:rPr>
          <w:bCs/>
          <w:color w:val="000000"/>
        </w:rPr>
        <w:t xml:space="preserve"> Distribución del personal de enfermería según percepción de orientación al cliente</w:t>
      </w:r>
      <w:r>
        <w:rPr>
          <w:bCs/>
        </w:rPr>
        <w:t>. Catedra de urología. Hospital de clínicas. San Lorenzo paraguay.2021.    (n</w:t>
      </w:r>
      <w:r>
        <w:rPr>
          <w:bCs/>
          <w:color w:val="000000"/>
        </w:rPr>
        <w:t>=40)</w:t>
      </w:r>
    </w:p>
    <w:tbl>
      <w:tblPr>
        <w:tblW w:w="8160" w:type="dxa"/>
        <w:tblInd w:w="-10" w:type="dxa"/>
        <w:tblCellMar>
          <w:left w:w="70" w:type="dxa"/>
          <w:right w:w="70" w:type="dxa"/>
        </w:tblCellMar>
        <w:tblLook w:val="04A0" w:firstRow="1" w:lastRow="0" w:firstColumn="1" w:lastColumn="0" w:noHBand="0" w:noVBand="1"/>
      </w:tblPr>
      <w:tblGrid>
        <w:gridCol w:w="1900"/>
        <w:gridCol w:w="640"/>
        <w:gridCol w:w="640"/>
        <w:gridCol w:w="600"/>
        <w:gridCol w:w="680"/>
        <w:gridCol w:w="640"/>
        <w:gridCol w:w="620"/>
        <w:gridCol w:w="620"/>
        <w:gridCol w:w="620"/>
        <w:gridCol w:w="560"/>
        <w:gridCol w:w="640"/>
      </w:tblGrid>
      <w:tr w:rsidR="00223209" w14:paraId="3E013088" w14:textId="77777777">
        <w:trPr>
          <w:trHeight w:val="936"/>
        </w:trPr>
        <w:tc>
          <w:tcPr>
            <w:tcW w:w="1900" w:type="dxa"/>
            <w:vMerge w:val="restart"/>
            <w:tcBorders>
              <w:top w:val="single" w:sz="4" w:space="0" w:color="auto"/>
            </w:tcBorders>
            <w:shd w:val="clear" w:color="auto" w:fill="auto"/>
            <w:vAlign w:val="center"/>
            <w:hideMark/>
          </w:tcPr>
          <w:p w14:paraId="30A59DF5" w14:textId="77777777" w:rsidR="00223209" w:rsidRDefault="00614FFC">
            <w:pPr>
              <w:jc w:val="both"/>
              <w:rPr>
                <w:b/>
                <w:bCs/>
                <w:color w:val="000000"/>
                <w:lang w:val="es-PY" w:eastAsia="es-PY"/>
              </w:rPr>
            </w:pPr>
            <w:r>
              <w:rPr>
                <w:b/>
                <w:bCs/>
                <w:color w:val="000000"/>
                <w:lang w:val="es-PY" w:eastAsia="es-PY"/>
              </w:rPr>
              <w:t>Orientación al cliente</w:t>
            </w:r>
          </w:p>
        </w:tc>
        <w:tc>
          <w:tcPr>
            <w:tcW w:w="1280" w:type="dxa"/>
            <w:gridSpan w:val="2"/>
            <w:tcBorders>
              <w:top w:val="single" w:sz="4" w:space="0" w:color="auto"/>
            </w:tcBorders>
            <w:shd w:val="clear" w:color="auto" w:fill="auto"/>
            <w:vAlign w:val="center"/>
            <w:hideMark/>
          </w:tcPr>
          <w:p w14:paraId="5CA98D54" w14:textId="77777777" w:rsidR="00223209" w:rsidRDefault="00614FFC">
            <w:pPr>
              <w:jc w:val="center"/>
              <w:rPr>
                <w:color w:val="000000"/>
                <w:lang w:val="es-PY" w:eastAsia="es-PY"/>
              </w:rPr>
            </w:pPr>
            <w:r>
              <w:rPr>
                <w:color w:val="000000"/>
                <w:sz w:val="22"/>
                <w:szCs w:val="22"/>
                <w:lang w:val="es-PY" w:eastAsia="es-PY"/>
              </w:rPr>
              <w:t>Totalmente en desacuerdo</w:t>
            </w:r>
          </w:p>
        </w:tc>
        <w:tc>
          <w:tcPr>
            <w:tcW w:w="1280" w:type="dxa"/>
            <w:gridSpan w:val="2"/>
            <w:tcBorders>
              <w:top w:val="single" w:sz="4" w:space="0" w:color="auto"/>
            </w:tcBorders>
            <w:shd w:val="clear" w:color="auto" w:fill="auto"/>
            <w:vAlign w:val="center"/>
            <w:hideMark/>
          </w:tcPr>
          <w:p w14:paraId="6F9FBABC" w14:textId="77777777" w:rsidR="00223209" w:rsidRDefault="00614FFC">
            <w:pPr>
              <w:jc w:val="both"/>
              <w:rPr>
                <w:color w:val="000000"/>
                <w:lang w:val="es-PY" w:eastAsia="es-PY"/>
              </w:rPr>
            </w:pPr>
            <w:r>
              <w:rPr>
                <w:color w:val="000000"/>
                <w:sz w:val="22"/>
                <w:szCs w:val="22"/>
                <w:lang w:val="es-PY" w:eastAsia="es-PY"/>
              </w:rPr>
              <w:t xml:space="preserve">En </w:t>
            </w:r>
            <w:r>
              <w:rPr>
                <w:color w:val="000000"/>
                <w:sz w:val="22"/>
                <w:szCs w:val="22"/>
                <w:lang w:val="es-PY" w:eastAsia="es-PY"/>
              </w:rPr>
              <w:t>desacuerdo</w:t>
            </w:r>
          </w:p>
        </w:tc>
        <w:tc>
          <w:tcPr>
            <w:tcW w:w="1260" w:type="dxa"/>
            <w:gridSpan w:val="2"/>
            <w:tcBorders>
              <w:top w:val="single" w:sz="4" w:space="0" w:color="auto"/>
            </w:tcBorders>
            <w:shd w:val="clear" w:color="auto" w:fill="auto"/>
            <w:vAlign w:val="center"/>
            <w:hideMark/>
          </w:tcPr>
          <w:p w14:paraId="5DCBBBBA" w14:textId="77777777" w:rsidR="00223209" w:rsidRDefault="00614FFC">
            <w:pPr>
              <w:jc w:val="both"/>
              <w:rPr>
                <w:color w:val="000000"/>
                <w:lang w:val="es-PY" w:eastAsia="es-PY"/>
              </w:rPr>
            </w:pPr>
            <w:r>
              <w:rPr>
                <w:color w:val="000000"/>
                <w:sz w:val="22"/>
                <w:szCs w:val="22"/>
                <w:lang w:val="es-PY" w:eastAsia="es-PY"/>
              </w:rPr>
              <w:t>Neutral</w:t>
            </w:r>
          </w:p>
        </w:tc>
        <w:tc>
          <w:tcPr>
            <w:tcW w:w="1240" w:type="dxa"/>
            <w:gridSpan w:val="2"/>
            <w:tcBorders>
              <w:top w:val="single" w:sz="4" w:space="0" w:color="auto"/>
            </w:tcBorders>
            <w:shd w:val="clear" w:color="auto" w:fill="auto"/>
            <w:vAlign w:val="center"/>
            <w:hideMark/>
          </w:tcPr>
          <w:p w14:paraId="6BEDAB1B" w14:textId="77777777" w:rsidR="00223209" w:rsidRDefault="00614FFC">
            <w:pPr>
              <w:jc w:val="both"/>
              <w:rPr>
                <w:color w:val="000000"/>
                <w:lang w:val="es-PY" w:eastAsia="es-PY"/>
              </w:rPr>
            </w:pPr>
            <w:r>
              <w:rPr>
                <w:color w:val="000000"/>
                <w:sz w:val="22"/>
                <w:szCs w:val="22"/>
                <w:lang w:val="es-PY" w:eastAsia="es-PY"/>
              </w:rPr>
              <w:t>De acuerdo</w:t>
            </w:r>
          </w:p>
        </w:tc>
        <w:tc>
          <w:tcPr>
            <w:tcW w:w="1200" w:type="dxa"/>
            <w:gridSpan w:val="2"/>
            <w:tcBorders>
              <w:top w:val="single" w:sz="4" w:space="0" w:color="auto"/>
            </w:tcBorders>
            <w:shd w:val="clear" w:color="auto" w:fill="auto"/>
            <w:vAlign w:val="center"/>
            <w:hideMark/>
          </w:tcPr>
          <w:p w14:paraId="17CA112A" w14:textId="77777777" w:rsidR="00223209" w:rsidRDefault="00614FFC">
            <w:pPr>
              <w:jc w:val="both"/>
              <w:rPr>
                <w:color w:val="000000"/>
                <w:lang w:val="es-PY" w:eastAsia="es-PY"/>
              </w:rPr>
            </w:pPr>
            <w:r>
              <w:rPr>
                <w:color w:val="000000"/>
                <w:sz w:val="22"/>
                <w:szCs w:val="22"/>
                <w:lang w:val="es-PY" w:eastAsia="es-PY"/>
              </w:rPr>
              <w:t>Totalmente de acuerdo</w:t>
            </w:r>
          </w:p>
        </w:tc>
      </w:tr>
      <w:tr w:rsidR="00223209" w14:paraId="1017EF7E" w14:textId="77777777">
        <w:trPr>
          <w:trHeight w:val="68"/>
        </w:trPr>
        <w:tc>
          <w:tcPr>
            <w:tcW w:w="1900" w:type="dxa"/>
            <w:vMerge/>
            <w:tcBorders>
              <w:bottom w:val="single" w:sz="4" w:space="0" w:color="auto"/>
            </w:tcBorders>
            <w:vAlign w:val="center"/>
            <w:hideMark/>
          </w:tcPr>
          <w:p w14:paraId="4EAF94B1" w14:textId="77777777" w:rsidR="00223209" w:rsidRDefault="00223209">
            <w:pPr>
              <w:rPr>
                <w:b/>
                <w:bCs/>
                <w:color w:val="000000"/>
                <w:lang w:val="es-PY" w:eastAsia="es-PY"/>
              </w:rPr>
            </w:pPr>
          </w:p>
        </w:tc>
        <w:tc>
          <w:tcPr>
            <w:tcW w:w="1280" w:type="dxa"/>
            <w:gridSpan w:val="2"/>
            <w:tcBorders>
              <w:bottom w:val="single" w:sz="4" w:space="0" w:color="auto"/>
            </w:tcBorders>
            <w:shd w:val="clear" w:color="auto" w:fill="auto"/>
            <w:vAlign w:val="center"/>
            <w:hideMark/>
          </w:tcPr>
          <w:p w14:paraId="40E8287C" w14:textId="77777777" w:rsidR="00223209" w:rsidRDefault="00614FFC">
            <w:pPr>
              <w:jc w:val="both"/>
              <w:rPr>
                <w:color w:val="000000"/>
                <w:lang w:val="es-PY" w:eastAsia="es-PY"/>
              </w:rPr>
            </w:pPr>
            <w:r>
              <w:rPr>
                <w:color w:val="000000"/>
                <w:sz w:val="22"/>
                <w:szCs w:val="22"/>
                <w:lang w:val="es-PY" w:eastAsia="es-PY"/>
              </w:rPr>
              <w:t xml:space="preserve">   No      %</w:t>
            </w:r>
          </w:p>
        </w:tc>
        <w:tc>
          <w:tcPr>
            <w:tcW w:w="1280" w:type="dxa"/>
            <w:gridSpan w:val="2"/>
            <w:tcBorders>
              <w:bottom w:val="single" w:sz="4" w:space="0" w:color="auto"/>
            </w:tcBorders>
            <w:shd w:val="clear" w:color="auto" w:fill="auto"/>
            <w:vAlign w:val="center"/>
            <w:hideMark/>
          </w:tcPr>
          <w:p w14:paraId="25660340" w14:textId="77777777" w:rsidR="00223209" w:rsidRDefault="00614FFC">
            <w:pPr>
              <w:jc w:val="both"/>
              <w:rPr>
                <w:color w:val="000000"/>
                <w:lang w:val="es-PY" w:eastAsia="es-PY"/>
              </w:rPr>
            </w:pPr>
            <w:r>
              <w:rPr>
                <w:color w:val="000000"/>
                <w:sz w:val="22"/>
                <w:szCs w:val="22"/>
                <w:lang w:val="es-PY" w:eastAsia="es-PY"/>
              </w:rPr>
              <w:t xml:space="preserve">   No       %</w:t>
            </w:r>
          </w:p>
        </w:tc>
        <w:tc>
          <w:tcPr>
            <w:tcW w:w="640" w:type="dxa"/>
            <w:tcBorders>
              <w:bottom w:val="single" w:sz="4" w:space="0" w:color="auto"/>
            </w:tcBorders>
            <w:shd w:val="clear" w:color="auto" w:fill="auto"/>
            <w:vAlign w:val="center"/>
            <w:hideMark/>
          </w:tcPr>
          <w:p w14:paraId="55977ECC" w14:textId="77777777" w:rsidR="00223209" w:rsidRDefault="00614FFC">
            <w:pPr>
              <w:jc w:val="both"/>
              <w:rPr>
                <w:color w:val="000000"/>
                <w:lang w:val="es-PY" w:eastAsia="es-PY"/>
              </w:rPr>
            </w:pPr>
            <w:r>
              <w:rPr>
                <w:color w:val="000000"/>
                <w:sz w:val="22"/>
                <w:szCs w:val="22"/>
                <w:lang w:val="es-PY" w:eastAsia="es-PY"/>
              </w:rPr>
              <w:t xml:space="preserve"> No</w:t>
            </w:r>
          </w:p>
        </w:tc>
        <w:tc>
          <w:tcPr>
            <w:tcW w:w="620" w:type="dxa"/>
            <w:tcBorders>
              <w:bottom w:val="single" w:sz="4" w:space="0" w:color="auto"/>
            </w:tcBorders>
            <w:shd w:val="clear" w:color="auto" w:fill="auto"/>
            <w:vAlign w:val="center"/>
            <w:hideMark/>
          </w:tcPr>
          <w:p w14:paraId="2FE83C11" w14:textId="77777777" w:rsidR="00223209" w:rsidRDefault="00614FFC">
            <w:pPr>
              <w:jc w:val="both"/>
              <w:rPr>
                <w:color w:val="000000"/>
                <w:lang w:val="es-PY" w:eastAsia="es-PY"/>
              </w:rPr>
            </w:pPr>
            <w:r>
              <w:rPr>
                <w:color w:val="000000"/>
                <w:sz w:val="22"/>
                <w:szCs w:val="22"/>
                <w:lang w:val="es-PY" w:eastAsia="es-PY"/>
              </w:rPr>
              <w:t xml:space="preserve">  %</w:t>
            </w:r>
          </w:p>
        </w:tc>
        <w:tc>
          <w:tcPr>
            <w:tcW w:w="620" w:type="dxa"/>
            <w:tcBorders>
              <w:bottom w:val="single" w:sz="4" w:space="0" w:color="auto"/>
            </w:tcBorders>
            <w:shd w:val="clear" w:color="auto" w:fill="auto"/>
            <w:vAlign w:val="center"/>
            <w:hideMark/>
          </w:tcPr>
          <w:p w14:paraId="7B55177D" w14:textId="77777777" w:rsidR="00223209" w:rsidRDefault="00614FFC">
            <w:pPr>
              <w:jc w:val="both"/>
              <w:rPr>
                <w:color w:val="000000"/>
                <w:lang w:val="es-PY" w:eastAsia="es-PY"/>
              </w:rPr>
            </w:pPr>
            <w:r>
              <w:rPr>
                <w:color w:val="000000"/>
                <w:sz w:val="22"/>
                <w:szCs w:val="22"/>
                <w:lang w:val="es-PY" w:eastAsia="es-PY"/>
              </w:rPr>
              <w:t xml:space="preserve"> No</w:t>
            </w:r>
          </w:p>
        </w:tc>
        <w:tc>
          <w:tcPr>
            <w:tcW w:w="620" w:type="dxa"/>
            <w:tcBorders>
              <w:bottom w:val="single" w:sz="4" w:space="0" w:color="auto"/>
            </w:tcBorders>
            <w:shd w:val="clear" w:color="auto" w:fill="auto"/>
            <w:vAlign w:val="center"/>
            <w:hideMark/>
          </w:tcPr>
          <w:p w14:paraId="0A7302E9" w14:textId="77777777" w:rsidR="00223209" w:rsidRDefault="00614FFC">
            <w:pPr>
              <w:jc w:val="both"/>
              <w:rPr>
                <w:color w:val="000000"/>
                <w:lang w:val="es-PY" w:eastAsia="es-PY"/>
              </w:rPr>
            </w:pPr>
            <w:r>
              <w:rPr>
                <w:color w:val="000000"/>
                <w:sz w:val="22"/>
                <w:szCs w:val="22"/>
                <w:lang w:val="es-PY" w:eastAsia="es-PY"/>
              </w:rPr>
              <w:t xml:space="preserve">  %</w:t>
            </w:r>
          </w:p>
        </w:tc>
        <w:tc>
          <w:tcPr>
            <w:tcW w:w="560" w:type="dxa"/>
            <w:tcBorders>
              <w:bottom w:val="single" w:sz="4" w:space="0" w:color="auto"/>
            </w:tcBorders>
            <w:shd w:val="clear" w:color="auto" w:fill="auto"/>
            <w:vAlign w:val="center"/>
            <w:hideMark/>
          </w:tcPr>
          <w:p w14:paraId="794358B7" w14:textId="77777777" w:rsidR="00223209" w:rsidRDefault="00614FFC">
            <w:pPr>
              <w:jc w:val="center"/>
              <w:rPr>
                <w:color w:val="000000"/>
                <w:lang w:val="es-PY" w:eastAsia="es-PY"/>
              </w:rPr>
            </w:pPr>
            <w:r>
              <w:rPr>
                <w:color w:val="000000"/>
                <w:sz w:val="22"/>
                <w:szCs w:val="22"/>
                <w:lang w:val="es-PY" w:eastAsia="es-PY"/>
              </w:rPr>
              <w:t>No</w:t>
            </w:r>
          </w:p>
        </w:tc>
        <w:tc>
          <w:tcPr>
            <w:tcW w:w="640" w:type="dxa"/>
            <w:tcBorders>
              <w:bottom w:val="single" w:sz="4" w:space="0" w:color="auto"/>
            </w:tcBorders>
            <w:shd w:val="clear" w:color="auto" w:fill="auto"/>
            <w:vAlign w:val="center"/>
            <w:hideMark/>
          </w:tcPr>
          <w:p w14:paraId="27AF6DE7" w14:textId="77777777" w:rsidR="00223209" w:rsidRDefault="00614FFC">
            <w:pPr>
              <w:jc w:val="center"/>
              <w:rPr>
                <w:color w:val="000000"/>
                <w:lang w:val="es-PY" w:eastAsia="es-PY"/>
              </w:rPr>
            </w:pPr>
            <w:r>
              <w:rPr>
                <w:color w:val="000000"/>
                <w:sz w:val="22"/>
                <w:szCs w:val="22"/>
                <w:lang w:val="es-PY" w:eastAsia="es-PY"/>
              </w:rPr>
              <w:t>%</w:t>
            </w:r>
          </w:p>
        </w:tc>
      </w:tr>
      <w:tr w:rsidR="00223209" w14:paraId="5F124932" w14:textId="77777777">
        <w:trPr>
          <w:trHeight w:val="1569"/>
        </w:trPr>
        <w:tc>
          <w:tcPr>
            <w:tcW w:w="1900" w:type="dxa"/>
            <w:tcBorders>
              <w:top w:val="single" w:sz="4" w:space="0" w:color="auto"/>
            </w:tcBorders>
            <w:shd w:val="clear" w:color="auto" w:fill="auto"/>
            <w:vAlign w:val="center"/>
            <w:hideMark/>
          </w:tcPr>
          <w:p w14:paraId="014B6D93" w14:textId="77777777" w:rsidR="00223209" w:rsidRDefault="00614FFC">
            <w:pPr>
              <w:jc w:val="both"/>
              <w:rPr>
                <w:color w:val="000000"/>
                <w:lang w:val="es-PY" w:eastAsia="es-PY"/>
              </w:rPr>
            </w:pPr>
            <w:r>
              <w:rPr>
                <w:color w:val="000000"/>
                <w:sz w:val="22"/>
                <w:szCs w:val="22"/>
                <w:lang w:val="es-PY" w:eastAsia="es-PY"/>
              </w:rPr>
              <w:t xml:space="preserve">1. </w:t>
            </w:r>
            <w:bookmarkStart w:id="174" w:name="_Hlk110872015"/>
            <w:r>
              <w:rPr>
                <w:color w:val="000000"/>
                <w:sz w:val="22"/>
                <w:szCs w:val="22"/>
                <w:lang w:val="es-PY" w:eastAsia="es-PY"/>
              </w:rPr>
              <w:t>Los comentarios y recomendaciones de nuestros pacientes conducen a menudo a introducir cambios</w:t>
            </w:r>
            <w:bookmarkEnd w:id="174"/>
          </w:p>
        </w:tc>
        <w:tc>
          <w:tcPr>
            <w:tcW w:w="640" w:type="dxa"/>
            <w:tcBorders>
              <w:top w:val="single" w:sz="4" w:space="0" w:color="auto"/>
            </w:tcBorders>
            <w:shd w:val="clear" w:color="auto" w:fill="auto"/>
            <w:vAlign w:val="center"/>
            <w:hideMark/>
          </w:tcPr>
          <w:p w14:paraId="45B747BD"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40" w:type="dxa"/>
            <w:tcBorders>
              <w:top w:val="single" w:sz="4" w:space="0" w:color="auto"/>
            </w:tcBorders>
            <w:shd w:val="clear" w:color="auto" w:fill="auto"/>
            <w:vAlign w:val="center"/>
            <w:hideMark/>
          </w:tcPr>
          <w:p w14:paraId="2348055D"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00" w:type="dxa"/>
            <w:tcBorders>
              <w:top w:val="single" w:sz="4" w:space="0" w:color="auto"/>
            </w:tcBorders>
            <w:shd w:val="clear" w:color="auto" w:fill="auto"/>
            <w:vAlign w:val="center"/>
            <w:hideMark/>
          </w:tcPr>
          <w:p w14:paraId="1D028EB7"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80" w:type="dxa"/>
            <w:tcBorders>
              <w:top w:val="single" w:sz="4" w:space="0" w:color="auto"/>
            </w:tcBorders>
            <w:shd w:val="clear" w:color="auto" w:fill="auto"/>
            <w:vAlign w:val="center"/>
            <w:hideMark/>
          </w:tcPr>
          <w:p w14:paraId="0629B25D"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40" w:type="dxa"/>
            <w:tcBorders>
              <w:top w:val="single" w:sz="4" w:space="0" w:color="auto"/>
            </w:tcBorders>
            <w:shd w:val="clear" w:color="auto" w:fill="auto"/>
            <w:vAlign w:val="center"/>
            <w:hideMark/>
          </w:tcPr>
          <w:p w14:paraId="08AC4FE3"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6</w:t>
            </w:r>
          </w:p>
        </w:tc>
        <w:tc>
          <w:tcPr>
            <w:tcW w:w="620" w:type="dxa"/>
            <w:tcBorders>
              <w:top w:val="single" w:sz="4" w:space="0" w:color="auto"/>
            </w:tcBorders>
            <w:shd w:val="clear" w:color="auto" w:fill="auto"/>
            <w:vAlign w:val="center"/>
            <w:hideMark/>
          </w:tcPr>
          <w:p w14:paraId="5581707C"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15</w:t>
            </w:r>
          </w:p>
        </w:tc>
        <w:tc>
          <w:tcPr>
            <w:tcW w:w="620" w:type="dxa"/>
            <w:tcBorders>
              <w:top w:val="single" w:sz="4" w:space="0" w:color="auto"/>
            </w:tcBorders>
            <w:shd w:val="clear" w:color="auto" w:fill="auto"/>
            <w:vAlign w:val="center"/>
            <w:hideMark/>
          </w:tcPr>
          <w:p w14:paraId="61C527A7"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26</w:t>
            </w:r>
          </w:p>
        </w:tc>
        <w:tc>
          <w:tcPr>
            <w:tcW w:w="620" w:type="dxa"/>
            <w:tcBorders>
              <w:top w:val="single" w:sz="4" w:space="0" w:color="auto"/>
            </w:tcBorders>
            <w:shd w:val="clear" w:color="auto" w:fill="auto"/>
            <w:vAlign w:val="center"/>
            <w:hideMark/>
          </w:tcPr>
          <w:p w14:paraId="638F0D01" w14:textId="77777777" w:rsidR="00223209" w:rsidRDefault="00614FFC">
            <w:pPr>
              <w:jc w:val="center"/>
              <w:rPr>
                <w:rFonts w:ascii="Calibri" w:hAnsi="Calibri" w:cs="Calibri"/>
                <w:b/>
                <w:bCs/>
                <w:color w:val="000000"/>
                <w:lang w:val="es-PY" w:eastAsia="es-PY"/>
              </w:rPr>
            </w:pPr>
            <w:r>
              <w:rPr>
                <w:rFonts w:ascii="Calibri" w:hAnsi="Calibri" w:cs="Calibri"/>
                <w:b/>
                <w:bCs/>
                <w:color w:val="000000"/>
                <w:sz w:val="22"/>
                <w:szCs w:val="22"/>
                <w:lang w:val="es-PY" w:eastAsia="es-PY"/>
              </w:rPr>
              <w:t>65</w:t>
            </w:r>
          </w:p>
        </w:tc>
        <w:tc>
          <w:tcPr>
            <w:tcW w:w="560" w:type="dxa"/>
            <w:tcBorders>
              <w:top w:val="single" w:sz="4" w:space="0" w:color="auto"/>
            </w:tcBorders>
            <w:shd w:val="clear" w:color="auto" w:fill="auto"/>
            <w:vAlign w:val="center"/>
            <w:hideMark/>
          </w:tcPr>
          <w:p w14:paraId="01F2C951" w14:textId="77777777" w:rsidR="00223209" w:rsidRDefault="00614FFC">
            <w:pPr>
              <w:jc w:val="center"/>
              <w:rPr>
                <w:color w:val="000000"/>
                <w:sz w:val="20"/>
                <w:szCs w:val="20"/>
                <w:lang w:val="es-PY" w:eastAsia="es-PY"/>
              </w:rPr>
            </w:pPr>
            <w:r>
              <w:rPr>
                <w:color w:val="000000"/>
                <w:sz w:val="20"/>
                <w:szCs w:val="20"/>
                <w:lang w:val="es-PY" w:eastAsia="es-PY"/>
              </w:rPr>
              <w:t>4</w:t>
            </w:r>
          </w:p>
        </w:tc>
        <w:tc>
          <w:tcPr>
            <w:tcW w:w="640" w:type="dxa"/>
            <w:tcBorders>
              <w:top w:val="single" w:sz="4" w:space="0" w:color="auto"/>
            </w:tcBorders>
            <w:shd w:val="clear" w:color="auto" w:fill="auto"/>
            <w:vAlign w:val="center"/>
            <w:hideMark/>
          </w:tcPr>
          <w:p w14:paraId="5A21D5C2" w14:textId="77777777" w:rsidR="00223209" w:rsidRDefault="00614FFC">
            <w:pPr>
              <w:jc w:val="center"/>
              <w:rPr>
                <w:color w:val="000000"/>
                <w:sz w:val="20"/>
                <w:szCs w:val="20"/>
                <w:lang w:val="es-PY" w:eastAsia="es-PY"/>
              </w:rPr>
            </w:pPr>
            <w:r>
              <w:rPr>
                <w:color w:val="000000"/>
                <w:sz w:val="20"/>
                <w:szCs w:val="20"/>
                <w:lang w:val="es-PY" w:eastAsia="es-PY"/>
              </w:rPr>
              <w:t>10</w:t>
            </w:r>
          </w:p>
        </w:tc>
      </w:tr>
      <w:tr w:rsidR="00223209" w14:paraId="1C1C02E7" w14:textId="77777777">
        <w:trPr>
          <w:trHeight w:val="968"/>
        </w:trPr>
        <w:tc>
          <w:tcPr>
            <w:tcW w:w="1900" w:type="dxa"/>
            <w:shd w:val="clear" w:color="auto" w:fill="auto"/>
            <w:vAlign w:val="center"/>
            <w:hideMark/>
          </w:tcPr>
          <w:p w14:paraId="5B8EEC36" w14:textId="77777777" w:rsidR="00223209" w:rsidRDefault="00614FFC">
            <w:pPr>
              <w:jc w:val="both"/>
              <w:rPr>
                <w:color w:val="000000"/>
                <w:lang w:val="es-PY" w:eastAsia="es-PY"/>
              </w:rPr>
            </w:pPr>
            <w:r>
              <w:rPr>
                <w:color w:val="000000"/>
                <w:sz w:val="22"/>
                <w:szCs w:val="22"/>
                <w:lang w:val="es-PY" w:eastAsia="es-PY"/>
              </w:rPr>
              <w:t xml:space="preserve">2. </w:t>
            </w:r>
            <w:bookmarkStart w:id="175" w:name="_Hlk110872098"/>
            <w:r>
              <w:rPr>
                <w:color w:val="000000"/>
                <w:sz w:val="22"/>
                <w:szCs w:val="22"/>
                <w:lang w:val="es-PY" w:eastAsia="es-PY"/>
              </w:rPr>
              <w:t xml:space="preserve">La información acerca de </w:t>
            </w:r>
            <w:r>
              <w:rPr>
                <w:color w:val="000000"/>
                <w:sz w:val="22"/>
                <w:szCs w:val="22"/>
                <w:lang w:val="es-PY" w:eastAsia="es-PY"/>
              </w:rPr>
              <w:t>nuestro cliente influye en nuestra decisión</w:t>
            </w:r>
            <w:bookmarkEnd w:id="175"/>
          </w:p>
        </w:tc>
        <w:tc>
          <w:tcPr>
            <w:tcW w:w="640" w:type="dxa"/>
            <w:shd w:val="clear" w:color="auto" w:fill="auto"/>
            <w:vAlign w:val="center"/>
            <w:hideMark/>
          </w:tcPr>
          <w:p w14:paraId="1508C6C9"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40" w:type="dxa"/>
            <w:shd w:val="clear" w:color="auto" w:fill="auto"/>
            <w:vAlign w:val="center"/>
            <w:hideMark/>
          </w:tcPr>
          <w:p w14:paraId="0CBEC778"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8</w:t>
            </w:r>
          </w:p>
        </w:tc>
        <w:tc>
          <w:tcPr>
            <w:tcW w:w="600" w:type="dxa"/>
            <w:shd w:val="clear" w:color="auto" w:fill="auto"/>
            <w:vAlign w:val="center"/>
            <w:hideMark/>
          </w:tcPr>
          <w:p w14:paraId="0DF6EDC9"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9</w:t>
            </w:r>
          </w:p>
        </w:tc>
        <w:tc>
          <w:tcPr>
            <w:tcW w:w="680" w:type="dxa"/>
            <w:shd w:val="clear" w:color="auto" w:fill="auto"/>
            <w:vAlign w:val="center"/>
            <w:hideMark/>
          </w:tcPr>
          <w:p w14:paraId="550CEB6B"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23</w:t>
            </w:r>
          </w:p>
        </w:tc>
        <w:tc>
          <w:tcPr>
            <w:tcW w:w="640" w:type="dxa"/>
            <w:shd w:val="clear" w:color="auto" w:fill="auto"/>
            <w:vAlign w:val="center"/>
            <w:hideMark/>
          </w:tcPr>
          <w:p w14:paraId="6BB058EF"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11</w:t>
            </w:r>
          </w:p>
        </w:tc>
        <w:tc>
          <w:tcPr>
            <w:tcW w:w="620" w:type="dxa"/>
            <w:shd w:val="clear" w:color="auto" w:fill="auto"/>
            <w:vAlign w:val="center"/>
            <w:hideMark/>
          </w:tcPr>
          <w:p w14:paraId="6750CCB2"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28</w:t>
            </w:r>
          </w:p>
        </w:tc>
        <w:tc>
          <w:tcPr>
            <w:tcW w:w="620" w:type="dxa"/>
            <w:shd w:val="clear" w:color="auto" w:fill="auto"/>
            <w:vAlign w:val="center"/>
            <w:hideMark/>
          </w:tcPr>
          <w:p w14:paraId="21C9BCE1"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15</w:t>
            </w:r>
          </w:p>
        </w:tc>
        <w:tc>
          <w:tcPr>
            <w:tcW w:w="620" w:type="dxa"/>
            <w:shd w:val="clear" w:color="auto" w:fill="auto"/>
            <w:vAlign w:val="center"/>
            <w:hideMark/>
          </w:tcPr>
          <w:p w14:paraId="535FD303"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38</w:t>
            </w:r>
          </w:p>
        </w:tc>
        <w:tc>
          <w:tcPr>
            <w:tcW w:w="560" w:type="dxa"/>
            <w:shd w:val="clear" w:color="auto" w:fill="auto"/>
            <w:vAlign w:val="center"/>
            <w:hideMark/>
          </w:tcPr>
          <w:p w14:paraId="1E2EFAAD" w14:textId="77777777" w:rsidR="00223209" w:rsidRDefault="00614FFC">
            <w:pPr>
              <w:jc w:val="center"/>
              <w:rPr>
                <w:color w:val="000000"/>
                <w:sz w:val="20"/>
                <w:szCs w:val="20"/>
                <w:lang w:val="es-PY" w:eastAsia="es-PY"/>
              </w:rPr>
            </w:pPr>
            <w:r>
              <w:rPr>
                <w:color w:val="000000"/>
                <w:sz w:val="20"/>
                <w:szCs w:val="20"/>
                <w:lang w:val="es-PY" w:eastAsia="es-PY"/>
              </w:rPr>
              <w:t>2</w:t>
            </w:r>
          </w:p>
        </w:tc>
        <w:tc>
          <w:tcPr>
            <w:tcW w:w="640" w:type="dxa"/>
            <w:shd w:val="clear" w:color="auto" w:fill="auto"/>
            <w:vAlign w:val="center"/>
            <w:hideMark/>
          </w:tcPr>
          <w:p w14:paraId="0B53777F" w14:textId="77777777" w:rsidR="00223209" w:rsidRDefault="00614FFC">
            <w:pPr>
              <w:jc w:val="center"/>
              <w:rPr>
                <w:color w:val="000000"/>
                <w:sz w:val="20"/>
                <w:szCs w:val="20"/>
                <w:lang w:val="es-PY" w:eastAsia="es-PY"/>
              </w:rPr>
            </w:pPr>
            <w:r>
              <w:rPr>
                <w:color w:val="000000"/>
                <w:sz w:val="20"/>
                <w:szCs w:val="20"/>
                <w:lang w:val="es-PY" w:eastAsia="es-PY"/>
              </w:rPr>
              <w:t>5</w:t>
            </w:r>
          </w:p>
        </w:tc>
      </w:tr>
      <w:tr w:rsidR="00223209" w14:paraId="5966890B" w14:textId="77777777">
        <w:trPr>
          <w:trHeight w:val="1351"/>
        </w:trPr>
        <w:tc>
          <w:tcPr>
            <w:tcW w:w="1900" w:type="dxa"/>
            <w:shd w:val="clear" w:color="auto" w:fill="auto"/>
            <w:vAlign w:val="center"/>
            <w:hideMark/>
          </w:tcPr>
          <w:p w14:paraId="79A8217F" w14:textId="77777777" w:rsidR="00223209" w:rsidRDefault="00614FFC">
            <w:pPr>
              <w:jc w:val="both"/>
              <w:rPr>
                <w:color w:val="000000"/>
                <w:lang w:val="es-PY" w:eastAsia="es-PY"/>
              </w:rPr>
            </w:pPr>
            <w:r>
              <w:rPr>
                <w:color w:val="000000"/>
                <w:sz w:val="22"/>
                <w:szCs w:val="22"/>
                <w:lang w:val="es-PY" w:eastAsia="es-PY"/>
              </w:rPr>
              <w:t xml:space="preserve">3. </w:t>
            </w:r>
            <w:bookmarkStart w:id="176" w:name="_Hlk110872138"/>
            <w:r>
              <w:rPr>
                <w:color w:val="000000"/>
                <w:sz w:val="22"/>
                <w:szCs w:val="22"/>
                <w:lang w:val="es-PY" w:eastAsia="es-PY"/>
              </w:rPr>
              <w:t>Todos tenemos una comprensión profunda de los deseos y necesidades de nuestro entorno</w:t>
            </w:r>
            <w:bookmarkEnd w:id="176"/>
          </w:p>
        </w:tc>
        <w:tc>
          <w:tcPr>
            <w:tcW w:w="640" w:type="dxa"/>
            <w:shd w:val="clear" w:color="auto" w:fill="auto"/>
            <w:vAlign w:val="center"/>
            <w:hideMark/>
          </w:tcPr>
          <w:p w14:paraId="4219ED36"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40" w:type="dxa"/>
            <w:shd w:val="clear" w:color="auto" w:fill="auto"/>
            <w:vAlign w:val="center"/>
            <w:hideMark/>
          </w:tcPr>
          <w:p w14:paraId="77AE15FE"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00" w:type="dxa"/>
            <w:shd w:val="clear" w:color="auto" w:fill="auto"/>
            <w:vAlign w:val="center"/>
            <w:hideMark/>
          </w:tcPr>
          <w:p w14:paraId="6C8EA842"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80" w:type="dxa"/>
            <w:shd w:val="clear" w:color="auto" w:fill="auto"/>
            <w:vAlign w:val="center"/>
            <w:hideMark/>
          </w:tcPr>
          <w:p w14:paraId="37D9D6E6"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40" w:type="dxa"/>
            <w:shd w:val="clear" w:color="auto" w:fill="auto"/>
            <w:vAlign w:val="center"/>
            <w:hideMark/>
          </w:tcPr>
          <w:p w14:paraId="3B161730"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13</w:t>
            </w:r>
          </w:p>
        </w:tc>
        <w:tc>
          <w:tcPr>
            <w:tcW w:w="620" w:type="dxa"/>
            <w:shd w:val="clear" w:color="auto" w:fill="auto"/>
            <w:vAlign w:val="center"/>
            <w:hideMark/>
          </w:tcPr>
          <w:p w14:paraId="598459EA"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33</w:t>
            </w:r>
          </w:p>
        </w:tc>
        <w:tc>
          <w:tcPr>
            <w:tcW w:w="620" w:type="dxa"/>
            <w:shd w:val="clear" w:color="auto" w:fill="auto"/>
            <w:vAlign w:val="center"/>
            <w:hideMark/>
          </w:tcPr>
          <w:p w14:paraId="457A38CE"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18</w:t>
            </w:r>
          </w:p>
        </w:tc>
        <w:tc>
          <w:tcPr>
            <w:tcW w:w="620" w:type="dxa"/>
            <w:shd w:val="clear" w:color="auto" w:fill="auto"/>
            <w:vAlign w:val="center"/>
            <w:hideMark/>
          </w:tcPr>
          <w:p w14:paraId="7CE205A8"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45</w:t>
            </w:r>
          </w:p>
        </w:tc>
        <w:tc>
          <w:tcPr>
            <w:tcW w:w="560" w:type="dxa"/>
            <w:shd w:val="clear" w:color="auto" w:fill="auto"/>
            <w:vAlign w:val="center"/>
            <w:hideMark/>
          </w:tcPr>
          <w:p w14:paraId="06000189" w14:textId="77777777" w:rsidR="00223209" w:rsidRDefault="00614FFC">
            <w:pPr>
              <w:jc w:val="center"/>
              <w:rPr>
                <w:color w:val="000000"/>
                <w:sz w:val="20"/>
                <w:szCs w:val="20"/>
                <w:lang w:val="es-PY" w:eastAsia="es-PY"/>
              </w:rPr>
            </w:pPr>
            <w:r>
              <w:rPr>
                <w:color w:val="000000"/>
                <w:sz w:val="20"/>
                <w:szCs w:val="20"/>
                <w:lang w:val="es-PY" w:eastAsia="es-PY"/>
              </w:rPr>
              <w:t>5</w:t>
            </w:r>
          </w:p>
        </w:tc>
        <w:tc>
          <w:tcPr>
            <w:tcW w:w="640" w:type="dxa"/>
            <w:shd w:val="clear" w:color="auto" w:fill="auto"/>
            <w:vAlign w:val="center"/>
            <w:hideMark/>
          </w:tcPr>
          <w:p w14:paraId="49478FDA" w14:textId="77777777" w:rsidR="00223209" w:rsidRDefault="00614FFC">
            <w:pPr>
              <w:jc w:val="center"/>
              <w:rPr>
                <w:color w:val="000000"/>
                <w:sz w:val="20"/>
                <w:szCs w:val="20"/>
                <w:lang w:val="es-PY" w:eastAsia="es-PY"/>
              </w:rPr>
            </w:pPr>
            <w:r>
              <w:rPr>
                <w:color w:val="000000"/>
                <w:sz w:val="20"/>
                <w:szCs w:val="20"/>
                <w:lang w:val="es-PY" w:eastAsia="es-PY"/>
              </w:rPr>
              <w:t>13</w:t>
            </w:r>
          </w:p>
        </w:tc>
      </w:tr>
      <w:tr w:rsidR="00223209" w14:paraId="0D66D51E" w14:textId="77777777">
        <w:trPr>
          <w:trHeight w:val="948"/>
        </w:trPr>
        <w:tc>
          <w:tcPr>
            <w:tcW w:w="1900" w:type="dxa"/>
            <w:shd w:val="clear" w:color="auto" w:fill="auto"/>
            <w:vAlign w:val="center"/>
            <w:hideMark/>
          </w:tcPr>
          <w:p w14:paraId="4DA44595" w14:textId="77777777" w:rsidR="00223209" w:rsidRDefault="00614FFC">
            <w:pPr>
              <w:jc w:val="both"/>
              <w:rPr>
                <w:color w:val="000000"/>
                <w:lang w:val="es-PY" w:eastAsia="es-PY"/>
              </w:rPr>
            </w:pPr>
            <w:r>
              <w:rPr>
                <w:color w:val="000000"/>
                <w:sz w:val="22"/>
                <w:szCs w:val="22"/>
                <w:lang w:val="es-PY" w:eastAsia="es-PY"/>
              </w:rPr>
              <w:t xml:space="preserve">4. </w:t>
            </w:r>
            <w:bookmarkStart w:id="177" w:name="_Hlk110872174"/>
            <w:r>
              <w:rPr>
                <w:color w:val="000000"/>
                <w:sz w:val="22"/>
                <w:szCs w:val="22"/>
                <w:lang w:val="es-PY" w:eastAsia="es-PY"/>
              </w:rPr>
              <w:t>Nuestras decisiones ignoran con frecuencia los intereses de los pacientes</w:t>
            </w:r>
            <w:bookmarkEnd w:id="177"/>
          </w:p>
        </w:tc>
        <w:tc>
          <w:tcPr>
            <w:tcW w:w="640" w:type="dxa"/>
            <w:shd w:val="clear" w:color="auto" w:fill="auto"/>
            <w:vAlign w:val="center"/>
            <w:hideMark/>
          </w:tcPr>
          <w:p w14:paraId="320E561F" w14:textId="77777777" w:rsidR="00223209" w:rsidRDefault="00614FFC">
            <w:pPr>
              <w:jc w:val="center"/>
              <w:rPr>
                <w:color w:val="000000"/>
                <w:sz w:val="20"/>
                <w:szCs w:val="20"/>
                <w:lang w:val="es-PY" w:eastAsia="es-PY"/>
              </w:rPr>
            </w:pPr>
            <w:r>
              <w:rPr>
                <w:color w:val="000000"/>
                <w:sz w:val="20"/>
                <w:szCs w:val="20"/>
                <w:lang w:val="es-PY" w:eastAsia="es-PY"/>
              </w:rPr>
              <w:t>4</w:t>
            </w:r>
          </w:p>
        </w:tc>
        <w:tc>
          <w:tcPr>
            <w:tcW w:w="640" w:type="dxa"/>
            <w:shd w:val="clear" w:color="auto" w:fill="auto"/>
            <w:vAlign w:val="center"/>
            <w:hideMark/>
          </w:tcPr>
          <w:p w14:paraId="6B0AB9CD" w14:textId="77777777" w:rsidR="00223209" w:rsidRDefault="00614FFC">
            <w:pPr>
              <w:jc w:val="center"/>
              <w:rPr>
                <w:color w:val="000000"/>
                <w:sz w:val="20"/>
                <w:szCs w:val="20"/>
                <w:lang w:val="es-PY" w:eastAsia="es-PY"/>
              </w:rPr>
            </w:pPr>
            <w:r>
              <w:rPr>
                <w:color w:val="000000"/>
                <w:sz w:val="20"/>
                <w:szCs w:val="20"/>
                <w:lang w:val="es-PY" w:eastAsia="es-PY"/>
              </w:rPr>
              <w:t>10</w:t>
            </w:r>
          </w:p>
        </w:tc>
        <w:tc>
          <w:tcPr>
            <w:tcW w:w="600" w:type="dxa"/>
            <w:shd w:val="clear" w:color="auto" w:fill="auto"/>
            <w:vAlign w:val="center"/>
            <w:hideMark/>
          </w:tcPr>
          <w:p w14:paraId="1586E5CF" w14:textId="77777777" w:rsidR="00223209" w:rsidRDefault="00614FFC">
            <w:pPr>
              <w:jc w:val="center"/>
              <w:rPr>
                <w:color w:val="000000"/>
                <w:sz w:val="20"/>
                <w:szCs w:val="20"/>
                <w:lang w:val="es-PY" w:eastAsia="es-PY"/>
              </w:rPr>
            </w:pPr>
            <w:r>
              <w:rPr>
                <w:color w:val="000000"/>
                <w:sz w:val="20"/>
                <w:szCs w:val="20"/>
                <w:lang w:val="es-PY" w:eastAsia="es-PY"/>
              </w:rPr>
              <w:t>6</w:t>
            </w:r>
          </w:p>
        </w:tc>
        <w:tc>
          <w:tcPr>
            <w:tcW w:w="680" w:type="dxa"/>
            <w:shd w:val="clear" w:color="auto" w:fill="auto"/>
            <w:vAlign w:val="center"/>
            <w:hideMark/>
          </w:tcPr>
          <w:p w14:paraId="732B053F" w14:textId="77777777" w:rsidR="00223209" w:rsidRDefault="00614FFC">
            <w:pPr>
              <w:jc w:val="center"/>
              <w:rPr>
                <w:color w:val="000000"/>
                <w:sz w:val="20"/>
                <w:szCs w:val="20"/>
                <w:lang w:val="es-PY" w:eastAsia="es-PY"/>
              </w:rPr>
            </w:pPr>
            <w:r>
              <w:rPr>
                <w:color w:val="000000"/>
                <w:sz w:val="20"/>
                <w:szCs w:val="20"/>
                <w:lang w:val="es-PY" w:eastAsia="es-PY"/>
              </w:rPr>
              <w:t>15</w:t>
            </w:r>
          </w:p>
        </w:tc>
        <w:tc>
          <w:tcPr>
            <w:tcW w:w="640" w:type="dxa"/>
            <w:shd w:val="clear" w:color="auto" w:fill="auto"/>
            <w:vAlign w:val="center"/>
            <w:hideMark/>
          </w:tcPr>
          <w:p w14:paraId="547533ED" w14:textId="77777777" w:rsidR="00223209" w:rsidRDefault="00614FFC">
            <w:pPr>
              <w:jc w:val="center"/>
              <w:rPr>
                <w:color w:val="000000"/>
                <w:sz w:val="20"/>
                <w:szCs w:val="20"/>
                <w:lang w:val="es-PY" w:eastAsia="es-PY"/>
              </w:rPr>
            </w:pPr>
            <w:r>
              <w:rPr>
                <w:color w:val="000000"/>
                <w:sz w:val="20"/>
                <w:szCs w:val="20"/>
                <w:lang w:val="es-PY" w:eastAsia="es-PY"/>
              </w:rPr>
              <w:t>4</w:t>
            </w:r>
          </w:p>
        </w:tc>
        <w:tc>
          <w:tcPr>
            <w:tcW w:w="620" w:type="dxa"/>
            <w:shd w:val="clear" w:color="auto" w:fill="auto"/>
            <w:vAlign w:val="center"/>
            <w:hideMark/>
          </w:tcPr>
          <w:p w14:paraId="2F55F69F" w14:textId="77777777" w:rsidR="00223209" w:rsidRDefault="00614FFC">
            <w:pPr>
              <w:jc w:val="center"/>
              <w:rPr>
                <w:color w:val="000000"/>
                <w:sz w:val="20"/>
                <w:szCs w:val="20"/>
                <w:lang w:val="es-PY" w:eastAsia="es-PY"/>
              </w:rPr>
            </w:pPr>
            <w:r>
              <w:rPr>
                <w:color w:val="000000"/>
                <w:sz w:val="20"/>
                <w:szCs w:val="20"/>
                <w:lang w:val="es-PY" w:eastAsia="es-PY"/>
              </w:rPr>
              <w:t>10</w:t>
            </w:r>
          </w:p>
        </w:tc>
        <w:tc>
          <w:tcPr>
            <w:tcW w:w="620" w:type="dxa"/>
            <w:shd w:val="clear" w:color="auto" w:fill="auto"/>
            <w:vAlign w:val="center"/>
            <w:hideMark/>
          </w:tcPr>
          <w:p w14:paraId="0FE2FE57" w14:textId="77777777" w:rsidR="00223209" w:rsidRDefault="00614FFC">
            <w:pPr>
              <w:jc w:val="center"/>
              <w:rPr>
                <w:color w:val="000000"/>
                <w:sz w:val="20"/>
                <w:szCs w:val="20"/>
                <w:lang w:val="es-PY" w:eastAsia="es-PY"/>
              </w:rPr>
            </w:pPr>
            <w:r>
              <w:rPr>
                <w:color w:val="000000"/>
                <w:sz w:val="20"/>
                <w:szCs w:val="20"/>
                <w:lang w:val="es-PY" w:eastAsia="es-PY"/>
              </w:rPr>
              <w:t>11</w:t>
            </w:r>
          </w:p>
        </w:tc>
        <w:tc>
          <w:tcPr>
            <w:tcW w:w="620" w:type="dxa"/>
            <w:shd w:val="clear" w:color="auto" w:fill="auto"/>
            <w:vAlign w:val="center"/>
            <w:hideMark/>
          </w:tcPr>
          <w:p w14:paraId="12441B83" w14:textId="77777777" w:rsidR="00223209" w:rsidRDefault="00614FFC">
            <w:pPr>
              <w:jc w:val="center"/>
              <w:rPr>
                <w:color w:val="000000"/>
                <w:sz w:val="20"/>
                <w:szCs w:val="20"/>
                <w:lang w:val="es-PY" w:eastAsia="es-PY"/>
              </w:rPr>
            </w:pPr>
            <w:r>
              <w:rPr>
                <w:color w:val="000000"/>
                <w:sz w:val="20"/>
                <w:szCs w:val="20"/>
                <w:lang w:val="es-PY" w:eastAsia="es-PY"/>
              </w:rPr>
              <w:t>28</w:t>
            </w:r>
          </w:p>
        </w:tc>
        <w:tc>
          <w:tcPr>
            <w:tcW w:w="560" w:type="dxa"/>
            <w:shd w:val="clear" w:color="auto" w:fill="auto"/>
            <w:vAlign w:val="center"/>
            <w:hideMark/>
          </w:tcPr>
          <w:p w14:paraId="59E02424" w14:textId="77777777" w:rsidR="00223209" w:rsidRDefault="00614FFC">
            <w:pPr>
              <w:jc w:val="center"/>
              <w:rPr>
                <w:color w:val="000000"/>
                <w:sz w:val="20"/>
                <w:szCs w:val="20"/>
                <w:lang w:val="es-PY" w:eastAsia="es-PY"/>
              </w:rPr>
            </w:pPr>
            <w:r>
              <w:rPr>
                <w:color w:val="000000"/>
                <w:sz w:val="20"/>
                <w:szCs w:val="20"/>
                <w:lang w:val="es-PY" w:eastAsia="es-PY"/>
              </w:rPr>
              <w:t>15</w:t>
            </w:r>
          </w:p>
        </w:tc>
        <w:tc>
          <w:tcPr>
            <w:tcW w:w="640" w:type="dxa"/>
            <w:shd w:val="clear" w:color="auto" w:fill="auto"/>
            <w:vAlign w:val="center"/>
            <w:hideMark/>
          </w:tcPr>
          <w:p w14:paraId="06D751B9" w14:textId="77777777" w:rsidR="00223209" w:rsidRDefault="00614FFC">
            <w:pPr>
              <w:jc w:val="center"/>
              <w:rPr>
                <w:color w:val="000000"/>
                <w:sz w:val="20"/>
                <w:szCs w:val="20"/>
                <w:lang w:val="es-PY" w:eastAsia="es-PY"/>
              </w:rPr>
            </w:pPr>
            <w:r>
              <w:rPr>
                <w:color w:val="000000"/>
                <w:sz w:val="20"/>
                <w:szCs w:val="20"/>
                <w:lang w:val="es-PY" w:eastAsia="es-PY"/>
              </w:rPr>
              <w:t>38</w:t>
            </w:r>
          </w:p>
        </w:tc>
      </w:tr>
      <w:tr w:rsidR="00223209" w14:paraId="40A91AB6" w14:textId="77777777">
        <w:trPr>
          <w:trHeight w:val="938"/>
        </w:trPr>
        <w:tc>
          <w:tcPr>
            <w:tcW w:w="1900" w:type="dxa"/>
            <w:tcBorders>
              <w:bottom w:val="single" w:sz="4" w:space="0" w:color="auto"/>
            </w:tcBorders>
            <w:shd w:val="clear" w:color="auto" w:fill="auto"/>
            <w:vAlign w:val="center"/>
            <w:hideMark/>
          </w:tcPr>
          <w:p w14:paraId="3D0A8823" w14:textId="77777777" w:rsidR="00223209" w:rsidRDefault="00614FFC">
            <w:pPr>
              <w:jc w:val="both"/>
              <w:rPr>
                <w:color w:val="000000"/>
                <w:lang w:val="es-PY" w:eastAsia="es-PY"/>
              </w:rPr>
            </w:pPr>
            <w:r>
              <w:rPr>
                <w:color w:val="000000"/>
                <w:sz w:val="22"/>
                <w:szCs w:val="22"/>
                <w:lang w:val="es-PY" w:eastAsia="es-PY"/>
              </w:rPr>
              <w:t xml:space="preserve">5. </w:t>
            </w:r>
            <w:bookmarkStart w:id="178" w:name="_Hlk110872208"/>
            <w:r>
              <w:rPr>
                <w:color w:val="000000"/>
                <w:sz w:val="22"/>
                <w:szCs w:val="22"/>
                <w:lang w:val="es-PY" w:eastAsia="es-PY"/>
              </w:rPr>
              <w:t>Fomentamos el contacto directo de nuestra gente con el paciente</w:t>
            </w:r>
            <w:bookmarkEnd w:id="178"/>
          </w:p>
        </w:tc>
        <w:tc>
          <w:tcPr>
            <w:tcW w:w="640" w:type="dxa"/>
            <w:tcBorders>
              <w:bottom w:val="single" w:sz="4" w:space="0" w:color="auto"/>
            </w:tcBorders>
            <w:shd w:val="clear" w:color="auto" w:fill="auto"/>
            <w:vAlign w:val="center"/>
            <w:hideMark/>
          </w:tcPr>
          <w:p w14:paraId="58156EF2" w14:textId="77777777" w:rsidR="00223209" w:rsidRDefault="00614FFC">
            <w:pPr>
              <w:jc w:val="center"/>
              <w:rPr>
                <w:color w:val="000000"/>
                <w:sz w:val="20"/>
                <w:szCs w:val="20"/>
                <w:lang w:val="es-PY" w:eastAsia="es-PY"/>
              </w:rPr>
            </w:pPr>
            <w:r>
              <w:rPr>
                <w:color w:val="000000"/>
                <w:sz w:val="20"/>
                <w:szCs w:val="20"/>
                <w:lang w:val="es-PY" w:eastAsia="es-PY"/>
              </w:rPr>
              <w:t>2</w:t>
            </w:r>
          </w:p>
        </w:tc>
        <w:tc>
          <w:tcPr>
            <w:tcW w:w="640" w:type="dxa"/>
            <w:tcBorders>
              <w:bottom w:val="single" w:sz="4" w:space="0" w:color="auto"/>
            </w:tcBorders>
            <w:shd w:val="clear" w:color="auto" w:fill="auto"/>
            <w:vAlign w:val="center"/>
            <w:hideMark/>
          </w:tcPr>
          <w:p w14:paraId="494E17A6" w14:textId="77777777" w:rsidR="00223209" w:rsidRDefault="00614FFC">
            <w:pPr>
              <w:jc w:val="center"/>
              <w:rPr>
                <w:color w:val="000000"/>
                <w:sz w:val="20"/>
                <w:szCs w:val="20"/>
                <w:lang w:val="es-PY" w:eastAsia="es-PY"/>
              </w:rPr>
            </w:pPr>
            <w:r>
              <w:rPr>
                <w:color w:val="000000"/>
                <w:sz w:val="20"/>
                <w:szCs w:val="20"/>
                <w:lang w:val="es-PY" w:eastAsia="es-PY"/>
              </w:rPr>
              <w:t>5</w:t>
            </w:r>
          </w:p>
        </w:tc>
        <w:tc>
          <w:tcPr>
            <w:tcW w:w="600" w:type="dxa"/>
            <w:tcBorders>
              <w:bottom w:val="single" w:sz="4" w:space="0" w:color="auto"/>
            </w:tcBorders>
            <w:shd w:val="clear" w:color="auto" w:fill="auto"/>
            <w:vAlign w:val="center"/>
            <w:hideMark/>
          </w:tcPr>
          <w:p w14:paraId="53EE1E0F" w14:textId="77777777" w:rsidR="00223209" w:rsidRDefault="00614FFC">
            <w:pPr>
              <w:jc w:val="center"/>
              <w:rPr>
                <w:color w:val="000000"/>
                <w:sz w:val="20"/>
                <w:szCs w:val="20"/>
                <w:lang w:val="es-PY" w:eastAsia="es-PY"/>
              </w:rPr>
            </w:pPr>
            <w:r>
              <w:rPr>
                <w:color w:val="000000"/>
                <w:sz w:val="20"/>
                <w:szCs w:val="20"/>
                <w:lang w:val="es-PY" w:eastAsia="es-PY"/>
              </w:rPr>
              <w:t>1</w:t>
            </w:r>
          </w:p>
        </w:tc>
        <w:tc>
          <w:tcPr>
            <w:tcW w:w="680" w:type="dxa"/>
            <w:tcBorders>
              <w:bottom w:val="single" w:sz="4" w:space="0" w:color="auto"/>
            </w:tcBorders>
            <w:shd w:val="clear" w:color="auto" w:fill="auto"/>
            <w:vAlign w:val="center"/>
            <w:hideMark/>
          </w:tcPr>
          <w:p w14:paraId="71040EB9" w14:textId="77777777" w:rsidR="00223209" w:rsidRDefault="00614FFC">
            <w:pPr>
              <w:jc w:val="center"/>
              <w:rPr>
                <w:color w:val="000000"/>
                <w:sz w:val="20"/>
                <w:szCs w:val="20"/>
                <w:lang w:val="es-PY" w:eastAsia="es-PY"/>
              </w:rPr>
            </w:pPr>
            <w:r>
              <w:rPr>
                <w:color w:val="000000"/>
                <w:sz w:val="20"/>
                <w:szCs w:val="20"/>
                <w:lang w:val="es-PY" w:eastAsia="es-PY"/>
              </w:rPr>
              <w:t>3</w:t>
            </w:r>
          </w:p>
        </w:tc>
        <w:tc>
          <w:tcPr>
            <w:tcW w:w="640" w:type="dxa"/>
            <w:tcBorders>
              <w:bottom w:val="single" w:sz="4" w:space="0" w:color="auto"/>
            </w:tcBorders>
            <w:shd w:val="clear" w:color="auto" w:fill="auto"/>
            <w:vAlign w:val="center"/>
            <w:hideMark/>
          </w:tcPr>
          <w:p w14:paraId="43B5B0EA" w14:textId="77777777" w:rsidR="00223209" w:rsidRDefault="00614FFC">
            <w:pPr>
              <w:jc w:val="center"/>
              <w:rPr>
                <w:color w:val="000000"/>
                <w:sz w:val="20"/>
                <w:szCs w:val="20"/>
                <w:lang w:val="es-PY" w:eastAsia="es-PY"/>
              </w:rPr>
            </w:pPr>
            <w:r>
              <w:rPr>
                <w:color w:val="000000"/>
                <w:sz w:val="20"/>
                <w:szCs w:val="20"/>
                <w:lang w:val="es-PY" w:eastAsia="es-PY"/>
              </w:rPr>
              <w:t>4</w:t>
            </w:r>
          </w:p>
        </w:tc>
        <w:tc>
          <w:tcPr>
            <w:tcW w:w="620" w:type="dxa"/>
            <w:tcBorders>
              <w:bottom w:val="single" w:sz="4" w:space="0" w:color="auto"/>
            </w:tcBorders>
            <w:shd w:val="clear" w:color="auto" w:fill="auto"/>
            <w:vAlign w:val="center"/>
            <w:hideMark/>
          </w:tcPr>
          <w:p w14:paraId="2C50D574" w14:textId="77777777" w:rsidR="00223209" w:rsidRDefault="00614FFC">
            <w:pPr>
              <w:jc w:val="center"/>
              <w:rPr>
                <w:color w:val="000000"/>
                <w:sz w:val="20"/>
                <w:szCs w:val="20"/>
                <w:lang w:val="es-PY" w:eastAsia="es-PY"/>
              </w:rPr>
            </w:pPr>
            <w:r>
              <w:rPr>
                <w:color w:val="000000"/>
                <w:sz w:val="20"/>
                <w:szCs w:val="20"/>
                <w:lang w:val="es-PY" w:eastAsia="es-PY"/>
              </w:rPr>
              <w:t>10</w:t>
            </w:r>
          </w:p>
        </w:tc>
        <w:tc>
          <w:tcPr>
            <w:tcW w:w="620" w:type="dxa"/>
            <w:tcBorders>
              <w:bottom w:val="single" w:sz="4" w:space="0" w:color="auto"/>
            </w:tcBorders>
            <w:shd w:val="clear" w:color="auto" w:fill="auto"/>
            <w:vAlign w:val="center"/>
            <w:hideMark/>
          </w:tcPr>
          <w:p w14:paraId="341991D1" w14:textId="77777777" w:rsidR="00223209" w:rsidRDefault="00614FFC">
            <w:pPr>
              <w:jc w:val="center"/>
              <w:rPr>
                <w:color w:val="000000"/>
                <w:sz w:val="20"/>
                <w:szCs w:val="20"/>
                <w:lang w:val="es-PY" w:eastAsia="es-PY"/>
              </w:rPr>
            </w:pPr>
            <w:r>
              <w:rPr>
                <w:color w:val="000000"/>
                <w:sz w:val="20"/>
                <w:szCs w:val="20"/>
                <w:lang w:val="es-PY" w:eastAsia="es-PY"/>
              </w:rPr>
              <w:t>17</w:t>
            </w:r>
          </w:p>
        </w:tc>
        <w:tc>
          <w:tcPr>
            <w:tcW w:w="620" w:type="dxa"/>
            <w:tcBorders>
              <w:bottom w:val="single" w:sz="4" w:space="0" w:color="auto"/>
            </w:tcBorders>
            <w:shd w:val="clear" w:color="auto" w:fill="auto"/>
            <w:vAlign w:val="center"/>
            <w:hideMark/>
          </w:tcPr>
          <w:p w14:paraId="53FBCE20" w14:textId="77777777" w:rsidR="00223209" w:rsidRDefault="00614FFC">
            <w:pPr>
              <w:jc w:val="center"/>
              <w:rPr>
                <w:color w:val="000000"/>
                <w:sz w:val="20"/>
                <w:szCs w:val="20"/>
                <w:lang w:val="es-PY" w:eastAsia="es-PY"/>
              </w:rPr>
            </w:pPr>
            <w:r>
              <w:rPr>
                <w:color w:val="000000"/>
                <w:sz w:val="20"/>
                <w:szCs w:val="20"/>
                <w:lang w:val="es-PY" w:eastAsia="es-PY"/>
              </w:rPr>
              <w:t>43</w:t>
            </w:r>
          </w:p>
        </w:tc>
        <w:tc>
          <w:tcPr>
            <w:tcW w:w="560" w:type="dxa"/>
            <w:tcBorders>
              <w:bottom w:val="single" w:sz="4" w:space="0" w:color="auto"/>
            </w:tcBorders>
            <w:shd w:val="clear" w:color="auto" w:fill="auto"/>
            <w:vAlign w:val="center"/>
            <w:hideMark/>
          </w:tcPr>
          <w:p w14:paraId="7E1F7B3C" w14:textId="77777777" w:rsidR="00223209" w:rsidRDefault="00614FFC">
            <w:pPr>
              <w:jc w:val="center"/>
              <w:rPr>
                <w:color w:val="000000"/>
                <w:sz w:val="20"/>
                <w:szCs w:val="20"/>
                <w:lang w:val="es-PY" w:eastAsia="es-PY"/>
              </w:rPr>
            </w:pPr>
            <w:r>
              <w:rPr>
                <w:color w:val="000000"/>
                <w:sz w:val="20"/>
                <w:szCs w:val="20"/>
                <w:lang w:val="es-PY" w:eastAsia="es-PY"/>
              </w:rPr>
              <w:t>16</w:t>
            </w:r>
          </w:p>
        </w:tc>
        <w:tc>
          <w:tcPr>
            <w:tcW w:w="640" w:type="dxa"/>
            <w:tcBorders>
              <w:bottom w:val="single" w:sz="4" w:space="0" w:color="auto"/>
            </w:tcBorders>
            <w:shd w:val="clear" w:color="auto" w:fill="auto"/>
            <w:vAlign w:val="center"/>
            <w:hideMark/>
          </w:tcPr>
          <w:p w14:paraId="18C7B64B" w14:textId="77777777" w:rsidR="00223209" w:rsidRDefault="00614FFC">
            <w:pPr>
              <w:jc w:val="center"/>
              <w:rPr>
                <w:color w:val="000000"/>
                <w:sz w:val="20"/>
                <w:szCs w:val="20"/>
                <w:lang w:val="es-PY" w:eastAsia="es-PY"/>
              </w:rPr>
            </w:pPr>
            <w:r>
              <w:rPr>
                <w:color w:val="000000"/>
                <w:sz w:val="20"/>
                <w:szCs w:val="20"/>
                <w:lang w:val="es-PY" w:eastAsia="es-PY"/>
              </w:rPr>
              <w:t>40</w:t>
            </w:r>
          </w:p>
        </w:tc>
      </w:tr>
    </w:tbl>
    <w:p w14:paraId="32728C30" w14:textId="77777777" w:rsidR="00223209" w:rsidRDefault="00614FFC">
      <w:pPr>
        <w:spacing w:line="360" w:lineRule="auto"/>
        <w:jc w:val="both"/>
        <w:rPr>
          <w:rFonts w:eastAsia="Calibri"/>
          <w:b/>
          <w:bCs/>
          <w:sz w:val="22"/>
          <w:szCs w:val="22"/>
        </w:rPr>
      </w:pPr>
      <w:bookmarkStart w:id="179" w:name="_Hlk110533622"/>
      <w:r>
        <w:rPr>
          <w:rFonts w:eastAsia="Calibri"/>
          <w:b/>
          <w:bCs/>
          <w:sz w:val="22"/>
          <w:szCs w:val="22"/>
        </w:rPr>
        <w:t>Fuente: Datos obtenidos por la autora</w:t>
      </w:r>
    </w:p>
    <w:bookmarkEnd w:id="179"/>
    <w:p w14:paraId="6F78DFA2" w14:textId="77777777" w:rsidR="00223209" w:rsidRDefault="00223209">
      <w:pPr>
        <w:pStyle w:val="Prrafodelista"/>
        <w:ind w:left="540"/>
        <w:jc w:val="both"/>
        <w:rPr>
          <w:rFonts w:ascii="Times New Roman" w:hAnsi="Times New Roman" w:cs="Times New Roman"/>
          <w:b/>
          <w:sz w:val="24"/>
          <w:szCs w:val="24"/>
          <w:lang w:val="es-ES"/>
        </w:rPr>
      </w:pPr>
    </w:p>
    <w:p w14:paraId="0B282DA9" w14:textId="77777777" w:rsidR="00223209" w:rsidRDefault="00614FFC">
      <w:pPr>
        <w:spacing w:line="360" w:lineRule="auto"/>
        <w:ind w:firstLine="708"/>
        <w:jc w:val="both"/>
        <w:rPr>
          <w:bCs/>
        </w:rPr>
      </w:pPr>
      <w:r>
        <w:rPr>
          <w:bCs/>
        </w:rPr>
        <w:t xml:space="preserve">De acuerdo con la orientación al cliente: 65% </w:t>
      </w:r>
      <w:r>
        <w:rPr>
          <w:color w:val="000000"/>
          <w:lang w:val="es-PY" w:eastAsia="es-PY"/>
        </w:rPr>
        <w:t>los comentarios y recomendaciones de nuestros pacientes conducen a menudo a introducir cambios, 38% la información acerca de nuestro cliente influye en nuestra decisión, 45% todos tenemos una comprensión profun</w:t>
      </w:r>
      <w:r>
        <w:rPr>
          <w:color w:val="000000"/>
          <w:lang w:val="es-PY" w:eastAsia="es-PY"/>
        </w:rPr>
        <w:t>da de los deseos y necesidades de nuestro entorno, 38% nuestras decisiones ignoran con frecuencia los intereses de los pacientes, 40% fomentamos el contacto directo de nuestra gente con el paciente.</w:t>
      </w:r>
    </w:p>
    <w:p w14:paraId="1F6C5DC6" w14:textId="77777777" w:rsidR="00223209" w:rsidRDefault="00223209">
      <w:pPr>
        <w:pStyle w:val="Prrafodelista"/>
        <w:ind w:left="540"/>
        <w:jc w:val="both"/>
        <w:rPr>
          <w:rFonts w:ascii="Times New Roman" w:hAnsi="Times New Roman" w:cs="Times New Roman"/>
          <w:bCs/>
          <w:sz w:val="24"/>
          <w:szCs w:val="24"/>
        </w:rPr>
      </w:pPr>
    </w:p>
    <w:p w14:paraId="1B56434F" w14:textId="77777777" w:rsidR="00223209" w:rsidRDefault="00223209">
      <w:pPr>
        <w:jc w:val="both"/>
        <w:rPr>
          <w:b/>
        </w:rPr>
      </w:pPr>
    </w:p>
    <w:p w14:paraId="5760E106" w14:textId="77777777" w:rsidR="00223209" w:rsidRDefault="00614FFC">
      <w:pPr>
        <w:pStyle w:val="Textoindependiente"/>
        <w:spacing w:line="360" w:lineRule="auto"/>
        <w:jc w:val="both"/>
        <w:rPr>
          <w:bCs/>
        </w:rPr>
      </w:pPr>
      <w:r>
        <w:rPr>
          <w:rFonts w:cs="Times New Roman"/>
          <w:b/>
        </w:rPr>
        <w:t>Tabla 10.</w:t>
      </w:r>
      <w:r>
        <w:rPr>
          <w:bCs/>
          <w:color w:val="000000"/>
        </w:rPr>
        <w:t xml:space="preserve"> Distribución del personal de </w:t>
      </w:r>
      <w:r>
        <w:rPr>
          <w:bCs/>
          <w:color w:val="000000"/>
        </w:rPr>
        <w:t>enfermería según percepción de aprendizaje organizativo</w:t>
      </w:r>
      <w:r>
        <w:rPr>
          <w:bCs/>
        </w:rPr>
        <w:t>. Catedra de urología. Hospital de clínicas. San Lorenzo paraguay.2021.    (n</w:t>
      </w:r>
      <w:r>
        <w:rPr>
          <w:bCs/>
          <w:color w:val="000000"/>
        </w:rPr>
        <w:t>=40).</w:t>
      </w:r>
    </w:p>
    <w:tbl>
      <w:tblPr>
        <w:tblW w:w="8374" w:type="dxa"/>
        <w:tblInd w:w="-10" w:type="dxa"/>
        <w:tblCellMar>
          <w:left w:w="70" w:type="dxa"/>
          <w:right w:w="70" w:type="dxa"/>
        </w:tblCellMar>
        <w:tblLook w:val="04A0" w:firstRow="1" w:lastRow="0" w:firstColumn="1" w:lastColumn="0" w:noHBand="0" w:noVBand="1"/>
      </w:tblPr>
      <w:tblGrid>
        <w:gridCol w:w="1900"/>
        <w:gridCol w:w="640"/>
        <w:gridCol w:w="640"/>
        <w:gridCol w:w="600"/>
        <w:gridCol w:w="680"/>
        <w:gridCol w:w="640"/>
        <w:gridCol w:w="620"/>
        <w:gridCol w:w="620"/>
        <w:gridCol w:w="620"/>
        <w:gridCol w:w="575"/>
        <w:gridCol w:w="839"/>
      </w:tblGrid>
      <w:tr w:rsidR="00223209" w14:paraId="3AE2EC83" w14:textId="77777777">
        <w:trPr>
          <w:trHeight w:val="936"/>
        </w:trPr>
        <w:tc>
          <w:tcPr>
            <w:tcW w:w="1900" w:type="dxa"/>
            <w:vMerge w:val="restart"/>
            <w:tcBorders>
              <w:top w:val="single" w:sz="4" w:space="0" w:color="auto"/>
            </w:tcBorders>
            <w:shd w:val="clear" w:color="auto" w:fill="auto"/>
            <w:vAlign w:val="center"/>
            <w:hideMark/>
          </w:tcPr>
          <w:p w14:paraId="3AA58D47" w14:textId="77777777" w:rsidR="00223209" w:rsidRDefault="00614FFC">
            <w:pPr>
              <w:jc w:val="both"/>
              <w:rPr>
                <w:b/>
                <w:bCs/>
                <w:color w:val="000000"/>
                <w:lang w:val="es-PY" w:eastAsia="es-PY"/>
              </w:rPr>
            </w:pPr>
            <w:r>
              <w:rPr>
                <w:b/>
                <w:bCs/>
                <w:color w:val="000000"/>
                <w:lang w:val="es-PY" w:eastAsia="es-PY"/>
              </w:rPr>
              <w:t>Aprendizaje organizativo</w:t>
            </w:r>
          </w:p>
          <w:p w14:paraId="7C29BE6C" w14:textId="77777777" w:rsidR="00223209" w:rsidRDefault="00223209">
            <w:pPr>
              <w:jc w:val="both"/>
              <w:rPr>
                <w:b/>
                <w:bCs/>
                <w:color w:val="000000"/>
                <w:lang w:val="es-PY" w:eastAsia="es-PY"/>
              </w:rPr>
            </w:pPr>
          </w:p>
          <w:p w14:paraId="687B2912" w14:textId="77777777" w:rsidR="00223209" w:rsidRDefault="00223209">
            <w:pPr>
              <w:jc w:val="both"/>
              <w:rPr>
                <w:b/>
                <w:bCs/>
                <w:color w:val="000000"/>
                <w:lang w:val="es-PY" w:eastAsia="es-PY"/>
              </w:rPr>
            </w:pPr>
          </w:p>
        </w:tc>
        <w:tc>
          <w:tcPr>
            <w:tcW w:w="1280" w:type="dxa"/>
            <w:gridSpan w:val="2"/>
            <w:tcBorders>
              <w:top w:val="single" w:sz="4" w:space="0" w:color="auto"/>
            </w:tcBorders>
            <w:shd w:val="clear" w:color="auto" w:fill="auto"/>
            <w:vAlign w:val="center"/>
            <w:hideMark/>
          </w:tcPr>
          <w:p w14:paraId="57E390D9" w14:textId="77777777" w:rsidR="00223209" w:rsidRDefault="00614FFC">
            <w:pPr>
              <w:jc w:val="center"/>
              <w:rPr>
                <w:color w:val="000000"/>
                <w:lang w:val="es-PY" w:eastAsia="es-PY"/>
              </w:rPr>
            </w:pPr>
            <w:r>
              <w:rPr>
                <w:color w:val="000000"/>
                <w:sz w:val="22"/>
                <w:szCs w:val="22"/>
                <w:lang w:val="es-PY" w:eastAsia="es-PY"/>
              </w:rPr>
              <w:t>Totalmente en desacuerdo</w:t>
            </w:r>
          </w:p>
        </w:tc>
        <w:tc>
          <w:tcPr>
            <w:tcW w:w="1280" w:type="dxa"/>
            <w:gridSpan w:val="2"/>
            <w:tcBorders>
              <w:top w:val="single" w:sz="4" w:space="0" w:color="auto"/>
            </w:tcBorders>
            <w:shd w:val="clear" w:color="auto" w:fill="auto"/>
            <w:vAlign w:val="center"/>
            <w:hideMark/>
          </w:tcPr>
          <w:p w14:paraId="5038B198" w14:textId="77777777" w:rsidR="00223209" w:rsidRDefault="00614FFC">
            <w:pPr>
              <w:jc w:val="both"/>
              <w:rPr>
                <w:color w:val="000000"/>
                <w:lang w:val="es-PY" w:eastAsia="es-PY"/>
              </w:rPr>
            </w:pPr>
            <w:r>
              <w:rPr>
                <w:color w:val="000000"/>
                <w:sz w:val="22"/>
                <w:szCs w:val="22"/>
                <w:lang w:val="es-PY" w:eastAsia="es-PY"/>
              </w:rPr>
              <w:t>En desacuerdo</w:t>
            </w:r>
          </w:p>
        </w:tc>
        <w:tc>
          <w:tcPr>
            <w:tcW w:w="1260" w:type="dxa"/>
            <w:gridSpan w:val="2"/>
            <w:tcBorders>
              <w:top w:val="single" w:sz="4" w:space="0" w:color="auto"/>
            </w:tcBorders>
            <w:shd w:val="clear" w:color="auto" w:fill="auto"/>
            <w:vAlign w:val="center"/>
            <w:hideMark/>
          </w:tcPr>
          <w:p w14:paraId="2A01E91D" w14:textId="77777777" w:rsidR="00223209" w:rsidRDefault="00614FFC">
            <w:pPr>
              <w:jc w:val="both"/>
              <w:rPr>
                <w:color w:val="000000"/>
                <w:lang w:val="es-PY" w:eastAsia="es-PY"/>
              </w:rPr>
            </w:pPr>
            <w:r>
              <w:rPr>
                <w:color w:val="000000"/>
                <w:sz w:val="22"/>
                <w:szCs w:val="22"/>
                <w:lang w:val="es-PY" w:eastAsia="es-PY"/>
              </w:rPr>
              <w:t>Neutral</w:t>
            </w:r>
          </w:p>
        </w:tc>
        <w:tc>
          <w:tcPr>
            <w:tcW w:w="1240" w:type="dxa"/>
            <w:gridSpan w:val="2"/>
            <w:tcBorders>
              <w:top w:val="single" w:sz="4" w:space="0" w:color="auto"/>
            </w:tcBorders>
            <w:shd w:val="clear" w:color="auto" w:fill="auto"/>
            <w:vAlign w:val="center"/>
            <w:hideMark/>
          </w:tcPr>
          <w:p w14:paraId="2658CFA9" w14:textId="77777777" w:rsidR="00223209" w:rsidRDefault="00614FFC">
            <w:pPr>
              <w:jc w:val="both"/>
              <w:rPr>
                <w:color w:val="000000"/>
                <w:lang w:val="es-PY" w:eastAsia="es-PY"/>
              </w:rPr>
            </w:pPr>
            <w:r>
              <w:rPr>
                <w:color w:val="000000"/>
                <w:sz w:val="22"/>
                <w:szCs w:val="22"/>
                <w:lang w:val="es-PY" w:eastAsia="es-PY"/>
              </w:rPr>
              <w:t>De acuerdo</w:t>
            </w:r>
          </w:p>
        </w:tc>
        <w:tc>
          <w:tcPr>
            <w:tcW w:w="1414" w:type="dxa"/>
            <w:gridSpan w:val="2"/>
            <w:tcBorders>
              <w:top w:val="single" w:sz="4" w:space="0" w:color="auto"/>
            </w:tcBorders>
            <w:shd w:val="clear" w:color="auto" w:fill="auto"/>
            <w:vAlign w:val="center"/>
            <w:hideMark/>
          </w:tcPr>
          <w:p w14:paraId="38233CDE" w14:textId="77777777" w:rsidR="00223209" w:rsidRDefault="00614FFC">
            <w:pPr>
              <w:jc w:val="both"/>
              <w:rPr>
                <w:color w:val="000000"/>
                <w:lang w:val="es-PY" w:eastAsia="es-PY"/>
              </w:rPr>
            </w:pPr>
            <w:r>
              <w:rPr>
                <w:color w:val="000000"/>
                <w:sz w:val="22"/>
                <w:szCs w:val="22"/>
                <w:lang w:val="es-PY" w:eastAsia="es-PY"/>
              </w:rPr>
              <w:t>Totalmente de acuerdo</w:t>
            </w:r>
          </w:p>
        </w:tc>
      </w:tr>
      <w:tr w:rsidR="00223209" w14:paraId="268D59A5" w14:textId="77777777">
        <w:trPr>
          <w:trHeight w:val="93"/>
        </w:trPr>
        <w:tc>
          <w:tcPr>
            <w:tcW w:w="1900" w:type="dxa"/>
            <w:vMerge/>
            <w:tcBorders>
              <w:bottom w:val="single" w:sz="4" w:space="0" w:color="auto"/>
            </w:tcBorders>
            <w:vAlign w:val="center"/>
            <w:hideMark/>
          </w:tcPr>
          <w:p w14:paraId="2E982B97" w14:textId="77777777" w:rsidR="00223209" w:rsidRDefault="00223209">
            <w:pPr>
              <w:rPr>
                <w:b/>
                <w:bCs/>
                <w:color w:val="000000"/>
                <w:lang w:val="es-PY" w:eastAsia="es-PY"/>
              </w:rPr>
            </w:pPr>
          </w:p>
        </w:tc>
        <w:tc>
          <w:tcPr>
            <w:tcW w:w="1280" w:type="dxa"/>
            <w:gridSpan w:val="2"/>
            <w:tcBorders>
              <w:bottom w:val="single" w:sz="4" w:space="0" w:color="auto"/>
            </w:tcBorders>
            <w:shd w:val="clear" w:color="auto" w:fill="auto"/>
            <w:vAlign w:val="center"/>
            <w:hideMark/>
          </w:tcPr>
          <w:p w14:paraId="1ECD1D12" w14:textId="77777777" w:rsidR="00223209" w:rsidRDefault="00614FFC">
            <w:pPr>
              <w:jc w:val="both"/>
              <w:rPr>
                <w:color w:val="000000"/>
                <w:lang w:val="es-PY" w:eastAsia="es-PY"/>
              </w:rPr>
            </w:pPr>
            <w:r>
              <w:rPr>
                <w:color w:val="000000"/>
                <w:sz w:val="22"/>
                <w:szCs w:val="22"/>
                <w:lang w:val="es-PY" w:eastAsia="es-PY"/>
              </w:rPr>
              <w:t xml:space="preserve"> No          %</w:t>
            </w:r>
          </w:p>
        </w:tc>
        <w:tc>
          <w:tcPr>
            <w:tcW w:w="1280" w:type="dxa"/>
            <w:gridSpan w:val="2"/>
            <w:tcBorders>
              <w:bottom w:val="single" w:sz="4" w:space="0" w:color="auto"/>
            </w:tcBorders>
            <w:shd w:val="clear" w:color="auto" w:fill="auto"/>
            <w:vAlign w:val="center"/>
            <w:hideMark/>
          </w:tcPr>
          <w:p w14:paraId="3DE0ED84" w14:textId="77777777" w:rsidR="00223209" w:rsidRDefault="00614FFC">
            <w:pPr>
              <w:jc w:val="both"/>
              <w:rPr>
                <w:color w:val="000000"/>
                <w:lang w:val="es-PY" w:eastAsia="es-PY"/>
              </w:rPr>
            </w:pPr>
            <w:r>
              <w:rPr>
                <w:color w:val="000000"/>
                <w:sz w:val="22"/>
                <w:szCs w:val="22"/>
                <w:lang w:val="es-PY" w:eastAsia="es-PY"/>
              </w:rPr>
              <w:t xml:space="preserve"> No           %</w:t>
            </w:r>
          </w:p>
        </w:tc>
        <w:tc>
          <w:tcPr>
            <w:tcW w:w="640" w:type="dxa"/>
            <w:tcBorders>
              <w:bottom w:val="single" w:sz="4" w:space="0" w:color="auto"/>
            </w:tcBorders>
            <w:shd w:val="clear" w:color="auto" w:fill="auto"/>
            <w:vAlign w:val="center"/>
            <w:hideMark/>
          </w:tcPr>
          <w:p w14:paraId="7904C0B5" w14:textId="77777777" w:rsidR="00223209" w:rsidRDefault="00614FFC">
            <w:pPr>
              <w:jc w:val="both"/>
              <w:rPr>
                <w:color w:val="000000"/>
                <w:lang w:val="es-PY" w:eastAsia="es-PY"/>
              </w:rPr>
            </w:pPr>
            <w:r>
              <w:rPr>
                <w:color w:val="000000"/>
                <w:sz w:val="22"/>
                <w:szCs w:val="22"/>
                <w:lang w:val="es-PY" w:eastAsia="es-PY"/>
              </w:rPr>
              <w:t xml:space="preserve">  No</w:t>
            </w:r>
          </w:p>
        </w:tc>
        <w:tc>
          <w:tcPr>
            <w:tcW w:w="620" w:type="dxa"/>
            <w:tcBorders>
              <w:bottom w:val="single" w:sz="4" w:space="0" w:color="auto"/>
            </w:tcBorders>
            <w:shd w:val="clear" w:color="auto" w:fill="auto"/>
            <w:vAlign w:val="center"/>
            <w:hideMark/>
          </w:tcPr>
          <w:p w14:paraId="4661E533" w14:textId="77777777" w:rsidR="00223209" w:rsidRDefault="00614FFC">
            <w:pPr>
              <w:jc w:val="both"/>
              <w:rPr>
                <w:color w:val="000000"/>
                <w:lang w:val="es-PY" w:eastAsia="es-PY"/>
              </w:rPr>
            </w:pPr>
            <w:r>
              <w:rPr>
                <w:color w:val="000000"/>
                <w:sz w:val="22"/>
                <w:szCs w:val="22"/>
                <w:lang w:val="es-PY" w:eastAsia="es-PY"/>
              </w:rPr>
              <w:t xml:space="preserve"> %</w:t>
            </w:r>
          </w:p>
        </w:tc>
        <w:tc>
          <w:tcPr>
            <w:tcW w:w="620" w:type="dxa"/>
            <w:tcBorders>
              <w:bottom w:val="single" w:sz="4" w:space="0" w:color="auto"/>
            </w:tcBorders>
            <w:shd w:val="clear" w:color="auto" w:fill="auto"/>
            <w:vAlign w:val="center"/>
            <w:hideMark/>
          </w:tcPr>
          <w:p w14:paraId="34A2C2B3" w14:textId="77777777" w:rsidR="00223209" w:rsidRDefault="00614FFC">
            <w:pPr>
              <w:jc w:val="both"/>
              <w:rPr>
                <w:color w:val="000000"/>
                <w:lang w:val="es-PY" w:eastAsia="es-PY"/>
              </w:rPr>
            </w:pPr>
            <w:r>
              <w:rPr>
                <w:color w:val="000000"/>
                <w:sz w:val="22"/>
                <w:szCs w:val="22"/>
                <w:lang w:val="es-PY" w:eastAsia="es-PY"/>
              </w:rPr>
              <w:t xml:space="preserve"> No</w:t>
            </w:r>
          </w:p>
        </w:tc>
        <w:tc>
          <w:tcPr>
            <w:tcW w:w="620" w:type="dxa"/>
            <w:tcBorders>
              <w:bottom w:val="single" w:sz="4" w:space="0" w:color="auto"/>
            </w:tcBorders>
            <w:shd w:val="clear" w:color="auto" w:fill="auto"/>
            <w:vAlign w:val="center"/>
            <w:hideMark/>
          </w:tcPr>
          <w:p w14:paraId="63141974" w14:textId="77777777" w:rsidR="00223209" w:rsidRDefault="00614FFC">
            <w:pPr>
              <w:jc w:val="both"/>
              <w:rPr>
                <w:color w:val="000000"/>
                <w:lang w:val="es-PY" w:eastAsia="es-PY"/>
              </w:rPr>
            </w:pPr>
            <w:r>
              <w:rPr>
                <w:color w:val="000000"/>
                <w:sz w:val="22"/>
                <w:szCs w:val="22"/>
                <w:lang w:val="es-PY" w:eastAsia="es-PY"/>
              </w:rPr>
              <w:t xml:space="preserve">  %</w:t>
            </w:r>
          </w:p>
        </w:tc>
        <w:tc>
          <w:tcPr>
            <w:tcW w:w="575" w:type="dxa"/>
            <w:tcBorders>
              <w:bottom w:val="single" w:sz="4" w:space="0" w:color="auto"/>
            </w:tcBorders>
            <w:shd w:val="clear" w:color="auto" w:fill="auto"/>
            <w:vAlign w:val="center"/>
            <w:hideMark/>
          </w:tcPr>
          <w:p w14:paraId="15215B79" w14:textId="77777777" w:rsidR="00223209" w:rsidRDefault="00614FFC">
            <w:pPr>
              <w:jc w:val="center"/>
              <w:rPr>
                <w:color w:val="000000"/>
                <w:lang w:val="es-PY" w:eastAsia="es-PY"/>
              </w:rPr>
            </w:pPr>
            <w:r>
              <w:rPr>
                <w:color w:val="000000"/>
                <w:sz w:val="22"/>
                <w:szCs w:val="22"/>
                <w:lang w:val="es-PY" w:eastAsia="es-PY"/>
              </w:rPr>
              <w:t xml:space="preserve"> No</w:t>
            </w:r>
          </w:p>
        </w:tc>
        <w:tc>
          <w:tcPr>
            <w:tcW w:w="839" w:type="dxa"/>
            <w:tcBorders>
              <w:bottom w:val="single" w:sz="4" w:space="0" w:color="auto"/>
            </w:tcBorders>
            <w:shd w:val="clear" w:color="auto" w:fill="auto"/>
            <w:vAlign w:val="center"/>
            <w:hideMark/>
          </w:tcPr>
          <w:p w14:paraId="3BBEECC0" w14:textId="77777777" w:rsidR="00223209" w:rsidRDefault="00614FFC">
            <w:pPr>
              <w:jc w:val="center"/>
              <w:rPr>
                <w:color w:val="000000"/>
                <w:lang w:val="es-PY" w:eastAsia="es-PY"/>
              </w:rPr>
            </w:pPr>
            <w:r>
              <w:rPr>
                <w:color w:val="000000"/>
                <w:sz w:val="22"/>
                <w:szCs w:val="22"/>
                <w:lang w:val="es-PY" w:eastAsia="es-PY"/>
              </w:rPr>
              <w:t>%</w:t>
            </w:r>
          </w:p>
        </w:tc>
      </w:tr>
      <w:tr w:rsidR="00223209" w14:paraId="23BE48E7" w14:textId="77777777">
        <w:trPr>
          <w:trHeight w:val="951"/>
        </w:trPr>
        <w:tc>
          <w:tcPr>
            <w:tcW w:w="1900" w:type="dxa"/>
            <w:tcBorders>
              <w:top w:val="single" w:sz="4" w:space="0" w:color="auto"/>
            </w:tcBorders>
            <w:shd w:val="clear" w:color="auto" w:fill="auto"/>
            <w:vAlign w:val="center"/>
            <w:hideMark/>
          </w:tcPr>
          <w:p w14:paraId="17B4C4E4" w14:textId="77777777" w:rsidR="00223209" w:rsidRDefault="00614FFC">
            <w:pPr>
              <w:jc w:val="both"/>
              <w:rPr>
                <w:color w:val="000000"/>
                <w:lang w:val="es-PY" w:eastAsia="es-PY"/>
              </w:rPr>
            </w:pPr>
            <w:r>
              <w:rPr>
                <w:color w:val="000000"/>
                <w:sz w:val="22"/>
                <w:szCs w:val="22"/>
                <w:lang w:val="es-PY" w:eastAsia="es-PY"/>
              </w:rPr>
              <w:t>1.</w:t>
            </w:r>
            <w:bookmarkStart w:id="180" w:name="_Hlk110872382"/>
            <w:r>
              <w:rPr>
                <w:color w:val="000000"/>
                <w:sz w:val="22"/>
                <w:szCs w:val="22"/>
                <w:lang w:val="es-PY" w:eastAsia="es-PY"/>
              </w:rPr>
              <w:t>Consideramos el fracaso como una oportunidad para aprender y mejorar</w:t>
            </w:r>
            <w:bookmarkEnd w:id="180"/>
          </w:p>
          <w:p w14:paraId="0CF23047" w14:textId="77777777" w:rsidR="00223209" w:rsidRDefault="00223209">
            <w:pPr>
              <w:jc w:val="both"/>
              <w:rPr>
                <w:color w:val="000000"/>
                <w:lang w:val="es-PY" w:eastAsia="es-PY"/>
              </w:rPr>
            </w:pPr>
          </w:p>
        </w:tc>
        <w:tc>
          <w:tcPr>
            <w:tcW w:w="640" w:type="dxa"/>
            <w:tcBorders>
              <w:top w:val="single" w:sz="4" w:space="0" w:color="auto"/>
            </w:tcBorders>
            <w:shd w:val="clear" w:color="auto" w:fill="auto"/>
            <w:vAlign w:val="center"/>
            <w:hideMark/>
          </w:tcPr>
          <w:p w14:paraId="4232D847"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40" w:type="dxa"/>
            <w:tcBorders>
              <w:top w:val="single" w:sz="4" w:space="0" w:color="auto"/>
            </w:tcBorders>
            <w:shd w:val="clear" w:color="auto" w:fill="auto"/>
            <w:vAlign w:val="center"/>
            <w:hideMark/>
          </w:tcPr>
          <w:p w14:paraId="339FF662"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00" w:type="dxa"/>
            <w:tcBorders>
              <w:top w:val="single" w:sz="4" w:space="0" w:color="auto"/>
            </w:tcBorders>
            <w:shd w:val="clear" w:color="auto" w:fill="auto"/>
            <w:vAlign w:val="center"/>
            <w:hideMark/>
          </w:tcPr>
          <w:p w14:paraId="1ABBD83C"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80" w:type="dxa"/>
            <w:tcBorders>
              <w:top w:val="single" w:sz="4" w:space="0" w:color="auto"/>
            </w:tcBorders>
            <w:shd w:val="clear" w:color="auto" w:fill="auto"/>
            <w:vAlign w:val="center"/>
            <w:hideMark/>
          </w:tcPr>
          <w:p w14:paraId="336325FA"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8</w:t>
            </w:r>
          </w:p>
        </w:tc>
        <w:tc>
          <w:tcPr>
            <w:tcW w:w="640" w:type="dxa"/>
            <w:tcBorders>
              <w:top w:val="single" w:sz="4" w:space="0" w:color="auto"/>
            </w:tcBorders>
            <w:shd w:val="clear" w:color="auto" w:fill="auto"/>
            <w:vAlign w:val="center"/>
            <w:hideMark/>
          </w:tcPr>
          <w:p w14:paraId="7DB4B9CA"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11</w:t>
            </w:r>
          </w:p>
        </w:tc>
        <w:tc>
          <w:tcPr>
            <w:tcW w:w="620" w:type="dxa"/>
            <w:tcBorders>
              <w:top w:val="single" w:sz="4" w:space="0" w:color="auto"/>
            </w:tcBorders>
            <w:shd w:val="clear" w:color="auto" w:fill="auto"/>
            <w:vAlign w:val="center"/>
            <w:hideMark/>
          </w:tcPr>
          <w:p w14:paraId="19486FA6"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28</w:t>
            </w:r>
          </w:p>
        </w:tc>
        <w:tc>
          <w:tcPr>
            <w:tcW w:w="620" w:type="dxa"/>
            <w:tcBorders>
              <w:top w:val="single" w:sz="4" w:space="0" w:color="auto"/>
            </w:tcBorders>
            <w:shd w:val="clear" w:color="auto" w:fill="auto"/>
            <w:vAlign w:val="center"/>
            <w:hideMark/>
          </w:tcPr>
          <w:p w14:paraId="0AEFF120"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18</w:t>
            </w:r>
          </w:p>
        </w:tc>
        <w:tc>
          <w:tcPr>
            <w:tcW w:w="620" w:type="dxa"/>
            <w:tcBorders>
              <w:top w:val="single" w:sz="4" w:space="0" w:color="auto"/>
            </w:tcBorders>
            <w:shd w:val="clear" w:color="auto" w:fill="auto"/>
            <w:vAlign w:val="center"/>
            <w:hideMark/>
          </w:tcPr>
          <w:p w14:paraId="3202067B"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48</w:t>
            </w:r>
          </w:p>
        </w:tc>
        <w:tc>
          <w:tcPr>
            <w:tcW w:w="575" w:type="dxa"/>
            <w:tcBorders>
              <w:top w:val="single" w:sz="4" w:space="0" w:color="auto"/>
            </w:tcBorders>
            <w:shd w:val="clear" w:color="auto" w:fill="auto"/>
            <w:vAlign w:val="center"/>
            <w:hideMark/>
          </w:tcPr>
          <w:p w14:paraId="12BF7CD2" w14:textId="77777777" w:rsidR="00223209" w:rsidRDefault="00614FFC">
            <w:pPr>
              <w:jc w:val="center"/>
              <w:rPr>
                <w:color w:val="000000"/>
                <w:lang w:val="es-PY" w:eastAsia="es-PY"/>
              </w:rPr>
            </w:pPr>
            <w:r>
              <w:rPr>
                <w:color w:val="000000"/>
                <w:sz w:val="22"/>
                <w:szCs w:val="22"/>
                <w:lang w:val="es-PY" w:eastAsia="es-PY"/>
              </w:rPr>
              <w:t>6</w:t>
            </w:r>
          </w:p>
        </w:tc>
        <w:tc>
          <w:tcPr>
            <w:tcW w:w="839" w:type="dxa"/>
            <w:tcBorders>
              <w:top w:val="single" w:sz="4" w:space="0" w:color="auto"/>
            </w:tcBorders>
            <w:shd w:val="clear" w:color="auto" w:fill="auto"/>
            <w:vAlign w:val="center"/>
            <w:hideMark/>
          </w:tcPr>
          <w:p w14:paraId="5724397D" w14:textId="77777777" w:rsidR="00223209" w:rsidRDefault="00614FFC">
            <w:pPr>
              <w:jc w:val="center"/>
              <w:rPr>
                <w:color w:val="000000"/>
                <w:lang w:val="es-PY" w:eastAsia="es-PY"/>
              </w:rPr>
            </w:pPr>
            <w:r>
              <w:rPr>
                <w:color w:val="000000"/>
                <w:sz w:val="22"/>
                <w:szCs w:val="22"/>
                <w:lang w:val="es-PY" w:eastAsia="es-PY"/>
              </w:rPr>
              <w:t>15</w:t>
            </w:r>
          </w:p>
        </w:tc>
      </w:tr>
      <w:tr w:rsidR="00223209" w14:paraId="5D72F90F" w14:textId="77777777">
        <w:trPr>
          <w:trHeight w:val="780"/>
        </w:trPr>
        <w:tc>
          <w:tcPr>
            <w:tcW w:w="1900" w:type="dxa"/>
            <w:shd w:val="clear" w:color="auto" w:fill="auto"/>
            <w:vAlign w:val="center"/>
            <w:hideMark/>
          </w:tcPr>
          <w:p w14:paraId="55FF8D40" w14:textId="77777777" w:rsidR="00223209" w:rsidRDefault="00614FFC">
            <w:pPr>
              <w:jc w:val="both"/>
              <w:rPr>
                <w:color w:val="000000"/>
                <w:lang w:val="es-PY" w:eastAsia="es-PY"/>
              </w:rPr>
            </w:pPr>
            <w:r>
              <w:rPr>
                <w:color w:val="000000"/>
                <w:sz w:val="22"/>
                <w:szCs w:val="22"/>
                <w:lang w:val="es-PY" w:eastAsia="es-PY"/>
              </w:rPr>
              <w:t xml:space="preserve">2. </w:t>
            </w:r>
            <w:bookmarkStart w:id="181" w:name="_Hlk110872344"/>
            <w:r>
              <w:rPr>
                <w:color w:val="000000"/>
                <w:sz w:val="22"/>
                <w:szCs w:val="22"/>
                <w:lang w:val="es-PY" w:eastAsia="es-PY"/>
              </w:rPr>
              <w:t>La innovación es algo que fomenta la institución</w:t>
            </w:r>
            <w:bookmarkEnd w:id="181"/>
          </w:p>
          <w:p w14:paraId="47DAA717" w14:textId="77777777" w:rsidR="00223209" w:rsidRDefault="00223209">
            <w:pPr>
              <w:jc w:val="both"/>
              <w:rPr>
                <w:color w:val="000000"/>
                <w:lang w:val="es-PY" w:eastAsia="es-PY"/>
              </w:rPr>
            </w:pPr>
          </w:p>
        </w:tc>
        <w:tc>
          <w:tcPr>
            <w:tcW w:w="640" w:type="dxa"/>
            <w:shd w:val="clear" w:color="auto" w:fill="auto"/>
            <w:vAlign w:val="center"/>
            <w:hideMark/>
          </w:tcPr>
          <w:p w14:paraId="2A490B34"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40" w:type="dxa"/>
            <w:shd w:val="clear" w:color="auto" w:fill="auto"/>
            <w:vAlign w:val="center"/>
            <w:hideMark/>
          </w:tcPr>
          <w:p w14:paraId="4F3F884E"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00" w:type="dxa"/>
            <w:shd w:val="clear" w:color="auto" w:fill="auto"/>
            <w:vAlign w:val="center"/>
            <w:hideMark/>
          </w:tcPr>
          <w:p w14:paraId="535CFDF0"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w:t>
            </w:r>
          </w:p>
        </w:tc>
        <w:tc>
          <w:tcPr>
            <w:tcW w:w="680" w:type="dxa"/>
            <w:shd w:val="clear" w:color="auto" w:fill="auto"/>
            <w:vAlign w:val="center"/>
            <w:hideMark/>
          </w:tcPr>
          <w:p w14:paraId="3186C5B7"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40" w:type="dxa"/>
            <w:shd w:val="clear" w:color="auto" w:fill="auto"/>
            <w:vAlign w:val="center"/>
            <w:hideMark/>
          </w:tcPr>
          <w:p w14:paraId="1A5BDC0B"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20" w:type="dxa"/>
            <w:shd w:val="clear" w:color="auto" w:fill="auto"/>
            <w:vAlign w:val="center"/>
            <w:hideMark/>
          </w:tcPr>
          <w:p w14:paraId="51154E50"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8</w:t>
            </w:r>
          </w:p>
        </w:tc>
        <w:tc>
          <w:tcPr>
            <w:tcW w:w="620" w:type="dxa"/>
            <w:shd w:val="clear" w:color="auto" w:fill="auto"/>
            <w:vAlign w:val="center"/>
            <w:hideMark/>
          </w:tcPr>
          <w:p w14:paraId="396A355F"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30</w:t>
            </w:r>
          </w:p>
        </w:tc>
        <w:tc>
          <w:tcPr>
            <w:tcW w:w="620" w:type="dxa"/>
            <w:shd w:val="clear" w:color="auto" w:fill="auto"/>
            <w:vAlign w:val="center"/>
            <w:hideMark/>
          </w:tcPr>
          <w:p w14:paraId="3A8E3CFA" w14:textId="77777777" w:rsidR="00223209" w:rsidRDefault="00614FFC">
            <w:pPr>
              <w:jc w:val="center"/>
              <w:rPr>
                <w:rFonts w:ascii="Calibri" w:hAnsi="Calibri" w:cs="Calibri"/>
                <w:b/>
                <w:bCs/>
                <w:color w:val="000000"/>
                <w:lang w:val="es-PY" w:eastAsia="es-PY"/>
              </w:rPr>
            </w:pPr>
            <w:r>
              <w:rPr>
                <w:rFonts w:ascii="Calibri" w:hAnsi="Calibri" w:cs="Calibri"/>
                <w:b/>
                <w:bCs/>
                <w:color w:val="000000"/>
                <w:sz w:val="22"/>
                <w:szCs w:val="22"/>
                <w:lang w:val="es-PY" w:eastAsia="es-PY"/>
              </w:rPr>
              <w:t>70</w:t>
            </w:r>
          </w:p>
        </w:tc>
        <w:tc>
          <w:tcPr>
            <w:tcW w:w="575" w:type="dxa"/>
            <w:shd w:val="clear" w:color="auto" w:fill="auto"/>
            <w:vAlign w:val="center"/>
            <w:hideMark/>
          </w:tcPr>
          <w:p w14:paraId="7DC616E3" w14:textId="77777777" w:rsidR="00223209" w:rsidRDefault="00614FFC">
            <w:pPr>
              <w:jc w:val="center"/>
              <w:rPr>
                <w:color w:val="000000"/>
                <w:lang w:val="es-PY" w:eastAsia="es-PY"/>
              </w:rPr>
            </w:pPr>
            <w:r>
              <w:rPr>
                <w:color w:val="000000"/>
                <w:sz w:val="22"/>
                <w:szCs w:val="22"/>
                <w:lang w:val="es-PY" w:eastAsia="es-PY"/>
              </w:rPr>
              <w:t>4</w:t>
            </w:r>
          </w:p>
        </w:tc>
        <w:tc>
          <w:tcPr>
            <w:tcW w:w="839" w:type="dxa"/>
            <w:shd w:val="clear" w:color="auto" w:fill="auto"/>
            <w:vAlign w:val="center"/>
            <w:hideMark/>
          </w:tcPr>
          <w:p w14:paraId="3368FB07" w14:textId="77777777" w:rsidR="00223209" w:rsidRDefault="00614FFC">
            <w:pPr>
              <w:jc w:val="center"/>
              <w:rPr>
                <w:color w:val="000000"/>
                <w:lang w:val="es-PY" w:eastAsia="es-PY"/>
              </w:rPr>
            </w:pPr>
            <w:r>
              <w:rPr>
                <w:color w:val="000000"/>
                <w:sz w:val="22"/>
                <w:szCs w:val="22"/>
                <w:lang w:val="es-PY" w:eastAsia="es-PY"/>
              </w:rPr>
              <w:t>10</w:t>
            </w:r>
          </w:p>
        </w:tc>
      </w:tr>
      <w:tr w:rsidR="00223209" w14:paraId="47C6B48C" w14:textId="77777777">
        <w:trPr>
          <w:trHeight w:val="834"/>
        </w:trPr>
        <w:tc>
          <w:tcPr>
            <w:tcW w:w="1900" w:type="dxa"/>
            <w:shd w:val="clear" w:color="auto" w:fill="auto"/>
            <w:vAlign w:val="center"/>
            <w:hideMark/>
          </w:tcPr>
          <w:p w14:paraId="1EC99329" w14:textId="77777777" w:rsidR="00223209" w:rsidRDefault="00614FFC">
            <w:pPr>
              <w:jc w:val="both"/>
              <w:rPr>
                <w:color w:val="000000"/>
                <w:lang w:val="es-PY" w:eastAsia="es-PY"/>
              </w:rPr>
            </w:pPr>
            <w:r>
              <w:rPr>
                <w:color w:val="000000"/>
                <w:sz w:val="22"/>
                <w:szCs w:val="22"/>
                <w:lang w:val="es-PY" w:eastAsia="es-PY"/>
              </w:rPr>
              <w:t xml:space="preserve">3. </w:t>
            </w:r>
            <w:bookmarkStart w:id="182" w:name="_Hlk110872438"/>
            <w:r>
              <w:rPr>
                <w:color w:val="000000"/>
                <w:sz w:val="22"/>
                <w:szCs w:val="22"/>
                <w:lang w:val="es-PY" w:eastAsia="es-PY"/>
              </w:rPr>
              <w:t xml:space="preserve">Muchas ideas «se </w:t>
            </w:r>
            <w:r>
              <w:rPr>
                <w:color w:val="000000"/>
                <w:sz w:val="22"/>
                <w:szCs w:val="22"/>
                <w:lang w:val="es-PY" w:eastAsia="es-PY"/>
              </w:rPr>
              <w:t>pierden por el camino»</w:t>
            </w:r>
            <w:bookmarkEnd w:id="182"/>
          </w:p>
          <w:p w14:paraId="361F5626" w14:textId="77777777" w:rsidR="00223209" w:rsidRDefault="00223209">
            <w:pPr>
              <w:jc w:val="both"/>
              <w:rPr>
                <w:color w:val="000000"/>
                <w:lang w:val="es-PY" w:eastAsia="es-PY"/>
              </w:rPr>
            </w:pPr>
          </w:p>
        </w:tc>
        <w:tc>
          <w:tcPr>
            <w:tcW w:w="640" w:type="dxa"/>
            <w:shd w:val="clear" w:color="auto" w:fill="auto"/>
            <w:vAlign w:val="center"/>
            <w:hideMark/>
          </w:tcPr>
          <w:p w14:paraId="6B38C9DE"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40" w:type="dxa"/>
            <w:shd w:val="clear" w:color="auto" w:fill="auto"/>
            <w:vAlign w:val="center"/>
            <w:hideMark/>
          </w:tcPr>
          <w:p w14:paraId="7CA53039"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00" w:type="dxa"/>
            <w:shd w:val="clear" w:color="auto" w:fill="auto"/>
            <w:vAlign w:val="center"/>
            <w:hideMark/>
          </w:tcPr>
          <w:p w14:paraId="6837EE2B"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80" w:type="dxa"/>
            <w:shd w:val="clear" w:color="auto" w:fill="auto"/>
            <w:vAlign w:val="center"/>
            <w:hideMark/>
          </w:tcPr>
          <w:p w14:paraId="44B8E460"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8</w:t>
            </w:r>
          </w:p>
        </w:tc>
        <w:tc>
          <w:tcPr>
            <w:tcW w:w="640" w:type="dxa"/>
            <w:shd w:val="clear" w:color="auto" w:fill="auto"/>
            <w:vAlign w:val="center"/>
            <w:hideMark/>
          </w:tcPr>
          <w:p w14:paraId="041E2147"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11</w:t>
            </w:r>
          </w:p>
        </w:tc>
        <w:tc>
          <w:tcPr>
            <w:tcW w:w="620" w:type="dxa"/>
            <w:shd w:val="clear" w:color="auto" w:fill="auto"/>
            <w:vAlign w:val="center"/>
            <w:hideMark/>
          </w:tcPr>
          <w:p w14:paraId="12EF5193"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28</w:t>
            </w:r>
          </w:p>
        </w:tc>
        <w:tc>
          <w:tcPr>
            <w:tcW w:w="620" w:type="dxa"/>
            <w:shd w:val="clear" w:color="auto" w:fill="auto"/>
            <w:vAlign w:val="center"/>
            <w:hideMark/>
          </w:tcPr>
          <w:p w14:paraId="02193166"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20</w:t>
            </w:r>
          </w:p>
        </w:tc>
        <w:tc>
          <w:tcPr>
            <w:tcW w:w="620" w:type="dxa"/>
            <w:shd w:val="clear" w:color="auto" w:fill="auto"/>
            <w:vAlign w:val="center"/>
            <w:hideMark/>
          </w:tcPr>
          <w:p w14:paraId="1B88C3FD"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50</w:t>
            </w:r>
          </w:p>
        </w:tc>
        <w:tc>
          <w:tcPr>
            <w:tcW w:w="575" w:type="dxa"/>
            <w:shd w:val="clear" w:color="auto" w:fill="auto"/>
            <w:vAlign w:val="center"/>
            <w:hideMark/>
          </w:tcPr>
          <w:p w14:paraId="68D381A6" w14:textId="77777777" w:rsidR="00223209" w:rsidRDefault="00614FFC">
            <w:pPr>
              <w:jc w:val="center"/>
              <w:rPr>
                <w:color w:val="000000"/>
                <w:lang w:val="es-PY" w:eastAsia="es-PY"/>
              </w:rPr>
            </w:pPr>
            <w:r>
              <w:rPr>
                <w:color w:val="000000"/>
                <w:sz w:val="22"/>
                <w:szCs w:val="22"/>
                <w:lang w:val="es-PY" w:eastAsia="es-PY"/>
              </w:rPr>
              <w:t>4</w:t>
            </w:r>
          </w:p>
        </w:tc>
        <w:tc>
          <w:tcPr>
            <w:tcW w:w="839" w:type="dxa"/>
            <w:shd w:val="clear" w:color="auto" w:fill="auto"/>
            <w:vAlign w:val="center"/>
            <w:hideMark/>
          </w:tcPr>
          <w:p w14:paraId="1521ABC0" w14:textId="77777777" w:rsidR="00223209" w:rsidRDefault="00614FFC">
            <w:pPr>
              <w:jc w:val="center"/>
              <w:rPr>
                <w:color w:val="000000"/>
                <w:lang w:val="es-PY" w:eastAsia="es-PY"/>
              </w:rPr>
            </w:pPr>
            <w:r>
              <w:rPr>
                <w:color w:val="000000"/>
                <w:sz w:val="22"/>
                <w:szCs w:val="22"/>
                <w:lang w:val="es-PY" w:eastAsia="es-PY"/>
              </w:rPr>
              <w:t>10</w:t>
            </w:r>
          </w:p>
        </w:tc>
      </w:tr>
      <w:tr w:rsidR="00223209" w14:paraId="3DF67968" w14:textId="77777777">
        <w:trPr>
          <w:trHeight w:val="988"/>
        </w:trPr>
        <w:tc>
          <w:tcPr>
            <w:tcW w:w="1900" w:type="dxa"/>
            <w:shd w:val="clear" w:color="auto" w:fill="auto"/>
            <w:vAlign w:val="center"/>
            <w:hideMark/>
          </w:tcPr>
          <w:p w14:paraId="2D0949DC" w14:textId="77777777" w:rsidR="00223209" w:rsidRDefault="00614FFC">
            <w:pPr>
              <w:jc w:val="both"/>
              <w:rPr>
                <w:color w:val="000000"/>
                <w:lang w:val="es-PY" w:eastAsia="es-PY"/>
              </w:rPr>
            </w:pPr>
            <w:r>
              <w:rPr>
                <w:color w:val="000000"/>
                <w:sz w:val="22"/>
                <w:szCs w:val="22"/>
                <w:lang w:val="es-PY" w:eastAsia="es-PY"/>
              </w:rPr>
              <w:t xml:space="preserve">4. </w:t>
            </w:r>
            <w:bookmarkStart w:id="183" w:name="_Hlk110872494"/>
            <w:r>
              <w:rPr>
                <w:color w:val="000000"/>
                <w:sz w:val="22"/>
                <w:szCs w:val="22"/>
                <w:lang w:val="es-PY" w:eastAsia="es-PY"/>
              </w:rPr>
              <w:t>El aprendizaje es un objetivo importante en nuestro trabajo cotidiano</w:t>
            </w:r>
            <w:bookmarkEnd w:id="183"/>
          </w:p>
          <w:p w14:paraId="58633F15" w14:textId="77777777" w:rsidR="00223209" w:rsidRDefault="00223209">
            <w:pPr>
              <w:jc w:val="both"/>
              <w:rPr>
                <w:color w:val="000000"/>
                <w:lang w:val="es-PY" w:eastAsia="es-PY"/>
              </w:rPr>
            </w:pPr>
          </w:p>
        </w:tc>
        <w:tc>
          <w:tcPr>
            <w:tcW w:w="640" w:type="dxa"/>
            <w:shd w:val="clear" w:color="auto" w:fill="auto"/>
            <w:vAlign w:val="center"/>
            <w:hideMark/>
          </w:tcPr>
          <w:p w14:paraId="7277F160" w14:textId="77777777" w:rsidR="00223209" w:rsidRDefault="00614FFC">
            <w:pPr>
              <w:jc w:val="center"/>
              <w:rPr>
                <w:color w:val="000000"/>
                <w:lang w:val="es-PY" w:eastAsia="es-PY"/>
              </w:rPr>
            </w:pPr>
            <w:r>
              <w:rPr>
                <w:color w:val="000000"/>
                <w:sz w:val="22"/>
                <w:szCs w:val="22"/>
                <w:lang w:val="es-PY" w:eastAsia="es-PY"/>
              </w:rPr>
              <w:t>3</w:t>
            </w:r>
          </w:p>
        </w:tc>
        <w:tc>
          <w:tcPr>
            <w:tcW w:w="640" w:type="dxa"/>
            <w:shd w:val="clear" w:color="auto" w:fill="auto"/>
            <w:vAlign w:val="center"/>
            <w:hideMark/>
          </w:tcPr>
          <w:p w14:paraId="7E73ED87" w14:textId="77777777" w:rsidR="00223209" w:rsidRDefault="00614FFC">
            <w:pPr>
              <w:jc w:val="center"/>
              <w:rPr>
                <w:color w:val="000000"/>
                <w:lang w:val="es-PY" w:eastAsia="es-PY"/>
              </w:rPr>
            </w:pPr>
            <w:r>
              <w:rPr>
                <w:color w:val="000000"/>
                <w:sz w:val="22"/>
                <w:szCs w:val="22"/>
                <w:lang w:val="es-PY" w:eastAsia="es-PY"/>
              </w:rPr>
              <w:t>8</w:t>
            </w:r>
          </w:p>
        </w:tc>
        <w:tc>
          <w:tcPr>
            <w:tcW w:w="600" w:type="dxa"/>
            <w:shd w:val="clear" w:color="auto" w:fill="auto"/>
            <w:vAlign w:val="center"/>
            <w:hideMark/>
          </w:tcPr>
          <w:p w14:paraId="406C4569" w14:textId="77777777" w:rsidR="00223209" w:rsidRDefault="00614FFC">
            <w:pPr>
              <w:jc w:val="center"/>
              <w:rPr>
                <w:color w:val="000000"/>
                <w:lang w:val="es-PY" w:eastAsia="es-PY"/>
              </w:rPr>
            </w:pPr>
            <w:r>
              <w:rPr>
                <w:color w:val="000000"/>
                <w:sz w:val="22"/>
                <w:szCs w:val="22"/>
                <w:lang w:val="es-PY" w:eastAsia="es-PY"/>
              </w:rPr>
              <w:t>4</w:t>
            </w:r>
          </w:p>
        </w:tc>
        <w:tc>
          <w:tcPr>
            <w:tcW w:w="680" w:type="dxa"/>
            <w:shd w:val="clear" w:color="auto" w:fill="auto"/>
            <w:vAlign w:val="center"/>
            <w:hideMark/>
          </w:tcPr>
          <w:p w14:paraId="14AFA03E" w14:textId="77777777" w:rsidR="00223209" w:rsidRDefault="00614FFC">
            <w:pPr>
              <w:jc w:val="center"/>
              <w:rPr>
                <w:color w:val="000000"/>
                <w:lang w:val="es-PY" w:eastAsia="es-PY"/>
              </w:rPr>
            </w:pPr>
            <w:r>
              <w:rPr>
                <w:color w:val="000000"/>
                <w:sz w:val="22"/>
                <w:szCs w:val="22"/>
                <w:lang w:val="es-PY" w:eastAsia="es-PY"/>
              </w:rPr>
              <w:t>10</w:t>
            </w:r>
          </w:p>
        </w:tc>
        <w:tc>
          <w:tcPr>
            <w:tcW w:w="640" w:type="dxa"/>
            <w:shd w:val="clear" w:color="auto" w:fill="auto"/>
            <w:vAlign w:val="center"/>
            <w:hideMark/>
          </w:tcPr>
          <w:p w14:paraId="30A32EDC" w14:textId="77777777" w:rsidR="00223209" w:rsidRDefault="00614FFC">
            <w:pPr>
              <w:jc w:val="center"/>
              <w:rPr>
                <w:color w:val="000000"/>
                <w:lang w:val="es-PY" w:eastAsia="es-PY"/>
              </w:rPr>
            </w:pPr>
            <w:r>
              <w:rPr>
                <w:color w:val="000000"/>
                <w:sz w:val="22"/>
                <w:szCs w:val="22"/>
                <w:lang w:val="es-PY" w:eastAsia="es-PY"/>
              </w:rPr>
              <w:t>4</w:t>
            </w:r>
          </w:p>
        </w:tc>
        <w:tc>
          <w:tcPr>
            <w:tcW w:w="620" w:type="dxa"/>
            <w:shd w:val="clear" w:color="auto" w:fill="auto"/>
            <w:vAlign w:val="center"/>
            <w:hideMark/>
          </w:tcPr>
          <w:p w14:paraId="7F497A92" w14:textId="77777777" w:rsidR="00223209" w:rsidRDefault="00614FFC">
            <w:pPr>
              <w:jc w:val="center"/>
              <w:rPr>
                <w:color w:val="000000"/>
                <w:lang w:val="es-PY" w:eastAsia="es-PY"/>
              </w:rPr>
            </w:pPr>
            <w:r>
              <w:rPr>
                <w:color w:val="000000"/>
                <w:sz w:val="22"/>
                <w:szCs w:val="22"/>
                <w:lang w:val="es-PY" w:eastAsia="es-PY"/>
              </w:rPr>
              <w:t>10</w:t>
            </w:r>
          </w:p>
        </w:tc>
        <w:tc>
          <w:tcPr>
            <w:tcW w:w="620" w:type="dxa"/>
            <w:shd w:val="clear" w:color="auto" w:fill="auto"/>
            <w:vAlign w:val="center"/>
            <w:hideMark/>
          </w:tcPr>
          <w:p w14:paraId="40F02C46" w14:textId="77777777" w:rsidR="00223209" w:rsidRDefault="00614FFC">
            <w:pPr>
              <w:jc w:val="center"/>
              <w:rPr>
                <w:color w:val="000000"/>
                <w:lang w:val="es-PY" w:eastAsia="es-PY"/>
              </w:rPr>
            </w:pPr>
            <w:r>
              <w:rPr>
                <w:color w:val="000000"/>
                <w:sz w:val="22"/>
                <w:szCs w:val="22"/>
                <w:lang w:val="es-PY" w:eastAsia="es-PY"/>
              </w:rPr>
              <w:t>16</w:t>
            </w:r>
          </w:p>
        </w:tc>
        <w:tc>
          <w:tcPr>
            <w:tcW w:w="620" w:type="dxa"/>
            <w:shd w:val="clear" w:color="auto" w:fill="auto"/>
            <w:vAlign w:val="center"/>
            <w:hideMark/>
          </w:tcPr>
          <w:p w14:paraId="58DF4F5F" w14:textId="77777777" w:rsidR="00223209" w:rsidRDefault="00614FFC">
            <w:pPr>
              <w:jc w:val="center"/>
              <w:rPr>
                <w:color w:val="000000"/>
                <w:lang w:val="es-PY" w:eastAsia="es-PY"/>
              </w:rPr>
            </w:pPr>
            <w:r>
              <w:rPr>
                <w:color w:val="000000"/>
                <w:sz w:val="22"/>
                <w:szCs w:val="22"/>
                <w:lang w:val="es-PY" w:eastAsia="es-PY"/>
              </w:rPr>
              <w:t>40</w:t>
            </w:r>
          </w:p>
        </w:tc>
        <w:tc>
          <w:tcPr>
            <w:tcW w:w="575" w:type="dxa"/>
            <w:shd w:val="clear" w:color="auto" w:fill="auto"/>
            <w:vAlign w:val="center"/>
            <w:hideMark/>
          </w:tcPr>
          <w:p w14:paraId="09F4D678" w14:textId="77777777" w:rsidR="00223209" w:rsidRDefault="00614FFC">
            <w:pPr>
              <w:jc w:val="center"/>
              <w:rPr>
                <w:color w:val="000000"/>
                <w:lang w:val="es-PY" w:eastAsia="es-PY"/>
              </w:rPr>
            </w:pPr>
            <w:r>
              <w:rPr>
                <w:color w:val="000000"/>
                <w:sz w:val="22"/>
                <w:szCs w:val="22"/>
                <w:lang w:val="es-PY" w:eastAsia="es-PY"/>
              </w:rPr>
              <w:t>13</w:t>
            </w:r>
          </w:p>
        </w:tc>
        <w:tc>
          <w:tcPr>
            <w:tcW w:w="839" w:type="dxa"/>
            <w:shd w:val="clear" w:color="auto" w:fill="auto"/>
            <w:vAlign w:val="center"/>
            <w:hideMark/>
          </w:tcPr>
          <w:p w14:paraId="10D45CBD" w14:textId="77777777" w:rsidR="00223209" w:rsidRDefault="00614FFC">
            <w:pPr>
              <w:jc w:val="center"/>
              <w:rPr>
                <w:color w:val="000000"/>
                <w:lang w:val="es-PY" w:eastAsia="es-PY"/>
              </w:rPr>
            </w:pPr>
            <w:r>
              <w:rPr>
                <w:color w:val="000000"/>
                <w:sz w:val="22"/>
                <w:szCs w:val="22"/>
                <w:lang w:val="es-PY" w:eastAsia="es-PY"/>
              </w:rPr>
              <w:t>33</w:t>
            </w:r>
          </w:p>
        </w:tc>
      </w:tr>
      <w:tr w:rsidR="00223209" w14:paraId="201C1A94" w14:textId="77777777">
        <w:trPr>
          <w:trHeight w:val="1417"/>
        </w:trPr>
        <w:tc>
          <w:tcPr>
            <w:tcW w:w="1900" w:type="dxa"/>
            <w:tcBorders>
              <w:bottom w:val="single" w:sz="4" w:space="0" w:color="auto"/>
            </w:tcBorders>
            <w:shd w:val="clear" w:color="auto" w:fill="auto"/>
            <w:vAlign w:val="center"/>
            <w:hideMark/>
          </w:tcPr>
          <w:p w14:paraId="339C4DD8" w14:textId="77777777" w:rsidR="00223209" w:rsidRDefault="00614FFC">
            <w:pPr>
              <w:jc w:val="both"/>
              <w:rPr>
                <w:color w:val="000000"/>
                <w:lang w:val="es-PY" w:eastAsia="es-PY"/>
              </w:rPr>
            </w:pPr>
            <w:r>
              <w:rPr>
                <w:color w:val="000000"/>
                <w:sz w:val="22"/>
                <w:szCs w:val="22"/>
                <w:lang w:val="es-PY" w:eastAsia="es-PY"/>
              </w:rPr>
              <w:t xml:space="preserve">5. </w:t>
            </w:r>
            <w:bookmarkStart w:id="184" w:name="_Hlk110872550"/>
            <w:r>
              <w:rPr>
                <w:color w:val="000000"/>
                <w:sz w:val="22"/>
                <w:szCs w:val="22"/>
                <w:lang w:val="es-PY" w:eastAsia="es-PY"/>
              </w:rPr>
              <w:t>Nos aseguramos de que «la mano derecha sepa lo que está haciendo la izquierda</w:t>
            </w:r>
            <w:bookmarkEnd w:id="184"/>
            <w:r>
              <w:rPr>
                <w:color w:val="000000"/>
                <w:sz w:val="22"/>
                <w:szCs w:val="22"/>
                <w:lang w:val="es-PY" w:eastAsia="es-PY"/>
              </w:rPr>
              <w:t>»</w:t>
            </w:r>
          </w:p>
          <w:p w14:paraId="0E6320C1" w14:textId="77777777" w:rsidR="00223209" w:rsidRDefault="00223209">
            <w:pPr>
              <w:jc w:val="both"/>
              <w:rPr>
                <w:color w:val="000000"/>
                <w:lang w:val="es-PY" w:eastAsia="es-PY"/>
              </w:rPr>
            </w:pPr>
          </w:p>
        </w:tc>
        <w:tc>
          <w:tcPr>
            <w:tcW w:w="640" w:type="dxa"/>
            <w:tcBorders>
              <w:bottom w:val="single" w:sz="4" w:space="0" w:color="auto"/>
            </w:tcBorders>
            <w:shd w:val="clear" w:color="auto" w:fill="auto"/>
            <w:vAlign w:val="center"/>
            <w:hideMark/>
          </w:tcPr>
          <w:p w14:paraId="0BEC31F5" w14:textId="77777777" w:rsidR="00223209" w:rsidRDefault="00614FFC">
            <w:pPr>
              <w:jc w:val="center"/>
              <w:rPr>
                <w:color w:val="000000"/>
                <w:lang w:val="es-PY" w:eastAsia="es-PY"/>
              </w:rPr>
            </w:pPr>
            <w:r>
              <w:rPr>
                <w:color w:val="000000"/>
                <w:sz w:val="22"/>
                <w:szCs w:val="22"/>
                <w:lang w:val="es-PY" w:eastAsia="es-PY"/>
              </w:rPr>
              <w:t>1</w:t>
            </w:r>
          </w:p>
        </w:tc>
        <w:tc>
          <w:tcPr>
            <w:tcW w:w="640" w:type="dxa"/>
            <w:tcBorders>
              <w:bottom w:val="single" w:sz="4" w:space="0" w:color="auto"/>
            </w:tcBorders>
            <w:shd w:val="clear" w:color="auto" w:fill="auto"/>
            <w:vAlign w:val="center"/>
            <w:hideMark/>
          </w:tcPr>
          <w:p w14:paraId="7F452D10" w14:textId="77777777" w:rsidR="00223209" w:rsidRDefault="00614FFC">
            <w:pPr>
              <w:jc w:val="center"/>
              <w:rPr>
                <w:color w:val="000000"/>
                <w:lang w:val="es-PY" w:eastAsia="es-PY"/>
              </w:rPr>
            </w:pPr>
            <w:r>
              <w:rPr>
                <w:color w:val="000000"/>
                <w:sz w:val="22"/>
                <w:szCs w:val="22"/>
                <w:lang w:val="es-PY" w:eastAsia="es-PY"/>
              </w:rPr>
              <w:t>3</w:t>
            </w:r>
          </w:p>
        </w:tc>
        <w:tc>
          <w:tcPr>
            <w:tcW w:w="600" w:type="dxa"/>
            <w:tcBorders>
              <w:bottom w:val="single" w:sz="4" w:space="0" w:color="auto"/>
            </w:tcBorders>
            <w:shd w:val="clear" w:color="auto" w:fill="auto"/>
            <w:vAlign w:val="center"/>
            <w:hideMark/>
          </w:tcPr>
          <w:p w14:paraId="1BDEAD56" w14:textId="77777777" w:rsidR="00223209" w:rsidRDefault="00614FFC">
            <w:pPr>
              <w:jc w:val="center"/>
              <w:rPr>
                <w:color w:val="000000"/>
                <w:lang w:val="es-PY" w:eastAsia="es-PY"/>
              </w:rPr>
            </w:pPr>
            <w:r>
              <w:rPr>
                <w:color w:val="000000"/>
                <w:sz w:val="22"/>
                <w:szCs w:val="22"/>
                <w:lang w:val="es-PY" w:eastAsia="es-PY"/>
              </w:rPr>
              <w:t>2</w:t>
            </w:r>
          </w:p>
        </w:tc>
        <w:tc>
          <w:tcPr>
            <w:tcW w:w="680" w:type="dxa"/>
            <w:tcBorders>
              <w:bottom w:val="single" w:sz="4" w:space="0" w:color="auto"/>
            </w:tcBorders>
            <w:shd w:val="clear" w:color="auto" w:fill="auto"/>
            <w:vAlign w:val="center"/>
            <w:hideMark/>
          </w:tcPr>
          <w:p w14:paraId="48AC6CB8" w14:textId="77777777" w:rsidR="00223209" w:rsidRDefault="00614FFC">
            <w:pPr>
              <w:jc w:val="center"/>
              <w:rPr>
                <w:color w:val="000000"/>
                <w:lang w:val="es-PY" w:eastAsia="es-PY"/>
              </w:rPr>
            </w:pPr>
            <w:r>
              <w:rPr>
                <w:color w:val="000000"/>
                <w:sz w:val="22"/>
                <w:szCs w:val="22"/>
                <w:lang w:val="es-PY" w:eastAsia="es-PY"/>
              </w:rPr>
              <w:t>5</w:t>
            </w:r>
          </w:p>
        </w:tc>
        <w:tc>
          <w:tcPr>
            <w:tcW w:w="640" w:type="dxa"/>
            <w:tcBorders>
              <w:bottom w:val="single" w:sz="4" w:space="0" w:color="auto"/>
            </w:tcBorders>
            <w:shd w:val="clear" w:color="auto" w:fill="auto"/>
            <w:vAlign w:val="center"/>
            <w:hideMark/>
          </w:tcPr>
          <w:p w14:paraId="19D3BCB1" w14:textId="77777777" w:rsidR="00223209" w:rsidRDefault="00614FFC">
            <w:pPr>
              <w:jc w:val="center"/>
              <w:rPr>
                <w:color w:val="000000"/>
                <w:lang w:val="es-PY" w:eastAsia="es-PY"/>
              </w:rPr>
            </w:pPr>
            <w:r>
              <w:rPr>
                <w:color w:val="000000"/>
                <w:sz w:val="22"/>
                <w:szCs w:val="22"/>
                <w:lang w:val="es-PY" w:eastAsia="es-PY"/>
              </w:rPr>
              <w:t>3</w:t>
            </w:r>
          </w:p>
        </w:tc>
        <w:tc>
          <w:tcPr>
            <w:tcW w:w="620" w:type="dxa"/>
            <w:tcBorders>
              <w:bottom w:val="single" w:sz="4" w:space="0" w:color="auto"/>
            </w:tcBorders>
            <w:shd w:val="clear" w:color="auto" w:fill="auto"/>
            <w:vAlign w:val="center"/>
            <w:hideMark/>
          </w:tcPr>
          <w:p w14:paraId="6AFA90B7" w14:textId="77777777" w:rsidR="00223209" w:rsidRDefault="00614FFC">
            <w:pPr>
              <w:jc w:val="center"/>
              <w:rPr>
                <w:color w:val="000000"/>
                <w:lang w:val="es-PY" w:eastAsia="es-PY"/>
              </w:rPr>
            </w:pPr>
            <w:r>
              <w:rPr>
                <w:color w:val="000000"/>
                <w:sz w:val="22"/>
                <w:szCs w:val="22"/>
                <w:lang w:val="es-PY" w:eastAsia="es-PY"/>
              </w:rPr>
              <w:t>8</w:t>
            </w:r>
          </w:p>
        </w:tc>
        <w:tc>
          <w:tcPr>
            <w:tcW w:w="620" w:type="dxa"/>
            <w:tcBorders>
              <w:bottom w:val="single" w:sz="4" w:space="0" w:color="auto"/>
            </w:tcBorders>
            <w:shd w:val="clear" w:color="auto" w:fill="auto"/>
            <w:vAlign w:val="center"/>
            <w:hideMark/>
          </w:tcPr>
          <w:p w14:paraId="298EA216" w14:textId="77777777" w:rsidR="00223209" w:rsidRDefault="00614FFC">
            <w:pPr>
              <w:jc w:val="center"/>
              <w:rPr>
                <w:color w:val="000000"/>
                <w:lang w:val="es-PY" w:eastAsia="es-PY"/>
              </w:rPr>
            </w:pPr>
            <w:r>
              <w:rPr>
                <w:color w:val="000000"/>
                <w:sz w:val="22"/>
                <w:szCs w:val="22"/>
                <w:lang w:val="es-PY" w:eastAsia="es-PY"/>
              </w:rPr>
              <w:t>18</w:t>
            </w:r>
          </w:p>
        </w:tc>
        <w:tc>
          <w:tcPr>
            <w:tcW w:w="620" w:type="dxa"/>
            <w:tcBorders>
              <w:bottom w:val="single" w:sz="4" w:space="0" w:color="auto"/>
            </w:tcBorders>
            <w:shd w:val="clear" w:color="auto" w:fill="auto"/>
            <w:vAlign w:val="center"/>
            <w:hideMark/>
          </w:tcPr>
          <w:p w14:paraId="5FECE528" w14:textId="77777777" w:rsidR="00223209" w:rsidRDefault="00614FFC">
            <w:pPr>
              <w:jc w:val="center"/>
              <w:rPr>
                <w:color w:val="000000"/>
                <w:lang w:val="es-PY" w:eastAsia="es-PY"/>
              </w:rPr>
            </w:pPr>
            <w:r>
              <w:rPr>
                <w:color w:val="000000"/>
                <w:sz w:val="22"/>
                <w:szCs w:val="22"/>
                <w:lang w:val="es-PY" w:eastAsia="es-PY"/>
              </w:rPr>
              <w:t>45</w:t>
            </w:r>
          </w:p>
        </w:tc>
        <w:tc>
          <w:tcPr>
            <w:tcW w:w="575" w:type="dxa"/>
            <w:tcBorders>
              <w:bottom w:val="single" w:sz="4" w:space="0" w:color="auto"/>
            </w:tcBorders>
            <w:shd w:val="clear" w:color="auto" w:fill="auto"/>
            <w:vAlign w:val="center"/>
            <w:hideMark/>
          </w:tcPr>
          <w:p w14:paraId="1E200E18" w14:textId="77777777" w:rsidR="00223209" w:rsidRDefault="00614FFC">
            <w:pPr>
              <w:jc w:val="center"/>
              <w:rPr>
                <w:color w:val="000000"/>
                <w:lang w:val="es-PY" w:eastAsia="es-PY"/>
              </w:rPr>
            </w:pPr>
            <w:r>
              <w:rPr>
                <w:color w:val="000000"/>
                <w:sz w:val="22"/>
                <w:szCs w:val="22"/>
                <w:lang w:val="es-PY" w:eastAsia="es-PY"/>
              </w:rPr>
              <w:t>16</w:t>
            </w:r>
          </w:p>
        </w:tc>
        <w:tc>
          <w:tcPr>
            <w:tcW w:w="839" w:type="dxa"/>
            <w:tcBorders>
              <w:bottom w:val="single" w:sz="4" w:space="0" w:color="auto"/>
            </w:tcBorders>
            <w:shd w:val="clear" w:color="auto" w:fill="auto"/>
            <w:vAlign w:val="center"/>
            <w:hideMark/>
          </w:tcPr>
          <w:p w14:paraId="4EC96B09" w14:textId="77777777" w:rsidR="00223209" w:rsidRDefault="00614FFC">
            <w:pPr>
              <w:jc w:val="center"/>
              <w:rPr>
                <w:color w:val="000000"/>
                <w:lang w:val="es-PY" w:eastAsia="es-PY"/>
              </w:rPr>
            </w:pPr>
            <w:r>
              <w:rPr>
                <w:color w:val="000000"/>
                <w:sz w:val="22"/>
                <w:szCs w:val="22"/>
                <w:lang w:val="es-PY" w:eastAsia="es-PY"/>
              </w:rPr>
              <w:t>40</w:t>
            </w:r>
          </w:p>
        </w:tc>
      </w:tr>
    </w:tbl>
    <w:p w14:paraId="71345F3A" w14:textId="77777777" w:rsidR="00223209" w:rsidRDefault="00614FFC">
      <w:pPr>
        <w:spacing w:line="360" w:lineRule="auto"/>
        <w:jc w:val="both"/>
        <w:rPr>
          <w:rFonts w:eastAsia="Calibri"/>
          <w:b/>
          <w:bCs/>
          <w:sz w:val="22"/>
          <w:szCs w:val="22"/>
        </w:rPr>
      </w:pPr>
      <w:bookmarkStart w:id="185" w:name="_Hlk110534217"/>
      <w:r>
        <w:rPr>
          <w:rFonts w:eastAsia="Calibri"/>
          <w:b/>
          <w:bCs/>
          <w:sz w:val="22"/>
          <w:szCs w:val="22"/>
        </w:rPr>
        <w:t>Fuente: Datos obtenidos por la autora</w:t>
      </w:r>
    </w:p>
    <w:bookmarkEnd w:id="185"/>
    <w:p w14:paraId="01362E82" w14:textId="77777777" w:rsidR="00223209" w:rsidRDefault="00223209">
      <w:pPr>
        <w:pStyle w:val="Prrafodelista"/>
        <w:spacing w:line="360" w:lineRule="auto"/>
        <w:ind w:left="540"/>
        <w:jc w:val="both"/>
        <w:rPr>
          <w:rFonts w:ascii="Times New Roman" w:hAnsi="Times New Roman" w:cs="Times New Roman"/>
          <w:b/>
          <w:lang w:val="es-ES"/>
        </w:rPr>
      </w:pPr>
    </w:p>
    <w:p w14:paraId="16A2DD36" w14:textId="77777777" w:rsidR="00223209" w:rsidRDefault="00614FFC">
      <w:pPr>
        <w:spacing w:line="360" w:lineRule="auto"/>
        <w:ind w:firstLine="708"/>
        <w:jc w:val="both"/>
        <w:rPr>
          <w:bCs/>
        </w:rPr>
      </w:pPr>
      <w:r>
        <w:rPr>
          <w:bCs/>
        </w:rPr>
        <w:t xml:space="preserve">De acuerdo con el aprendizaje organizativo: el 70% </w:t>
      </w:r>
      <w:r>
        <w:rPr>
          <w:color w:val="000000"/>
          <w:lang w:val="es-PY" w:eastAsia="es-PY"/>
        </w:rPr>
        <w:t xml:space="preserve">la innovación es algo que fomenta la institución, 48% consideran el fracaso como una oportunidad para aprender y mejorar, 50% indica que muchas ideas se </w:t>
      </w:r>
      <w:r>
        <w:rPr>
          <w:color w:val="000000"/>
          <w:lang w:val="es-PY" w:eastAsia="es-PY"/>
        </w:rPr>
        <w:t>pierden por el camino, el 40% el aprendizaje es un objetivo importante en nuestro trabajo cotidiano, el 45% nos aseguramos de que la mano derecha sepa lo que está haciendo la izquierda.</w:t>
      </w:r>
    </w:p>
    <w:p w14:paraId="010D2C00" w14:textId="77777777" w:rsidR="00223209" w:rsidRDefault="00223209">
      <w:pPr>
        <w:pStyle w:val="Prrafodelista"/>
        <w:spacing w:line="360" w:lineRule="auto"/>
        <w:ind w:left="540"/>
        <w:jc w:val="both"/>
        <w:rPr>
          <w:rFonts w:ascii="Times New Roman" w:hAnsi="Times New Roman" w:cs="Times New Roman"/>
          <w:bCs/>
        </w:rPr>
      </w:pPr>
    </w:p>
    <w:p w14:paraId="715DB0A2" w14:textId="77777777" w:rsidR="00223209" w:rsidRDefault="00223209">
      <w:pPr>
        <w:pStyle w:val="Prrafodelista"/>
        <w:spacing w:line="360" w:lineRule="auto"/>
        <w:ind w:left="540"/>
        <w:jc w:val="both"/>
        <w:rPr>
          <w:rFonts w:ascii="Times New Roman" w:hAnsi="Times New Roman" w:cs="Times New Roman"/>
          <w:b/>
        </w:rPr>
      </w:pPr>
    </w:p>
    <w:p w14:paraId="324E3AFD" w14:textId="77777777" w:rsidR="00223209" w:rsidRDefault="00223209">
      <w:pPr>
        <w:pStyle w:val="Prrafodelista"/>
        <w:ind w:left="540"/>
        <w:jc w:val="both"/>
        <w:rPr>
          <w:rFonts w:ascii="Times New Roman" w:hAnsi="Times New Roman" w:cs="Times New Roman"/>
          <w:b/>
        </w:rPr>
      </w:pPr>
    </w:p>
    <w:p w14:paraId="7E39DA8B" w14:textId="77777777" w:rsidR="00223209" w:rsidRDefault="00223209">
      <w:pPr>
        <w:pStyle w:val="Prrafodelista"/>
        <w:ind w:left="540"/>
        <w:jc w:val="both"/>
        <w:rPr>
          <w:rFonts w:ascii="Times New Roman" w:hAnsi="Times New Roman" w:cs="Times New Roman"/>
          <w:b/>
          <w:sz w:val="24"/>
          <w:szCs w:val="24"/>
        </w:rPr>
      </w:pPr>
    </w:p>
    <w:p w14:paraId="0C81F026" w14:textId="77777777" w:rsidR="00223209" w:rsidRDefault="00223209">
      <w:pPr>
        <w:pStyle w:val="Prrafodelista"/>
        <w:ind w:left="540"/>
        <w:jc w:val="both"/>
        <w:rPr>
          <w:rFonts w:ascii="Times New Roman" w:hAnsi="Times New Roman" w:cs="Times New Roman"/>
          <w:b/>
          <w:sz w:val="24"/>
          <w:szCs w:val="24"/>
        </w:rPr>
      </w:pPr>
    </w:p>
    <w:p w14:paraId="6FE699C6" w14:textId="77777777" w:rsidR="00223209" w:rsidRDefault="00223209">
      <w:pPr>
        <w:pStyle w:val="Prrafodelista"/>
        <w:ind w:left="540"/>
        <w:jc w:val="both"/>
        <w:rPr>
          <w:rFonts w:ascii="Times New Roman" w:hAnsi="Times New Roman" w:cs="Times New Roman"/>
          <w:b/>
          <w:sz w:val="24"/>
          <w:szCs w:val="24"/>
        </w:rPr>
      </w:pPr>
    </w:p>
    <w:p w14:paraId="7CA63511" w14:textId="77777777" w:rsidR="00223209" w:rsidRDefault="00223209">
      <w:pPr>
        <w:jc w:val="both"/>
        <w:rPr>
          <w:b/>
        </w:rPr>
      </w:pPr>
    </w:p>
    <w:p w14:paraId="0F4EBBFF" w14:textId="77777777" w:rsidR="00223209" w:rsidRDefault="00614FFC">
      <w:pPr>
        <w:pStyle w:val="Textoindependiente"/>
        <w:spacing w:line="360" w:lineRule="auto"/>
        <w:jc w:val="both"/>
        <w:rPr>
          <w:bCs/>
        </w:rPr>
      </w:pPr>
      <w:r>
        <w:rPr>
          <w:rFonts w:cs="Times New Roman"/>
          <w:b/>
        </w:rPr>
        <w:t>Tabla 11.</w:t>
      </w:r>
      <w:r>
        <w:rPr>
          <w:bCs/>
          <w:color w:val="000000"/>
        </w:rPr>
        <w:t xml:space="preserve"> Distribución del personal de enfermería según</w:t>
      </w:r>
      <w:r>
        <w:rPr>
          <w:bCs/>
          <w:color w:val="000000"/>
        </w:rPr>
        <w:t xml:space="preserve"> percepción de dirección y propósitos estratégicos</w:t>
      </w:r>
      <w:r>
        <w:rPr>
          <w:bCs/>
        </w:rPr>
        <w:t>. Catedra de urología. Hospital de clínicas. San Lorenzo paraguay.2021.    (n</w:t>
      </w:r>
      <w:r>
        <w:rPr>
          <w:bCs/>
          <w:color w:val="000000"/>
        </w:rPr>
        <w:t>=40).</w:t>
      </w:r>
    </w:p>
    <w:tbl>
      <w:tblPr>
        <w:tblW w:w="8160" w:type="dxa"/>
        <w:tblCellMar>
          <w:left w:w="70" w:type="dxa"/>
          <w:right w:w="70" w:type="dxa"/>
        </w:tblCellMar>
        <w:tblLook w:val="04A0" w:firstRow="1" w:lastRow="0" w:firstColumn="1" w:lastColumn="0" w:noHBand="0" w:noVBand="1"/>
      </w:tblPr>
      <w:tblGrid>
        <w:gridCol w:w="1900"/>
        <w:gridCol w:w="640"/>
        <w:gridCol w:w="640"/>
        <w:gridCol w:w="600"/>
        <w:gridCol w:w="680"/>
        <w:gridCol w:w="640"/>
        <w:gridCol w:w="620"/>
        <w:gridCol w:w="620"/>
        <w:gridCol w:w="620"/>
        <w:gridCol w:w="560"/>
        <w:gridCol w:w="640"/>
      </w:tblGrid>
      <w:tr w:rsidR="00223209" w14:paraId="1B27FF5C" w14:textId="77777777">
        <w:trPr>
          <w:trHeight w:val="936"/>
        </w:trPr>
        <w:tc>
          <w:tcPr>
            <w:tcW w:w="1900" w:type="dxa"/>
            <w:vMerge w:val="restart"/>
            <w:tcBorders>
              <w:top w:val="single" w:sz="4" w:space="0" w:color="auto"/>
            </w:tcBorders>
            <w:shd w:val="clear" w:color="auto" w:fill="auto"/>
            <w:vAlign w:val="center"/>
            <w:hideMark/>
          </w:tcPr>
          <w:p w14:paraId="5A8EF1FD" w14:textId="77777777" w:rsidR="00223209" w:rsidRDefault="00614FFC">
            <w:pPr>
              <w:rPr>
                <w:b/>
                <w:bCs/>
                <w:color w:val="000000"/>
                <w:lang w:val="es-PY" w:eastAsia="es-PY"/>
              </w:rPr>
            </w:pPr>
            <w:bookmarkStart w:id="186" w:name="_Hlk110872662"/>
            <w:r>
              <w:rPr>
                <w:b/>
                <w:bCs/>
                <w:color w:val="000000"/>
                <w:lang w:val="es-PY" w:eastAsia="es-PY"/>
              </w:rPr>
              <w:t>Dirección y propósitos estratégicos</w:t>
            </w:r>
            <w:bookmarkEnd w:id="186"/>
          </w:p>
        </w:tc>
        <w:tc>
          <w:tcPr>
            <w:tcW w:w="1280" w:type="dxa"/>
            <w:gridSpan w:val="2"/>
            <w:tcBorders>
              <w:top w:val="single" w:sz="4" w:space="0" w:color="auto"/>
            </w:tcBorders>
            <w:shd w:val="clear" w:color="auto" w:fill="auto"/>
            <w:vAlign w:val="center"/>
            <w:hideMark/>
          </w:tcPr>
          <w:p w14:paraId="38E65446" w14:textId="77777777" w:rsidR="00223209" w:rsidRDefault="00614FFC">
            <w:pPr>
              <w:jc w:val="center"/>
              <w:rPr>
                <w:color w:val="000000"/>
                <w:lang w:val="es-PY" w:eastAsia="es-PY"/>
              </w:rPr>
            </w:pPr>
            <w:r>
              <w:rPr>
                <w:color w:val="000000"/>
                <w:sz w:val="22"/>
                <w:szCs w:val="22"/>
                <w:lang w:val="es-PY" w:eastAsia="es-PY"/>
              </w:rPr>
              <w:t>Totalmente en desacuerdo</w:t>
            </w:r>
          </w:p>
        </w:tc>
        <w:tc>
          <w:tcPr>
            <w:tcW w:w="1280" w:type="dxa"/>
            <w:gridSpan w:val="2"/>
            <w:tcBorders>
              <w:top w:val="single" w:sz="4" w:space="0" w:color="auto"/>
            </w:tcBorders>
            <w:shd w:val="clear" w:color="auto" w:fill="auto"/>
            <w:vAlign w:val="center"/>
            <w:hideMark/>
          </w:tcPr>
          <w:p w14:paraId="773BC157" w14:textId="77777777" w:rsidR="00223209" w:rsidRDefault="00614FFC">
            <w:pPr>
              <w:jc w:val="both"/>
              <w:rPr>
                <w:color w:val="000000"/>
                <w:lang w:val="es-PY" w:eastAsia="es-PY"/>
              </w:rPr>
            </w:pPr>
            <w:r>
              <w:rPr>
                <w:color w:val="000000"/>
                <w:sz w:val="22"/>
                <w:szCs w:val="22"/>
                <w:lang w:val="es-PY" w:eastAsia="es-PY"/>
              </w:rPr>
              <w:t>En desacuerdo</w:t>
            </w:r>
          </w:p>
        </w:tc>
        <w:tc>
          <w:tcPr>
            <w:tcW w:w="1260" w:type="dxa"/>
            <w:gridSpan w:val="2"/>
            <w:tcBorders>
              <w:top w:val="single" w:sz="4" w:space="0" w:color="auto"/>
            </w:tcBorders>
            <w:shd w:val="clear" w:color="auto" w:fill="auto"/>
            <w:vAlign w:val="center"/>
            <w:hideMark/>
          </w:tcPr>
          <w:p w14:paraId="4A75247C" w14:textId="77777777" w:rsidR="00223209" w:rsidRDefault="00614FFC">
            <w:pPr>
              <w:jc w:val="both"/>
              <w:rPr>
                <w:color w:val="000000"/>
                <w:lang w:val="es-PY" w:eastAsia="es-PY"/>
              </w:rPr>
            </w:pPr>
            <w:r>
              <w:rPr>
                <w:color w:val="000000"/>
                <w:sz w:val="22"/>
                <w:szCs w:val="22"/>
                <w:lang w:val="es-PY" w:eastAsia="es-PY"/>
              </w:rPr>
              <w:t>Neutral</w:t>
            </w:r>
          </w:p>
        </w:tc>
        <w:tc>
          <w:tcPr>
            <w:tcW w:w="1240" w:type="dxa"/>
            <w:gridSpan w:val="2"/>
            <w:tcBorders>
              <w:top w:val="single" w:sz="4" w:space="0" w:color="auto"/>
            </w:tcBorders>
            <w:shd w:val="clear" w:color="auto" w:fill="auto"/>
            <w:vAlign w:val="center"/>
            <w:hideMark/>
          </w:tcPr>
          <w:p w14:paraId="0B0588E2" w14:textId="77777777" w:rsidR="00223209" w:rsidRDefault="00614FFC">
            <w:pPr>
              <w:jc w:val="both"/>
              <w:rPr>
                <w:color w:val="000000"/>
                <w:lang w:val="es-PY" w:eastAsia="es-PY"/>
              </w:rPr>
            </w:pPr>
            <w:r>
              <w:rPr>
                <w:color w:val="000000"/>
                <w:sz w:val="22"/>
                <w:szCs w:val="22"/>
                <w:lang w:val="es-PY" w:eastAsia="es-PY"/>
              </w:rPr>
              <w:t>De acuerdo</w:t>
            </w:r>
          </w:p>
        </w:tc>
        <w:tc>
          <w:tcPr>
            <w:tcW w:w="1200" w:type="dxa"/>
            <w:gridSpan w:val="2"/>
            <w:tcBorders>
              <w:top w:val="single" w:sz="4" w:space="0" w:color="auto"/>
            </w:tcBorders>
            <w:shd w:val="clear" w:color="auto" w:fill="auto"/>
            <w:vAlign w:val="center"/>
            <w:hideMark/>
          </w:tcPr>
          <w:p w14:paraId="6E6105CA" w14:textId="77777777" w:rsidR="00223209" w:rsidRDefault="00614FFC">
            <w:pPr>
              <w:jc w:val="both"/>
              <w:rPr>
                <w:color w:val="000000"/>
                <w:lang w:val="es-PY" w:eastAsia="es-PY"/>
              </w:rPr>
            </w:pPr>
            <w:r>
              <w:rPr>
                <w:color w:val="000000"/>
                <w:sz w:val="22"/>
                <w:szCs w:val="22"/>
                <w:lang w:val="es-PY" w:eastAsia="es-PY"/>
              </w:rPr>
              <w:t>Totalmente de acuerdo</w:t>
            </w:r>
          </w:p>
        </w:tc>
      </w:tr>
      <w:tr w:rsidR="00223209" w14:paraId="5757B516" w14:textId="77777777">
        <w:trPr>
          <w:trHeight w:val="300"/>
        </w:trPr>
        <w:tc>
          <w:tcPr>
            <w:tcW w:w="1900" w:type="dxa"/>
            <w:vMerge/>
            <w:tcBorders>
              <w:bottom w:val="single" w:sz="4" w:space="0" w:color="auto"/>
            </w:tcBorders>
            <w:vAlign w:val="center"/>
            <w:hideMark/>
          </w:tcPr>
          <w:p w14:paraId="687C3254" w14:textId="77777777" w:rsidR="00223209" w:rsidRDefault="00223209">
            <w:pPr>
              <w:rPr>
                <w:b/>
                <w:bCs/>
                <w:color w:val="000000"/>
                <w:lang w:val="es-PY" w:eastAsia="es-PY"/>
              </w:rPr>
            </w:pPr>
          </w:p>
        </w:tc>
        <w:tc>
          <w:tcPr>
            <w:tcW w:w="1280" w:type="dxa"/>
            <w:gridSpan w:val="2"/>
            <w:tcBorders>
              <w:bottom w:val="single" w:sz="4" w:space="0" w:color="auto"/>
            </w:tcBorders>
            <w:shd w:val="clear" w:color="auto" w:fill="auto"/>
            <w:vAlign w:val="center"/>
            <w:hideMark/>
          </w:tcPr>
          <w:p w14:paraId="7FA3AC69" w14:textId="77777777" w:rsidR="00223209" w:rsidRDefault="00614FFC">
            <w:pPr>
              <w:jc w:val="both"/>
              <w:rPr>
                <w:color w:val="000000"/>
                <w:lang w:val="es-PY" w:eastAsia="es-PY"/>
              </w:rPr>
            </w:pPr>
            <w:r>
              <w:rPr>
                <w:color w:val="000000"/>
                <w:sz w:val="22"/>
                <w:szCs w:val="22"/>
                <w:lang w:val="es-PY" w:eastAsia="es-PY"/>
              </w:rPr>
              <w:t xml:space="preserve"> No            %</w:t>
            </w:r>
          </w:p>
        </w:tc>
        <w:tc>
          <w:tcPr>
            <w:tcW w:w="1280" w:type="dxa"/>
            <w:gridSpan w:val="2"/>
            <w:tcBorders>
              <w:bottom w:val="single" w:sz="4" w:space="0" w:color="auto"/>
            </w:tcBorders>
            <w:shd w:val="clear" w:color="auto" w:fill="auto"/>
            <w:vAlign w:val="center"/>
            <w:hideMark/>
          </w:tcPr>
          <w:p w14:paraId="451A2790" w14:textId="77777777" w:rsidR="00223209" w:rsidRDefault="00614FFC">
            <w:pPr>
              <w:jc w:val="both"/>
              <w:rPr>
                <w:color w:val="000000"/>
                <w:lang w:val="es-PY" w:eastAsia="es-PY"/>
              </w:rPr>
            </w:pPr>
            <w:r>
              <w:rPr>
                <w:color w:val="000000"/>
                <w:sz w:val="22"/>
                <w:szCs w:val="22"/>
                <w:lang w:val="es-PY" w:eastAsia="es-PY"/>
              </w:rPr>
              <w:t xml:space="preserve"> No           %</w:t>
            </w:r>
          </w:p>
        </w:tc>
        <w:tc>
          <w:tcPr>
            <w:tcW w:w="640" w:type="dxa"/>
            <w:tcBorders>
              <w:bottom w:val="single" w:sz="4" w:space="0" w:color="auto"/>
            </w:tcBorders>
            <w:shd w:val="clear" w:color="auto" w:fill="auto"/>
            <w:vAlign w:val="center"/>
            <w:hideMark/>
          </w:tcPr>
          <w:p w14:paraId="176C9D0D" w14:textId="77777777" w:rsidR="00223209" w:rsidRDefault="00614FFC">
            <w:pPr>
              <w:jc w:val="both"/>
              <w:rPr>
                <w:color w:val="000000"/>
                <w:lang w:val="es-PY" w:eastAsia="es-PY"/>
              </w:rPr>
            </w:pPr>
            <w:r>
              <w:rPr>
                <w:color w:val="000000"/>
                <w:sz w:val="22"/>
                <w:szCs w:val="22"/>
                <w:lang w:val="es-PY" w:eastAsia="es-PY"/>
              </w:rPr>
              <w:t>No</w:t>
            </w:r>
          </w:p>
        </w:tc>
        <w:tc>
          <w:tcPr>
            <w:tcW w:w="620" w:type="dxa"/>
            <w:tcBorders>
              <w:bottom w:val="single" w:sz="4" w:space="0" w:color="auto"/>
            </w:tcBorders>
            <w:shd w:val="clear" w:color="auto" w:fill="auto"/>
            <w:vAlign w:val="center"/>
            <w:hideMark/>
          </w:tcPr>
          <w:p w14:paraId="3CD1B81E" w14:textId="77777777" w:rsidR="00223209" w:rsidRDefault="00614FFC">
            <w:pPr>
              <w:jc w:val="both"/>
              <w:rPr>
                <w:color w:val="000000"/>
                <w:lang w:val="es-PY" w:eastAsia="es-PY"/>
              </w:rPr>
            </w:pPr>
            <w:r>
              <w:rPr>
                <w:color w:val="000000"/>
                <w:sz w:val="22"/>
                <w:szCs w:val="22"/>
                <w:lang w:val="es-PY" w:eastAsia="es-PY"/>
              </w:rPr>
              <w:t>%</w:t>
            </w:r>
          </w:p>
        </w:tc>
        <w:tc>
          <w:tcPr>
            <w:tcW w:w="620" w:type="dxa"/>
            <w:tcBorders>
              <w:bottom w:val="single" w:sz="4" w:space="0" w:color="auto"/>
            </w:tcBorders>
            <w:shd w:val="clear" w:color="auto" w:fill="auto"/>
            <w:vAlign w:val="center"/>
            <w:hideMark/>
          </w:tcPr>
          <w:p w14:paraId="549119CF" w14:textId="77777777" w:rsidR="00223209" w:rsidRDefault="00614FFC">
            <w:pPr>
              <w:jc w:val="both"/>
              <w:rPr>
                <w:color w:val="000000"/>
                <w:lang w:val="es-PY" w:eastAsia="es-PY"/>
              </w:rPr>
            </w:pPr>
            <w:r>
              <w:rPr>
                <w:color w:val="000000"/>
                <w:sz w:val="22"/>
                <w:szCs w:val="22"/>
                <w:lang w:val="es-PY" w:eastAsia="es-PY"/>
              </w:rPr>
              <w:t xml:space="preserve"> No</w:t>
            </w:r>
          </w:p>
        </w:tc>
        <w:tc>
          <w:tcPr>
            <w:tcW w:w="620" w:type="dxa"/>
            <w:tcBorders>
              <w:bottom w:val="single" w:sz="4" w:space="0" w:color="auto"/>
            </w:tcBorders>
            <w:shd w:val="clear" w:color="auto" w:fill="auto"/>
            <w:vAlign w:val="center"/>
            <w:hideMark/>
          </w:tcPr>
          <w:p w14:paraId="5D97FBE7" w14:textId="77777777" w:rsidR="00223209" w:rsidRDefault="00614FFC">
            <w:pPr>
              <w:jc w:val="both"/>
              <w:rPr>
                <w:color w:val="000000"/>
                <w:lang w:val="es-PY" w:eastAsia="es-PY"/>
              </w:rPr>
            </w:pPr>
            <w:r>
              <w:rPr>
                <w:color w:val="000000"/>
                <w:sz w:val="22"/>
                <w:szCs w:val="22"/>
                <w:lang w:val="es-PY" w:eastAsia="es-PY"/>
              </w:rPr>
              <w:t xml:space="preserve">  %</w:t>
            </w:r>
          </w:p>
        </w:tc>
        <w:tc>
          <w:tcPr>
            <w:tcW w:w="560" w:type="dxa"/>
            <w:tcBorders>
              <w:bottom w:val="single" w:sz="4" w:space="0" w:color="auto"/>
            </w:tcBorders>
            <w:shd w:val="clear" w:color="auto" w:fill="auto"/>
            <w:vAlign w:val="center"/>
            <w:hideMark/>
          </w:tcPr>
          <w:p w14:paraId="2AA7C7BA" w14:textId="77777777" w:rsidR="00223209" w:rsidRDefault="00614FFC">
            <w:pPr>
              <w:jc w:val="center"/>
              <w:rPr>
                <w:color w:val="000000"/>
                <w:lang w:val="es-PY" w:eastAsia="es-PY"/>
              </w:rPr>
            </w:pPr>
            <w:r>
              <w:rPr>
                <w:color w:val="000000"/>
                <w:sz w:val="22"/>
                <w:szCs w:val="22"/>
                <w:lang w:val="es-PY" w:eastAsia="es-PY"/>
              </w:rPr>
              <w:t>No</w:t>
            </w:r>
          </w:p>
        </w:tc>
        <w:tc>
          <w:tcPr>
            <w:tcW w:w="640" w:type="dxa"/>
            <w:tcBorders>
              <w:bottom w:val="single" w:sz="4" w:space="0" w:color="auto"/>
            </w:tcBorders>
            <w:shd w:val="clear" w:color="auto" w:fill="auto"/>
            <w:vAlign w:val="center"/>
            <w:hideMark/>
          </w:tcPr>
          <w:p w14:paraId="01A5F940" w14:textId="77777777" w:rsidR="00223209" w:rsidRDefault="00614FFC">
            <w:pPr>
              <w:jc w:val="center"/>
              <w:rPr>
                <w:color w:val="000000"/>
                <w:lang w:val="es-PY" w:eastAsia="es-PY"/>
              </w:rPr>
            </w:pPr>
            <w:r>
              <w:rPr>
                <w:color w:val="000000"/>
                <w:sz w:val="22"/>
                <w:szCs w:val="22"/>
                <w:lang w:val="es-PY" w:eastAsia="es-PY"/>
              </w:rPr>
              <w:t>%</w:t>
            </w:r>
          </w:p>
        </w:tc>
      </w:tr>
      <w:tr w:rsidR="00223209" w14:paraId="34B42D20" w14:textId="77777777">
        <w:trPr>
          <w:trHeight w:val="1261"/>
        </w:trPr>
        <w:tc>
          <w:tcPr>
            <w:tcW w:w="1900" w:type="dxa"/>
            <w:tcBorders>
              <w:top w:val="single" w:sz="4" w:space="0" w:color="auto"/>
            </w:tcBorders>
            <w:shd w:val="clear" w:color="auto" w:fill="auto"/>
            <w:vAlign w:val="center"/>
            <w:hideMark/>
          </w:tcPr>
          <w:p w14:paraId="5ACAE69B" w14:textId="77777777" w:rsidR="00223209" w:rsidRDefault="00614FFC">
            <w:pPr>
              <w:jc w:val="both"/>
              <w:rPr>
                <w:color w:val="000000"/>
                <w:lang w:val="es-PY" w:eastAsia="es-PY"/>
              </w:rPr>
            </w:pPr>
            <w:r>
              <w:rPr>
                <w:color w:val="000000"/>
                <w:sz w:val="22"/>
                <w:szCs w:val="22"/>
                <w:lang w:val="es-PY" w:eastAsia="es-PY"/>
              </w:rPr>
              <w:t xml:space="preserve">1. </w:t>
            </w:r>
            <w:bookmarkStart w:id="187" w:name="_Hlk110872731"/>
            <w:r>
              <w:rPr>
                <w:color w:val="000000"/>
                <w:sz w:val="22"/>
                <w:szCs w:val="22"/>
                <w:lang w:val="es-PY" w:eastAsia="es-PY"/>
              </w:rPr>
              <w:t>La institución tiene una organización y un Proyecto orientado a largo plazo</w:t>
            </w:r>
            <w:bookmarkEnd w:id="187"/>
            <w:r>
              <w:rPr>
                <w:color w:val="000000"/>
                <w:sz w:val="22"/>
                <w:szCs w:val="22"/>
                <w:lang w:val="es-PY" w:eastAsia="es-PY"/>
              </w:rPr>
              <w:t>.</w:t>
            </w:r>
          </w:p>
        </w:tc>
        <w:tc>
          <w:tcPr>
            <w:tcW w:w="640" w:type="dxa"/>
            <w:tcBorders>
              <w:top w:val="single" w:sz="4" w:space="0" w:color="auto"/>
            </w:tcBorders>
            <w:shd w:val="clear" w:color="auto" w:fill="auto"/>
            <w:vAlign w:val="center"/>
            <w:hideMark/>
          </w:tcPr>
          <w:p w14:paraId="34FDB6E7"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w:t>
            </w:r>
          </w:p>
        </w:tc>
        <w:tc>
          <w:tcPr>
            <w:tcW w:w="640" w:type="dxa"/>
            <w:tcBorders>
              <w:top w:val="single" w:sz="4" w:space="0" w:color="auto"/>
            </w:tcBorders>
            <w:shd w:val="clear" w:color="auto" w:fill="auto"/>
            <w:vAlign w:val="center"/>
            <w:hideMark/>
          </w:tcPr>
          <w:p w14:paraId="045E99A8"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00" w:type="dxa"/>
            <w:tcBorders>
              <w:top w:val="single" w:sz="4" w:space="0" w:color="auto"/>
            </w:tcBorders>
            <w:shd w:val="clear" w:color="auto" w:fill="auto"/>
            <w:vAlign w:val="center"/>
            <w:hideMark/>
          </w:tcPr>
          <w:p w14:paraId="3C397E6D"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80" w:type="dxa"/>
            <w:tcBorders>
              <w:top w:val="single" w:sz="4" w:space="0" w:color="auto"/>
            </w:tcBorders>
            <w:shd w:val="clear" w:color="auto" w:fill="auto"/>
            <w:vAlign w:val="center"/>
            <w:hideMark/>
          </w:tcPr>
          <w:p w14:paraId="04B3DE83"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8</w:t>
            </w:r>
          </w:p>
        </w:tc>
        <w:tc>
          <w:tcPr>
            <w:tcW w:w="640" w:type="dxa"/>
            <w:tcBorders>
              <w:top w:val="single" w:sz="4" w:space="0" w:color="auto"/>
            </w:tcBorders>
            <w:shd w:val="clear" w:color="auto" w:fill="auto"/>
            <w:vAlign w:val="center"/>
            <w:hideMark/>
          </w:tcPr>
          <w:p w14:paraId="036C02F0"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20" w:type="dxa"/>
            <w:tcBorders>
              <w:top w:val="single" w:sz="4" w:space="0" w:color="auto"/>
            </w:tcBorders>
            <w:shd w:val="clear" w:color="auto" w:fill="auto"/>
            <w:vAlign w:val="center"/>
            <w:hideMark/>
          </w:tcPr>
          <w:p w14:paraId="61B95F44"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20" w:type="dxa"/>
            <w:tcBorders>
              <w:top w:val="single" w:sz="4" w:space="0" w:color="auto"/>
            </w:tcBorders>
            <w:shd w:val="clear" w:color="auto" w:fill="auto"/>
            <w:vAlign w:val="center"/>
            <w:hideMark/>
          </w:tcPr>
          <w:p w14:paraId="1F88A8BE"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20" w:type="dxa"/>
            <w:tcBorders>
              <w:top w:val="single" w:sz="4" w:space="0" w:color="auto"/>
            </w:tcBorders>
            <w:shd w:val="clear" w:color="auto" w:fill="auto"/>
            <w:vAlign w:val="center"/>
            <w:hideMark/>
          </w:tcPr>
          <w:p w14:paraId="58BE5039"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8</w:t>
            </w:r>
          </w:p>
        </w:tc>
        <w:tc>
          <w:tcPr>
            <w:tcW w:w="560" w:type="dxa"/>
            <w:tcBorders>
              <w:top w:val="single" w:sz="4" w:space="0" w:color="auto"/>
            </w:tcBorders>
            <w:shd w:val="clear" w:color="auto" w:fill="auto"/>
            <w:vAlign w:val="center"/>
            <w:hideMark/>
          </w:tcPr>
          <w:p w14:paraId="18187453" w14:textId="77777777" w:rsidR="00223209" w:rsidRDefault="00614FFC">
            <w:pPr>
              <w:jc w:val="center"/>
              <w:rPr>
                <w:color w:val="000000"/>
                <w:lang w:val="es-PY" w:eastAsia="es-PY"/>
              </w:rPr>
            </w:pPr>
            <w:r>
              <w:rPr>
                <w:color w:val="000000"/>
                <w:sz w:val="22"/>
                <w:szCs w:val="22"/>
                <w:lang w:val="es-PY" w:eastAsia="es-PY"/>
              </w:rPr>
              <w:t>31</w:t>
            </w:r>
          </w:p>
        </w:tc>
        <w:tc>
          <w:tcPr>
            <w:tcW w:w="640" w:type="dxa"/>
            <w:tcBorders>
              <w:top w:val="single" w:sz="4" w:space="0" w:color="auto"/>
            </w:tcBorders>
            <w:shd w:val="clear" w:color="auto" w:fill="auto"/>
            <w:vAlign w:val="center"/>
            <w:hideMark/>
          </w:tcPr>
          <w:p w14:paraId="7D3350EA" w14:textId="77777777" w:rsidR="00223209" w:rsidRDefault="00614FFC">
            <w:pPr>
              <w:jc w:val="center"/>
              <w:rPr>
                <w:b/>
                <w:bCs/>
                <w:color w:val="000000"/>
                <w:lang w:val="es-PY" w:eastAsia="es-PY"/>
              </w:rPr>
            </w:pPr>
            <w:r>
              <w:rPr>
                <w:b/>
                <w:bCs/>
                <w:color w:val="000000"/>
                <w:sz w:val="22"/>
                <w:szCs w:val="22"/>
                <w:lang w:val="es-PY" w:eastAsia="es-PY"/>
              </w:rPr>
              <w:t>78</w:t>
            </w:r>
          </w:p>
        </w:tc>
      </w:tr>
      <w:tr w:rsidR="00223209" w14:paraId="1035E681" w14:textId="77777777">
        <w:trPr>
          <w:trHeight w:val="1110"/>
        </w:trPr>
        <w:tc>
          <w:tcPr>
            <w:tcW w:w="1900" w:type="dxa"/>
            <w:shd w:val="clear" w:color="auto" w:fill="auto"/>
            <w:vAlign w:val="center"/>
            <w:hideMark/>
          </w:tcPr>
          <w:p w14:paraId="7F33F1DF" w14:textId="77777777" w:rsidR="00223209" w:rsidRDefault="00614FFC">
            <w:pPr>
              <w:jc w:val="both"/>
              <w:rPr>
                <w:color w:val="000000"/>
                <w:lang w:val="es-PY" w:eastAsia="es-PY"/>
              </w:rPr>
            </w:pPr>
            <w:r>
              <w:rPr>
                <w:color w:val="000000"/>
                <w:sz w:val="22"/>
                <w:szCs w:val="22"/>
                <w:lang w:val="es-PY" w:eastAsia="es-PY"/>
              </w:rPr>
              <w:t xml:space="preserve">2. </w:t>
            </w:r>
            <w:bookmarkStart w:id="188" w:name="_Hlk110872758"/>
            <w:r>
              <w:rPr>
                <w:color w:val="000000"/>
                <w:sz w:val="22"/>
                <w:szCs w:val="22"/>
                <w:lang w:val="es-PY" w:eastAsia="es-PY"/>
              </w:rPr>
              <w:t>Nuestra estrategia sirve de ejemplo a otras instituciones</w:t>
            </w:r>
            <w:bookmarkEnd w:id="188"/>
          </w:p>
        </w:tc>
        <w:tc>
          <w:tcPr>
            <w:tcW w:w="640" w:type="dxa"/>
            <w:shd w:val="clear" w:color="auto" w:fill="auto"/>
            <w:vAlign w:val="center"/>
            <w:hideMark/>
          </w:tcPr>
          <w:p w14:paraId="06D302A2"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0</w:t>
            </w:r>
          </w:p>
        </w:tc>
        <w:tc>
          <w:tcPr>
            <w:tcW w:w="640" w:type="dxa"/>
            <w:shd w:val="clear" w:color="auto" w:fill="auto"/>
            <w:vAlign w:val="center"/>
            <w:hideMark/>
          </w:tcPr>
          <w:p w14:paraId="6818B5D3"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0</w:t>
            </w:r>
          </w:p>
        </w:tc>
        <w:tc>
          <w:tcPr>
            <w:tcW w:w="600" w:type="dxa"/>
            <w:shd w:val="clear" w:color="auto" w:fill="auto"/>
            <w:vAlign w:val="center"/>
            <w:hideMark/>
          </w:tcPr>
          <w:p w14:paraId="1704499B"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80" w:type="dxa"/>
            <w:shd w:val="clear" w:color="auto" w:fill="auto"/>
            <w:vAlign w:val="center"/>
            <w:hideMark/>
          </w:tcPr>
          <w:p w14:paraId="1A886CA5"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40" w:type="dxa"/>
            <w:shd w:val="clear" w:color="auto" w:fill="auto"/>
            <w:vAlign w:val="center"/>
            <w:hideMark/>
          </w:tcPr>
          <w:p w14:paraId="7EBCA54B"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20" w:type="dxa"/>
            <w:shd w:val="clear" w:color="auto" w:fill="auto"/>
            <w:vAlign w:val="center"/>
            <w:hideMark/>
          </w:tcPr>
          <w:p w14:paraId="261E26A8"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8</w:t>
            </w:r>
          </w:p>
        </w:tc>
        <w:tc>
          <w:tcPr>
            <w:tcW w:w="620" w:type="dxa"/>
            <w:shd w:val="clear" w:color="auto" w:fill="auto"/>
            <w:vAlign w:val="center"/>
            <w:hideMark/>
          </w:tcPr>
          <w:p w14:paraId="6DBDD0F9"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16</w:t>
            </w:r>
          </w:p>
        </w:tc>
        <w:tc>
          <w:tcPr>
            <w:tcW w:w="620" w:type="dxa"/>
            <w:shd w:val="clear" w:color="auto" w:fill="auto"/>
            <w:vAlign w:val="center"/>
            <w:hideMark/>
          </w:tcPr>
          <w:p w14:paraId="2606C769"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40</w:t>
            </w:r>
          </w:p>
        </w:tc>
        <w:tc>
          <w:tcPr>
            <w:tcW w:w="560" w:type="dxa"/>
            <w:shd w:val="clear" w:color="auto" w:fill="auto"/>
            <w:vAlign w:val="center"/>
            <w:hideMark/>
          </w:tcPr>
          <w:p w14:paraId="6D1CD0CC" w14:textId="77777777" w:rsidR="00223209" w:rsidRDefault="00614FFC">
            <w:pPr>
              <w:jc w:val="center"/>
              <w:rPr>
                <w:color w:val="000000"/>
                <w:lang w:val="es-PY" w:eastAsia="es-PY"/>
              </w:rPr>
            </w:pPr>
            <w:r>
              <w:rPr>
                <w:color w:val="000000"/>
                <w:sz w:val="22"/>
                <w:szCs w:val="22"/>
                <w:lang w:val="es-PY" w:eastAsia="es-PY"/>
              </w:rPr>
              <w:t>18</w:t>
            </w:r>
          </w:p>
        </w:tc>
        <w:tc>
          <w:tcPr>
            <w:tcW w:w="640" w:type="dxa"/>
            <w:shd w:val="clear" w:color="auto" w:fill="auto"/>
            <w:vAlign w:val="center"/>
            <w:hideMark/>
          </w:tcPr>
          <w:p w14:paraId="05831128" w14:textId="77777777" w:rsidR="00223209" w:rsidRDefault="00614FFC">
            <w:pPr>
              <w:jc w:val="center"/>
              <w:rPr>
                <w:color w:val="000000"/>
                <w:lang w:val="es-PY" w:eastAsia="es-PY"/>
              </w:rPr>
            </w:pPr>
            <w:r>
              <w:rPr>
                <w:color w:val="000000"/>
                <w:sz w:val="22"/>
                <w:szCs w:val="22"/>
                <w:lang w:val="es-PY" w:eastAsia="es-PY"/>
              </w:rPr>
              <w:t>45</w:t>
            </w:r>
          </w:p>
        </w:tc>
      </w:tr>
      <w:tr w:rsidR="00223209" w14:paraId="23422E78" w14:textId="77777777">
        <w:trPr>
          <w:trHeight w:val="1098"/>
        </w:trPr>
        <w:tc>
          <w:tcPr>
            <w:tcW w:w="1900" w:type="dxa"/>
            <w:shd w:val="clear" w:color="auto" w:fill="auto"/>
            <w:vAlign w:val="center"/>
            <w:hideMark/>
          </w:tcPr>
          <w:p w14:paraId="7ED89476" w14:textId="77777777" w:rsidR="00223209" w:rsidRDefault="00614FFC">
            <w:pPr>
              <w:jc w:val="both"/>
              <w:rPr>
                <w:color w:val="000000"/>
                <w:lang w:val="es-PY" w:eastAsia="es-PY"/>
              </w:rPr>
            </w:pPr>
            <w:r>
              <w:rPr>
                <w:color w:val="000000"/>
                <w:sz w:val="22"/>
                <w:szCs w:val="22"/>
                <w:lang w:val="es-PY" w:eastAsia="es-PY"/>
              </w:rPr>
              <w:t>3.</w:t>
            </w:r>
            <w:bookmarkStart w:id="189" w:name="_Hlk110872795"/>
            <w:r>
              <w:rPr>
                <w:color w:val="000000"/>
                <w:sz w:val="22"/>
                <w:szCs w:val="22"/>
                <w:lang w:val="es-PY" w:eastAsia="es-PY"/>
              </w:rPr>
              <w:t>La</w:t>
            </w:r>
            <w:r>
              <w:rPr>
                <w:color w:val="000000"/>
                <w:sz w:val="22"/>
                <w:szCs w:val="22"/>
                <w:lang w:val="es-PY" w:eastAsia="es-PY"/>
              </w:rPr>
              <w:t xml:space="preserve"> institución tiene una misión clara que le otorga sentido y rumbo a nuestro trabajo</w:t>
            </w:r>
            <w:bookmarkEnd w:id="189"/>
          </w:p>
        </w:tc>
        <w:tc>
          <w:tcPr>
            <w:tcW w:w="640" w:type="dxa"/>
            <w:shd w:val="clear" w:color="auto" w:fill="auto"/>
            <w:vAlign w:val="center"/>
            <w:hideMark/>
          </w:tcPr>
          <w:p w14:paraId="55C47C82"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40" w:type="dxa"/>
            <w:shd w:val="clear" w:color="auto" w:fill="auto"/>
            <w:vAlign w:val="center"/>
            <w:hideMark/>
          </w:tcPr>
          <w:p w14:paraId="6DE97AFD"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00" w:type="dxa"/>
            <w:shd w:val="clear" w:color="auto" w:fill="auto"/>
            <w:vAlign w:val="center"/>
            <w:hideMark/>
          </w:tcPr>
          <w:p w14:paraId="31202E1A"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80" w:type="dxa"/>
            <w:shd w:val="clear" w:color="auto" w:fill="auto"/>
            <w:vAlign w:val="center"/>
            <w:hideMark/>
          </w:tcPr>
          <w:p w14:paraId="3A956E64"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40" w:type="dxa"/>
            <w:shd w:val="clear" w:color="auto" w:fill="auto"/>
            <w:vAlign w:val="center"/>
            <w:hideMark/>
          </w:tcPr>
          <w:p w14:paraId="11B8CF18"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20" w:type="dxa"/>
            <w:shd w:val="clear" w:color="auto" w:fill="auto"/>
            <w:vAlign w:val="center"/>
            <w:hideMark/>
          </w:tcPr>
          <w:p w14:paraId="79ED7A3F"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20" w:type="dxa"/>
            <w:shd w:val="clear" w:color="auto" w:fill="auto"/>
            <w:vAlign w:val="center"/>
            <w:hideMark/>
          </w:tcPr>
          <w:p w14:paraId="2677BB60"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18</w:t>
            </w:r>
          </w:p>
        </w:tc>
        <w:tc>
          <w:tcPr>
            <w:tcW w:w="620" w:type="dxa"/>
            <w:shd w:val="clear" w:color="auto" w:fill="auto"/>
            <w:vAlign w:val="center"/>
            <w:hideMark/>
          </w:tcPr>
          <w:p w14:paraId="5A5C0859"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45</w:t>
            </w:r>
          </w:p>
        </w:tc>
        <w:tc>
          <w:tcPr>
            <w:tcW w:w="560" w:type="dxa"/>
            <w:shd w:val="clear" w:color="auto" w:fill="auto"/>
            <w:vAlign w:val="center"/>
            <w:hideMark/>
          </w:tcPr>
          <w:p w14:paraId="17B91A32" w14:textId="77777777" w:rsidR="00223209" w:rsidRDefault="00614FFC">
            <w:pPr>
              <w:jc w:val="center"/>
              <w:rPr>
                <w:color w:val="000000"/>
                <w:lang w:val="es-PY" w:eastAsia="es-PY"/>
              </w:rPr>
            </w:pPr>
            <w:r>
              <w:rPr>
                <w:color w:val="000000"/>
                <w:sz w:val="22"/>
                <w:szCs w:val="22"/>
                <w:lang w:val="es-PY" w:eastAsia="es-PY"/>
              </w:rPr>
              <w:t>16</w:t>
            </w:r>
          </w:p>
        </w:tc>
        <w:tc>
          <w:tcPr>
            <w:tcW w:w="640" w:type="dxa"/>
            <w:shd w:val="clear" w:color="auto" w:fill="auto"/>
            <w:vAlign w:val="center"/>
            <w:hideMark/>
          </w:tcPr>
          <w:p w14:paraId="332EBE2A" w14:textId="77777777" w:rsidR="00223209" w:rsidRDefault="00614FFC">
            <w:pPr>
              <w:jc w:val="center"/>
              <w:rPr>
                <w:color w:val="000000"/>
                <w:lang w:val="es-PY" w:eastAsia="es-PY"/>
              </w:rPr>
            </w:pPr>
            <w:r>
              <w:rPr>
                <w:color w:val="000000"/>
                <w:sz w:val="22"/>
                <w:szCs w:val="22"/>
                <w:lang w:val="es-PY" w:eastAsia="es-PY"/>
              </w:rPr>
              <w:t>40</w:t>
            </w:r>
          </w:p>
        </w:tc>
      </w:tr>
      <w:tr w:rsidR="00223209" w14:paraId="781BF01B" w14:textId="77777777">
        <w:trPr>
          <w:trHeight w:val="946"/>
        </w:trPr>
        <w:tc>
          <w:tcPr>
            <w:tcW w:w="1900" w:type="dxa"/>
            <w:shd w:val="clear" w:color="auto" w:fill="auto"/>
            <w:vAlign w:val="center"/>
            <w:hideMark/>
          </w:tcPr>
          <w:p w14:paraId="3CFD89EF" w14:textId="77777777" w:rsidR="00223209" w:rsidRDefault="00614FFC">
            <w:pPr>
              <w:jc w:val="both"/>
              <w:rPr>
                <w:color w:val="000000"/>
                <w:lang w:val="es-PY" w:eastAsia="es-PY"/>
              </w:rPr>
            </w:pPr>
            <w:r>
              <w:rPr>
                <w:color w:val="000000"/>
                <w:sz w:val="22"/>
                <w:szCs w:val="22"/>
                <w:lang w:val="es-PY" w:eastAsia="es-PY"/>
              </w:rPr>
              <w:t xml:space="preserve">4. </w:t>
            </w:r>
            <w:bookmarkStart w:id="190" w:name="_Hlk110872835"/>
            <w:r>
              <w:rPr>
                <w:color w:val="000000"/>
                <w:sz w:val="22"/>
                <w:szCs w:val="22"/>
                <w:lang w:val="es-PY" w:eastAsia="es-PY"/>
              </w:rPr>
              <w:t>La institución tiene una clara estrategia de cara al futuro</w:t>
            </w:r>
            <w:bookmarkEnd w:id="190"/>
          </w:p>
        </w:tc>
        <w:tc>
          <w:tcPr>
            <w:tcW w:w="640" w:type="dxa"/>
            <w:shd w:val="clear" w:color="auto" w:fill="auto"/>
            <w:vAlign w:val="center"/>
            <w:hideMark/>
          </w:tcPr>
          <w:p w14:paraId="65A17595" w14:textId="77777777" w:rsidR="00223209" w:rsidRDefault="00614FFC">
            <w:pPr>
              <w:jc w:val="center"/>
              <w:rPr>
                <w:color w:val="000000"/>
                <w:lang w:val="es-PY" w:eastAsia="es-PY"/>
              </w:rPr>
            </w:pPr>
            <w:r>
              <w:rPr>
                <w:color w:val="000000"/>
                <w:sz w:val="22"/>
                <w:szCs w:val="22"/>
                <w:lang w:val="es-PY" w:eastAsia="es-PY"/>
              </w:rPr>
              <w:t>1</w:t>
            </w:r>
          </w:p>
        </w:tc>
        <w:tc>
          <w:tcPr>
            <w:tcW w:w="640" w:type="dxa"/>
            <w:shd w:val="clear" w:color="auto" w:fill="auto"/>
            <w:vAlign w:val="center"/>
            <w:hideMark/>
          </w:tcPr>
          <w:p w14:paraId="7E28B436" w14:textId="77777777" w:rsidR="00223209" w:rsidRDefault="00614FFC">
            <w:pPr>
              <w:jc w:val="center"/>
              <w:rPr>
                <w:color w:val="000000"/>
                <w:lang w:val="es-PY" w:eastAsia="es-PY"/>
              </w:rPr>
            </w:pPr>
            <w:r>
              <w:rPr>
                <w:color w:val="000000"/>
                <w:sz w:val="22"/>
                <w:szCs w:val="22"/>
                <w:lang w:val="es-PY" w:eastAsia="es-PY"/>
              </w:rPr>
              <w:t>3</w:t>
            </w:r>
          </w:p>
        </w:tc>
        <w:tc>
          <w:tcPr>
            <w:tcW w:w="600" w:type="dxa"/>
            <w:shd w:val="clear" w:color="auto" w:fill="auto"/>
            <w:vAlign w:val="center"/>
            <w:hideMark/>
          </w:tcPr>
          <w:p w14:paraId="7A9668B6" w14:textId="77777777" w:rsidR="00223209" w:rsidRDefault="00614FFC">
            <w:pPr>
              <w:jc w:val="center"/>
              <w:rPr>
                <w:color w:val="000000"/>
                <w:lang w:val="es-PY" w:eastAsia="es-PY"/>
              </w:rPr>
            </w:pPr>
            <w:r>
              <w:rPr>
                <w:color w:val="000000"/>
                <w:sz w:val="22"/>
                <w:szCs w:val="22"/>
                <w:lang w:val="es-PY" w:eastAsia="es-PY"/>
              </w:rPr>
              <w:t>2</w:t>
            </w:r>
          </w:p>
        </w:tc>
        <w:tc>
          <w:tcPr>
            <w:tcW w:w="680" w:type="dxa"/>
            <w:shd w:val="clear" w:color="auto" w:fill="auto"/>
            <w:vAlign w:val="center"/>
            <w:hideMark/>
          </w:tcPr>
          <w:p w14:paraId="773BF9F0" w14:textId="77777777" w:rsidR="00223209" w:rsidRDefault="00614FFC">
            <w:pPr>
              <w:jc w:val="center"/>
              <w:rPr>
                <w:color w:val="000000"/>
                <w:lang w:val="es-PY" w:eastAsia="es-PY"/>
              </w:rPr>
            </w:pPr>
            <w:r>
              <w:rPr>
                <w:color w:val="000000"/>
                <w:sz w:val="22"/>
                <w:szCs w:val="22"/>
                <w:lang w:val="es-PY" w:eastAsia="es-PY"/>
              </w:rPr>
              <w:t>5</w:t>
            </w:r>
          </w:p>
        </w:tc>
        <w:tc>
          <w:tcPr>
            <w:tcW w:w="640" w:type="dxa"/>
            <w:shd w:val="clear" w:color="auto" w:fill="auto"/>
            <w:vAlign w:val="center"/>
            <w:hideMark/>
          </w:tcPr>
          <w:p w14:paraId="52F054B6" w14:textId="77777777" w:rsidR="00223209" w:rsidRDefault="00614FFC">
            <w:pPr>
              <w:jc w:val="center"/>
              <w:rPr>
                <w:color w:val="000000"/>
                <w:lang w:val="es-PY" w:eastAsia="es-PY"/>
              </w:rPr>
            </w:pPr>
            <w:r>
              <w:rPr>
                <w:color w:val="000000"/>
                <w:sz w:val="22"/>
                <w:szCs w:val="22"/>
                <w:lang w:val="es-PY" w:eastAsia="es-PY"/>
              </w:rPr>
              <w:t>2</w:t>
            </w:r>
          </w:p>
        </w:tc>
        <w:tc>
          <w:tcPr>
            <w:tcW w:w="620" w:type="dxa"/>
            <w:shd w:val="clear" w:color="auto" w:fill="auto"/>
            <w:vAlign w:val="center"/>
            <w:hideMark/>
          </w:tcPr>
          <w:p w14:paraId="68EEB2F1" w14:textId="77777777" w:rsidR="00223209" w:rsidRDefault="00614FFC">
            <w:pPr>
              <w:jc w:val="center"/>
              <w:rPr>
                <w:color w:val="000000"/>
                <w:lang w:val="es-PY" w:eastAsia="es-PY"/>
              </w:rPr>
            </w:pPr>
            <w:r>
              <w:rPr>
                <w:color w:val="000000"/>
                <w:sz w:val="22"/>
                <w:szCs w:val="22"/>
                <w:lang w:val="es-PY" w:eastAsia="es-PY"/>
              </w:rPr>
              <w:t>5</w:t>
            </w:r>
          </w:p>
        </w:tc>
        <w:tc>
          <w:tcPr>
            <w:tcW w:w="620" w:type="dxa"/>
            <w:shd w:val="clear" w:color="auto" w:fill="auto"/>
            <w:vAlign w:val="center"/>
            <w:hideMark/>
          </w:tcPr>
          <w:p w14:paraId="2853A5D0" w14:textId="77777777" w:rsidR="00223209" w:rsidRDefault="00614FFC">
            <w:pPr>
              <w:jc w:val="center"/>
              <w:rPr>
                <w:color w:val="000000"/>
                <w:lang w:val="es-PY" w:eastAsia="es-PY"/>
              </w:rPr>
            </w:pPr>
            <w:r>
              <w:rPr>
                <w:color w:val="000000"/>
                <w:sz w:val="22"/>
                <w:szCs w:val="22"/>
                <w:lang w:val="es-PY" w:eastAsia="es-PY"/>
              </w:rPr>
              <w:t>16</w:t>
            </w:r>
          </w:p>
        </w:tc>
        <w:tc>
          <w:tcPr>
            <w:tcW w:w="620" w:type="dxa"/>
            <w:shd w:val="clear" w:color="auto" w:fill="auto"/>
            <w:vAlign w:val="center"/>
            <w:hideMark/>
          </w:tcPr>
          <w:p w14:paraId="2C0CE35F" w14:textId="77777777" w:rsidR="00223209" w:rsidRDefault="00614FFC">
            <w:pPr>
              <w:jc w:val="center"/>
              <w:rPr>
                <w:color w:val="000000"/>
                <w:lang w:val="es-PY" w:eastAsia="es-PY"/>
              </w:rPr>
            </w:pPr>
            <w:r>
              <w:rPr>
                <w:color w:val="000000"/>
                <w:sz w:val="22"/>
                <w:szCs w:val="22"/>
                <w:lang w:val="es-PY" w:eastAsia="es-PY"/>
              </w:rPr>
              <w:t>40</w:t>
            </w:r>
          </w:p>
        </w:tc>
        <w:tc>
          <w:tcPr>
            <w:tcW w:w="560" w:type="dxa"/>
            <w:shd w:val="clear" w:color="auto" w:fill="auto"/>
            <w:vAlign w:val="center"/>
            <w:hideMark/>
          </w:tcPr>
          <w:p w14:paraId="057B7FF1" w14:textId="77777777" w:rsidR="00223209" w:rsidRDefault="00614FFC">
            <w:pPr>
              <w:jc w:val="center"/>
              <w:rPr>
                <w:color w:val="000000"/>
                <w:lang w:val="es-PY" w:eastAsia="es-PY"/>
              </w:rPr>
            </w:pPr>
            <w:r>
              <w:rPr>
                <w:color w:val="000000"/>
                <w:sz w:val="22"/>
                <w:szCs w:val="22"/>
                <w:lang w:val="es-PY" w:eastAsia="es-PY"/>
              </w:rPr>
              <w:t>16</w:t>
            </w:r>
          </w:p>
        </w:tc>
        <w:tc>
          <w:tcPr>
            <w:tcW w:w="640" w:type="dxa"/>
            <w:shd w:val="clear" w:color="auto" w:fill="auto"/>
            <w:vAlign w:val="center"/>
            <w:hideMark/>
          </w:tcPr>
          <w:p w14:paraId="6DE7FE84" w14:textId="77777777" w:rsidR="00223209" w:rsidRDefault="00614FFC">
            <w:pPr>
              <w:jc w:val="center"/>
              <w:rPr>
                <w:color w:val="000000"/>
                <w:lang w:val="es-PY" w:eastAsia="es-PY"/>
              </w:rPr>
            </w:pPr>
            <w:r>
              <w:rPr>
                <w:color w:val="000000"/>
                <w:sz w:val="22"/>
                <w:szCs w:val="22"/>
                <w:lang w:val="es-PY" w:eastAsia="es-PY"/>
              </w:rPr>
              <w:t>40</w:t>
            </w:r>
          </w:p>
        </w:tc>
      </w:tr>
      <w:tr w:rsidR="00223209" w14:paraId="5D8AEDA4" w14:textId="77777777">
        <w:trPr>
          <w:trHeight w:val="918"/>
        </w:trPr>
        <w:tc>
          <w:tcPr>
            <w:tcW w:w="1900" w:type="dxa"/>
            <w:tcBorders>
              <w:bottom w:val="single" w:sz="4" w:space="0" w:color="auto"/>
            </w:tcBorders>
            <w:shd w:val="clear" w:color="auto" w:fill="auto"/>
            <w:vAlign w:val="center"/>
            <w:hideMark/>
          </w:tcPr>
          <w:p w14:paraId="62D73A36" w14:textId="77777777" w:rsidR="00223209" w:rsidRDefault="00614FFC">
            <w:pPr>
              <w:jc w:val="both"/>
              <w:rPr>
                <w:color w:val="000000"/>
                <w:lang w:val="es-PY" w:eastAsia="es-PY"/>
              </w:rPr>
            </w:pPr>
            <w:r>
              <w:rPr>
                <w:color w:val="000000"/>
                <w:sz w:val="22"/>
                <w:szCs w:val="22"/>
                <w:lang w:val="es-PY" w:eastAsia="es-PY"/>
              </w:rPr>
              <w:t xml:space="preserve">5. </w:t>
            </w:r>
            <w:bookmarkStart w:id="191" w:name="_Hlk110872884"/>
            <w:r>
              <w:rPr>
                <w:color w:val="000000"/>
                <w:sz w:val="22"/>
                <w:szCs w:val="22"/>
                <w:lang w:val="es-PY" w:eastAsia="es-PY"/>
              </w:rPr>
              <w:t xml:space="preserve">La orientación estratégica de esta </w:t>
            </w:r>
            <w:r>
              <w:rPr>
                <w:color w:val="000000"/>
                <w:sz w:val="22"/>
                <w:szCs w:val="22"/>
                <w:lang w:val="es-PY" w:eastAsia="es-PY"/>
              </w:rPr>
              <w:t>institución no me resulta clara</w:t>
            </w:r>
            <w:bookmarkEnd w:id="191"/>
          </w:p>
        </w:tc>
        <w:tc>
          <w:tcPr>
            <w:tcW w:w="640" w:type="dxa"/>
            <w:tcBorders>
              <w:bottom w:val="single" w:sz="4" w:space="0" w:color="auto"/>
            </w:tcBorders>
            <w:shd w:val="clear" w:color="auto" w:fill="auto"/>
            <w:vAlign w:val="center"/>
            <w:hideMark/>
          </w:tcPr>
          <w:p w14:paraId="75E113F0" w14:textId="77777777" w:rsidR="00223209" w:rsidRDefault="00614FFC">
            <w:pPr>
              <w:jc w:val="center"/>
              <w:rPr>
                <w:color w:val="000000"/>
                <w:lang w:val="es-PY" w:eastAsia="es-PY"/>
              </w:rPr>
            </w:pPr>
            <w:r>
              <w:rPr>
                <w:color w:val="000000"/>
                <w:sz w:val="22"/>
                <w:szCs w:val="22"/>
                <w:lang w:val="es-PY" w:eastAsia="es-PY"/>
              </w:rPr>
              <w:t>0</w:t>
            </w:r>
          </w:p>
        </w:tc>
        <w:tc>
          <w:tcPr>
            <w:tcW w:w="640" w:type="dxa"/>
            <w:tcBorders>
              <w:bottom w:val="single" w:sz="4" w:space="0" w:color="auto"/>
            </w:tcBorders>
            <w:shd w:val="clear" w:color="auto" w:fill="auto"/>
            <w:vAlign w:val="center"/>
            <w:hideMark/>
          </w:tcPr>
          <w:p w14:paraId="56C6D4B9" w14:textId="77777777" w:rsidR="00223209" w:rsidRDefault="00614FFC">
            <w:pPr>
              <w:jc w:val="center"/>
              <w:rPr>
                <w:color w:val="000000"/>
                <w:lang w:val="es-PY" w:eastAsia="es-PY"/>
              </w:rPr>
            </w:pPr>
            <w:r>
              <w:rPr>
                <w:color w:val="000000"/>
                <w:sz w:val="22"/>
                <w:szCs w:val="22"/>
                <w:lang w:val="es-PY" w:eastAsia="es-PY"/>
              </w:rPr>
              <w:t>0</w:t>
            </w:r>
          </w:p>
        </w:tc>
        <w:tc>
          <w:tcPr>
            <w:tcW w:w="600" w:type="dxa"/>
            <w:tcBorders>
              <w:bottom w:val="single" w:sz="4" w:space="0" w:color="auto"/>
            </w:tcBorders>
            <w:shd w:val="clear" w:color="auto" w:fill="auto"/>
            <w:vAlign w:val="center"/>
            <w:hideMark/>
          </w:tcPr>
          <w:p w14:paraId="24DBA4D6" w14:textId="77777777" w:rsidR="00223209" w:rsidRDefault="00614FFC">
            <w:pPr>
              <w:jc w:val="center"/>
              <w:rPr>
                <w:color w:val="000000"/>
                <w:lang w:val="es-PY" w:eastAsia="es-PY"/>
              </w:rPr>
            </w:pPr>
            <w:r>
              <w:rPr>
                <w:color w:val="000000"/>
                <w:sz w:val="22"/>
                <w:szCs w:val="22"/>
                <w:lang w:val="es-PY" w:eastAsia="es-PY"/>
              </w:rPr>
              <w:t>5</w:t>
            </w:r>
          </w:p>
        </w:tc>
        <w:tc>
          <w:tcPr>
            <w:tcW w:w="680" w:type="dxa"/>
            <w:tcBorders>
              <w:bottom w:val="single" w:sz="4" w:space="0" w:color="auto"/>
            </w:tcBorders>
            <w:shd w:val="clear" w:color="auto" w:fill="auto"/>
            <w:vAlign w:val="center"/>
            <w:hideMark/>
          </w:tcPr>
          <w:p w14:paraId="194F613D" w14:textId="77777777" w:rsidR="00223209" w:rsidRDefault="00614FFC">
            <w:pPr>
              <w:jc w:val="center"/>
              <w:rPr>
                <w:color w:val="000000"/>
                <w:lang w:val="es-PY" w:eastAsia="es-PY"/>
              </w:rPr>
            </w:pPr>
            <w:r>
              <w:rPr>
                <w:color w:val="000000"/>
                <w:sz w:val="22"/>
                <w:szCs w:val="22"/>
                <w:lang w:val="es-PY" w:eastAsia="es-PY"/>
              </w:rPr>
              <w:t>13</w:t>
            </w:r>
          </w:p>
        </w:tc>
        <w:tc>
          <w:tcPr>
            <w:tcW w:w="640" w:type="dxa"/>
            <w:tcBorders>
              <w:bottom w:val="single" w:sz="4" w:space="0" w:color="auto"/>
            </w:tcBorders>
            <w:shd w:val="clear" w:color="auto" w:fill="auto"/>
            <w:vAlign w:val="center"/>
            <w:hideMark/>
          </w:tcPr>
          <w:p w14:paraId="15521D2E" w14:textId="77777777" w:rsidR="00223209" w:rsidRDefault="00614FFC">
            <w:pPr>
              <w:jc w:val="center"/>
              <w:rPr>
                <w:color w:val="000000"/>
                <w:lang w:val="es-PY" w:eastAsia="es-PY"/>
              </w:rPr>
            </w:pPr>
            <w:r>
              <w:rPr>
                <w:color w:val="000000"/>
                <w:sz w:val="22"/>
                <w:szCs w:val="22"/>
                <w:lang w:val="es-PY" w:eastAsia="es-PY"/>
              </w:rPr>
              <w:t>17</w:t>
            </w:r>
          </w:p>
        </w:tc>
        <w:tc>
          <w:tcPr>
            <w:tcW w:w="620" w:type="dxa"/>
            <w:tcBorders>
              <w:bottom w:val="single" w:sz="4" w:space="0" w:color="auto"/>
            </w:tcBorders>
            <w:shd w:val="clear" w:color="auto" w:fill="auto"/>
            <w:vAlign w:val="center"/>
            <w:hideMark/>
          </w:tcPr>
          <w:p w14:paraId="0A363426" w14:textId="77777777" w:rsidR="00223209" w:rsidRDefault="00614FFC">
            <w:pPr>
              <w:jc w:val="center"/>
              <w:rPr>
                <w:color w:val="000000"/>
                <w:lang w:val="es-PY" w:eastAsia="es-PY"/>
              </w:rPr>
            </w:pPr>
            <w:r>
              <w:rPr>
                <w:color w:val="000000"/>
                <w:sz w:val="22"/>
                <w:szCs w:val="22"/>
                <w:lang w:val="es-PY" w:eastAsia="es-PY"/>
              </w:rPr>
              <w:t>43</w:t>
            </w:r>
          </w:p>
        </w:tc>
        <w:tc>
          <w:tcPr>
            <w:tcW w:w="620" w:type="dxa"/>
            <w:tcBorders>
              <w:bottom w:val="single" w:sz="4" w:space="0" w:color="auto"/>
            </w:tcBorders>
            <w:shd w:val="clear" w:color="auto" w:fill="auto"/>
            <w:vAlign w:val="center"/>
            <w:hideMark/>
          </w:tcPr>
          <w:p w14:paraId="5C7B3F63" w14:textId="77777777" w:rsidR="00223209" w:rsidRDefault="00614FFC">
            <w:pPr>
              <w:jc w:val="center"/>
              <w:rPr>
                <w:color w:val="000000"/>
                <w:lang w:val="es-PY" w:eastAsia="es-PY"/>
              </w:rPr>
            </w:pPr>
            <w:r>
              <w:rPr>
                <w:color w:val="000000"/>
                <w:sz w:val="22"/>
                <w:szCs w:val="22"/>
                <w:lang w:val="es-PY" w:eastAsia="es-PY"/>
              </w:rPr>
              <w:t>15</w:t>
            </w:r>
          </w:p>
        </w:tc>
        <w:tc>
          <w:tcPr>
            <w:tcW w:w="620" w:type="dxa"/>
            <w:tcBorders>
              <w:bottom w:val="single" w:sz="4" w:space="0" w:color="auto"/>
            </w:tcBorders>
            <w:shd w:val="clear" w:color="auto" w:fill="auto"/>
            <w:vAlign w:val="center"/>
            <w:hideMark/>
          </w:tcPr>
          <w:p w14:paraId="7F3BB1E5" w14:textId="77777777" w:rsidR="00223209" w:rsidRDefault="00614FFC">
            <w:pPr>
              <w:jc w:val="center"/>
              <w:rPr>
                <w:color w:val="000000"/>
                <w:lang w:val="es-PY" w:eastAsia="es-PY"/>
              </w:rPr>
            </w:pPr>
            <w:r>
              <w:rPr>
                <w:color w:val="000000"/>
                <w:sz w:val="22"/>
                <w:szCs w:val="22"/>
                <w:lang w:val="es-PY" w:eastAsia="es-PY"/>
              </w:rPr>
              <w:t>38</w:t>
            </w:r>
          </w:p>
        </w:tc>
        <w:tc>
          <w:tcPr>
            <w:tcW w:w="560" w:type="dxa"/>
            <w:tcBorders>
              <w:bottom w:val="single" w:sz="4" w:space="0" w:color="auto"/>
            </w:tcBorders>
            <w:shd w:val="clear" w:color="auto" w:fill="auto"/>
            <w:vAlign w:val="center"/>
            <w:hideMark/>
          </w:tcPr>
          <w:p w14:paraId="3024A4D7" w14:textId="77777777" w:rsidR="00223209" w:rsidRDefault="00614FFC">
            <w:pPr>
              <w:jc w:val="center"/>
              <w:rPr>
                <w:color w:val="000000"/>
                <w:lang w:val="es-PY" w:eastAsia="es-PY"/>
              </w:rPr>
            </w:pPr>
            <w:r>
              <w:rPr>
                <w:color w:val="000000"/>
                <w:sz w:val="22"/>
                <w:szCs w:val="22"/>
                <w:lang w:val="es-PY" w:eastAsia="es-PY"/>
              </w:rPr>
              <w:t>38</w:t>
            </w:r>
          </w:p>
        </w:tc>
        <w:tc>
          <w:tcPr>
            <w:tcW w:w="640" w:type="dxa"/>
            <w:tcBorders>
              <w:bottom w:val="single" w:sz="4" w:space="0" w:color="auto"/>
            </w:tcBorders>
            <w:shd w:val="clear" w:color="auto" w:fill="auto"/>
            <w:vAlign w:val="center"/>
            <w:hideMark/>
          </w:tcPr>
          <w:p w14:paraId="08D48F52" w14:textId="77777777" w:rsidR="00223209" w:rsidRDefault="00614FFC">
            <w:pPr>
              <w:jc w:val="center"/>
              <w:rPr>
                <w:color w:val="000000"/>
                <w:lang w:val="es-PY" w:eastAsia="es-PY"/>
              </w:rPr>
            </w:pPr>
            <w:r>
              <w:rPr>
                <w:color w:val="000000"/>
                <w:sz w:val="22"/>
                <w:szCs w:val="22"/>
                <w:lang w:val="es-PY" w:eastAsia="es-PY"/>
              </w:rPr>
              <w:t>8</w:t>
            </w:r>
          </w:p>
        </w:tc>
      </w:tr>
    </w:tbl>
    <w:p w14:paraId="35CB96E7" w14:textId="77777777" w:rsidR="00223209" w:rsidRDefault="00614FFC">
      <w:pPr>
        <w:spacing w:line="360" w:lineRule="auto"/>
        <w:jc w:val="both"/>
        <w:rPr>
          <w:rFonts w:eastAsia="Calibri"/>
          <w:b/>
          <w:bCs/>
          <w:sz w:val="22"/>
          <w:szCs w:val="22"/>
        </w:rPr>
      </w:pPr>
      <w:bookmarkStart w:id="192" w:name="_Hlk110534592"/>
      <w:r>
        <w:rPr>
          <w:rFonts w:eastAsia="Calibri"/>
          <w:b/>
          <w:bCs/>
          <w:sz w:val="22"/>
          <w:szCs w:val="22"/>
        </w:rPr>
        <w:t>Fuente: Datos obtenidos por la autora</w:t>
      </w:r>
    </w:p>
    <w:bookmarkEnd w:id="192"/>
    <w:p w14:paraId="5E68EC17" w14:textId="77777777" w:rsidR="00223209" w:rsidRDefault="00223209">
      <w:pPr>
        <w:pStyle w:val="Prrafodelista"/>
        <w:ind w:left="540"/>
        <w:jc w:val="both"/>
        <w:rPr>
          <w:rFonts w:ascii="Times New Roman" w:hAnsi="Times New Roman" w:cs="Times New Roman"/>
          <w:b/>
          <w:lang w:val="es-ES"/>
        </w:rPr>
      </w:pPr>
    </w:p>
    <w:p w14:paraId="7A3615D4" w14:textId="77777777" w:rsidR="00223209" w:rsidRDefault="00223209">
      <w:pPr>
        <w:jc w:val="both"/>
        <w:rPr>
          <w:b/>
        </w:rPr>
      </w:pPr>
    </w:p>
    <w:p w14:paraId="07F0604D" w14:textId="77777777" w:rsidR="00223209" w:rsidRDefault="00614FFC">
      <w:pPr>
        <w:spacing w:line="360" w:lineRule="auto"/>
        <w:ind w:firstLine="708"/>
        <w:jc w:val="both"/>
        <w:rPr>
          <w:b/>
        </w:rPr>
      </w:pPr>
      <w:r>
        <w:rPr>
          <w:bCs/>
        </w:rPr>
        <w:t>Con</w:t>
      </w:r>
      <w:r>
        <w:rPr>
          <w:b/>
        </w:rPr>
        <w:t xml:space="preserve"> </w:t>
      </w:r>
      <w:r>
        <w:rPr>
          <w:bCs/>
        </w:rPr>
        <w:t xml:space="preserve">referencia a la </w:t>
      </w:r>
      <w:r>
        <w:rPr>
          <w:bCs/>
          <w:color w:val="000000"/>
          <w:lang w:val="es-PY" w:eastAsia="es-PY"/>
        </w:rPr>
        <w:t xml:space="preserve">dirección y propósitos estratégicos: el 78% </w:t>
      </w:r>
      <w:r>
        <w:rPr>
          <w:color w:val="000000"/>
          <w:lang w:val="es-PY" w:eastAsia="es-PY"/>
        </w:rPr>
        <w:t xml:space="preserve">la institución tiene una organización y un Proyecto orientado a largo plazo, 45% </w:t>
      </w:r>
      <w:r>
        <w:rPr>
          <w:color w:val="000000"/>
          <w:lang w:val="es-PY" w:eastAsia="es-PY"/>
        </w:rPr>
        <w:t>nuestra estrategia sirve de ejemplo a otras instituciones, 45% la institución tiene una misión clara que le otorga sentido y rumbo a nuestro trabajo, 40% la institución tiene una clara estrategia de cara al futuro, 43% la orientación estratégica de esta in</w:t>
      </w:r>
      <w:r>
        <w:rPr>
          <w:color w:val="000000"/>
          <w:lang w:val="es-PY" w:eastAsia="es-PY"/>
        </w:rPr>
        <w:t>stitución no me resulta clara.</w:t>
      </w:r>
    </w:p>
    <w:p w14:paraId="2BAB2E3C" w14:textId="77777777" w:rsidR="00223209" w:rsidRDefault="00223209">
      <w:pPr>
        <w:pStyle w:val="Prrafodelista"/>
        <w:spacing w:line="360" w:lineRule="auto"/>
        <w:ind w:left="540"/>
        <w:jc w:val="both"/>
        <w:rPr>
          <w:rFonts w:ascii="Times New Roman" w:hAnsi="Times New Roman" w:cs="Times New Roman"/>
          <w:b/>
          <w:sz w:val="24"/>
          <w:szCs w:val="24"/>
        </w:rPr>
      </w:pPr>
    </w:p>
    <w:p w14:paraId="6119797A" w14:textId="77777777" w:rsidR="00223209" w:rsidRDefault="00223209">
      <w:pPr>
        <w:pStyle w:val="Prrafodelista"/>
        <w:spacing w:line="360" w:lineRule="auto"/>
        <w:ind w:left="540"/>
        <w:jc w:val="both"/>
        <w:rPr>
          <w:rFonts w:ascii="Times New Roman" w:hAnsi="Times New Roman" w:cs="Times New Roman"/>
          <w:b/>
          <w:sz w:val="24"/>
          <w:szCs w:val="24"/>
        </w:rPr>
      </w:pPr>
    </w:p>
    <w:p w14:paraId="29563AAD" w14:textId="77777777" w:rsidR="00223209" w:rsidRDefault="00223209">
      <w:pPr>
        <w:pStyle w:val="Prrafodelista"/>
        <w:spacing w:line="360" w:lineRule="auto"/>
        <w:ind w:left="540"/>
        <w:jc w:val="both"/>
        <w:rPr>
          <w:rFonts w:ascii="Times New Roman" w:hAnsi="Times New Roman" w:cs="Times New Roman"/>
          <w:b/>
          <w:sz w:val="24"/>
          <w:szCs w:val="24"/>
        </w:rPr>
      </w:pPr>
    </w:p>
    <w:p w14:paraId="6C15D443" w14:textId="77777777" w:rsidR="00223209" w:rsidRDefault="00223209">
      <w:pPr>
        <w:jc w:val="both"/>
        <w:rPr>
          <w:b/>
        </w:rPr>
      </w:pPr>
    </w:p>
    <w:p w14:paraId="1C7D113E" w14:textId="77777777" w:rsidR="00223209" w:rsidRDefault="00614FFC">
      <w:pPr>
        <w:pStyle w:val="Textoindependiente"/>
        <w:spacing w:line="360" w:lineRule="auto"/>
        <w:jc w:val="both"/>
        <w:rPr>
          <w:bCs/>
        </w:rPr>
      </w:pPr>
      <w:r>
        <w:rPr>
          <w:rFonts w:cs="Times New Roman"/>
          <w:b/>
        </w:rPr>
        <w:t>Tabla 12.</w:t>
      </w:r>
      <w:r>
        <w:rPr>
          <w:bCs/>
          <w:color w:val="000000"/>
        </w:rPr>
        <w:t xml:space="preserve"> Distribución del personal de enfermería según percepción de la misión</w:t>
      </w:r>
      <w:r>
        <w:rPr>
          <w:bCs/>
        </w:rPr>
        <w:t>. Catedra de urología. Hospital de clínicas. San Lorenzo paraguay.2021.    (n</w:t>
      </w:r>
      <w:r>
        <w:rPr>
          <w:bCs/>
          <w:color w:val="000000"/>
        </w:rPr>
        <w:t>=40).</w:t>
      </w:r>
    </w:p>
    <w:tbl>
      <w:tblPr>
        <w:tblW w:w="8193" w:type="dxa"/>
        <w:tblInd w:w="-10" w:type="dxa"/>
        <w:tblCellMar>
          <w:left w:w="70" w:type="dxa"/>
          <w:right w:w="70" w:type="dxa"/>
        </w:tblCellMar>
        <w:tblLook w:val="04A0" w:firstRow="1" w:lastRow="0" w:firstColumn="1" w:lastColumn="0" w:noHBand="0" w:noVBand="1"/>
      </w:tblPr>
      <w:tblGrid>
        <w:gridCol w:w="1900"/>
        <w:gridCol w:w="640"/>
        <w:gridCol w:w="640"/>
        <w:gridCol w:w="600"/>
        <w:gridCol w:w="680"/>
        <w:gridCol w:w="640"/>
        <w:gridCol w:w="620"/>
        <w:gridCol w:w="620"/>
        <w:gridCol w:w="620"/>
        <w:gridCol w:w="575"/>
        <w:gridCol w:w="658"/>
      </w:tblGrid>
      <w:tr w:rsidR="00223209" w14:paraId="59785558" w14:textId="77777777">
        <w:trPr>
          <w:trHeight w:val="936"/>
        </w:trPr>
        <w:tc>
          <w:tcPr>
            <w:tcW w:w="1900" w:type="dxa"/>
            <w:vMerge w:val="restart"/>
            <w:tcBorders>
              <w:top w:val="single" w:sz="4" w:space="0" w:color="auto"/>
            </w:tcBorders>
            <w:shd w:val="clear" w:color="auto" w:fill="auto"/>
            <w:vAlign w:val="center"/>
            <w:hideMark/>
          </w:tcPr>
          <w:p w14:paraId="050B3797" w14:textId="77777777" w:rsidR="00223209" w:rsidRDefault="00614FFC">
            <w:pPr>
              <w:rPr>
                <w:b/>
                <w:bCs/>
                <w:color w:val="000000"/>
                <w:lang w:val="es-PY" w:eastAsia="es-PY"/>
              </w:rPr>
            </w:pPr>
            <w:r>
              <w:rPr>
                <w:b/>
                <w:bCs/>
                <w:color w:val="000000"/>
                <w:lang w:val="es-PY" w:eastAsia="es-PY"/>
              </w:rPr>
              <w:t>Misión</w:t>
            </w:r>
          </w:p>
        </w:tc>
        <w:tc>
          <w:tcPr>
            <w:tcW w:w="1280" w:type="dxa"/>
            <w:gridSpan w:val="2"/>
            <w:tcBorders>
              <w:top w:val="single" w:sz="4" w:space="0" w:color="auto"/>
            </w:tcBorders>
            <w:shd w:val="clear" w:color="auto" w:fill="auto"/>
            <w:vAlign w:val="center"/>
            <w:hideMark/>
          </w:tcPr>
          <w:p w14:paraId="1A605AF3" w14:textId="77777777" w:rsidR="00223209" w:rsidRDefault="00614FFC">
            <w:pPr>
              <w:jc w:val="center"/>
              <w:rPr>
                <w:color w:val="000000"/>
                <w:lang w:val="es-PY" w:eastAsia="es-PY"/>
              </w:rPr>
            </w:pPr>
            <w:r>
              <w:rPr>
                <w:color w:val="000000"/>
                <w:sz w:val="22"/>
                <w:szCs w:val="22"/>
                <w:lang w:val="es-PY" w:eastAsia="es-PY"/>
              </w:rPr>
              <w:t>Totalmente en desacuerdo</w:t>
            </w:r>
          </w:p>
        </w:tc>
        <w:tc>
          <w:tcPr>
            <w:tcW w:w="1280" w:type="dxa"/>
            <w:gridSpan w:val="2"/>
            <w:tcBorders>
              <w:top w:val="single" w:sz="4" w:space="0" w:color="auto"/>
            </w:tcBorders>
            <w:shd w:val="clear" w:color="auto" w:fill="auto"/>
            <w:vAlign w:val="center"/>
            <w:hideMark/>
          </w:tcPr>
          <w:p w14:paraId="7D8DCD80" w14:textId="77777777" w:rsidR="00223209" w:rsidRDefault="00614FFC">
            <w:pPr>
              <w:jc w:val="both"/>
              <w:rPr>
                <w:color w:val="000000"/>
                <w:lang w:val="es-PY" w:eastAsia="es-PY"/>
              </w:rPr>
            </w:pPr>
            <w:r>
              <w:rPr>
                <w:color w:val="000000"/>
                <w:sz w:val="22"/>
                <w:szCs w:val="22"/>
                <w:lang w:val="es-PY" w:eastAsia="es-PY"/>
              </w:rPr>
              <w:t>En desacuerdo</w:t>
            </w:r>
          </w:p>
        </w:tc>
        <w:tc>
          <w:tcPr>
            <w:tcW w:w="1260" w:type="dxa"/>
            <w:gridSpan w:val="2"/>
            <w:tcBorders>
              <w:top w:val="single" w:sz="4" w:space="0" w:color="auto"/>
            </w:tcBorders>
            <w:shd w:val="clear" w:color="auto" w:fill="auto"/>
            <w:vAlign w:val="center"/>
            <w:hideMark/>
          </w:tcPr>
          <w:p w14:paraId="4411B4AA" w14:textId="77777777" w:rsidR="00223209" w:rsidRDefault="00614FFC">
            <w:pPr>
              <w:jc w:val="both"/>
              <w:rPr>
                <w:color w:val="000000"/>
                <w:lang w:val="es-PY" w:eastAsia="es-PY"/>
              </w:rPr>
            </w:pPr>
            <w:r>
              <w:rPr>
                <w:color w:val="000000"/>
                <w:sz w:val="22"/>
                <w:szCs w:val="22"/>
                <w:lang w:val="es-PY" w:eastAsia="es-PY"/>
              </w:rPr>
              <w:t>Neutral</w:t>
            </w:r>
          </w:p>
        </w:tc>
        <w:tc>
          <w:tcPr>
            <w:tcW w:w="1240" w:type="dxa"/>
            <w:gridSpan w:val="2"/>
            <w:tcBorders>
              <w:top w:val="single" w:sz="4" w:space="0" w:color="auto"/>
            </w:tcBorders>
            <w:shd w:val="clear" w:color="auto" w:fill="auto"/>
            <w:vAlign w:val="center"/>
            <w:hideMark/>
          </w:tcPr>
          <w:p w14:paraId="764CBFB0" w14:textId="77777777" w:rsidR="00223209" w:rsidRDefault="00614FFC">
            <w:pPr>
              <w:jc w:val="both"/>
              <w:rPr>
                <w:color w:val="000000"/>
                <w:lang w:val="es-PY" w:eastAsia="es-PY"/>
              </w:rPr>
            </w:pPr>
            <w:r>
              <w:rPr>
                <w:color w:val="000000"/>
                <w:sz w:val="22"/>
                <w:szCs w:val="22"/>
                <w:lang w:val="es-PY" w:eastAsia="es-PY"/>
              </w:rPr>
              <w:t>De ac</w:t>
            </w:r>
            <w:r>
              <w:rPr>
                <w:color w:val="000000"/>
                <w:sz w:val="22"/>
                <w:szCs w:val="22"/>
                <w:lang w:val="es-PY" w:eastAsia="es-PY"/>
              </w:rPr>
              <w:t>uerdo</w:t>
            </w:r>
          </w:p>
        </w:tc>
        <w:tc>
          <w:tcPr>
            <w:tcW w:w="1233" w:type="dxa"/>
            <w:gridSpan w:val="2"/>
            <w:tcBorders>
              <w:top w:val="single" w:sz="4" w:space="0" w:color="auto"/>
            </w:tcBorders>
            <w:shd w:val="clear" w:color="auto" w:fill="auto"/>
            <w:vAlign w:val="center"/>
            <w:hideMark/>
          </w:tcPr>
          <w:p w14:paraId="7962AC49" w14:textId="77777777" w:rsidR="00223209" w:rsidRDefault="00614FFC">
            <w:pPr>
              <w:jc w:val="both"/>
              <w:rPr>
                <w:color w:val="000000"/>
                <w:lang w:val="es-PY" w:eastAsia="es-PY"/>
              </w:rPr>
            </w:pPr>
            <w:r>
              <w:rPr>
                <w:color w:val="000000"/>
                <w:sz w:val="22"/>
                <w:szCs w:val="22"/>
                <w:lang w:val="es-PY" w:eastAsia="es-PY"/>
              </w:rPr>
              <w:t>Totalmente de acuerdo</w:t>
            </w:r>
          </w:p>
        </w:tc>
      </w:tr>
      <w:tr w:rsidR="00223209" w14:paraId="0CC09404" w14:textId="77777777">
        <w:trPr>
          <w:trHeight w:val="300"/>
        </w:trPr>
        <w:tc>
          <w:tcPr>
            <w:tcW w:w="1900" w:type="dxa"/>
            <w:vMerge/>
            <w:tcBorders>
              <w:bottom w:val="single" w:sz="4" w:space="0" w:color="auto"/>
            </w:tcBorders>
            <w:vAlign w:val="center"/>
            <w:hideMark/>
          </w:tcPr>
          <w:p w14:paraId="786EEF4D" w14:textId="77777777" w:rsidR="00223209" w:rsidRDefault="00223209">
            <w:pPr>
              <w:rPr>
                <w:b/>
                <w:bCs/>
                <w:color w:val="000000"/>
                <w:lang w:val="es-PY" w:eastAsia="es-PY"/>
              </w:rPr>
            </w:pPr>
          </w:p>
        </w:tc>
        <w:tc>
          <w:tcPr>
            <w:tcW w:w="1280" w:type="dxa"/>
            <w:gridSpan w:val="2"/>
            <w:tcBorders>
              <w:bottom w:val="single" w:sz="4" w:space="0" w:color="auto"/>
            </w:tcBorders>
            <w:shd w:val="clear" w:color="auto" w:fill="auto"/>
            <w:vAlign w:val="center"/>
            <w:hideMark/>
          </w:tcPr>
          <w:p w14:paraId="52DF511C" w14:textId="77777777" w:rsidR="00223209" w:rsidRDefault="00614FFC">
            <w:pPr>
              <w:jc w:val="both"/>
              <w:rPr>
                <w:color w:val="000000"/>
                <w:lang w:val="es-PY" w:eastAsia="es-PY"/>
              </w:rPr>
            </w:pPr>
            <w:r>
              <w:rPr>
                <w:color w:val="000000"/>
                <w:sz w:val="22"/>
                <w:szCs w:val="22"/>
                <w:lang w:val="es-PY" w:eastAsia="es-PY"/>
              </w:rPr>
              <w:t xml:space="preserve"> No        %</w:t>
            </w:r>
          </w:p>
        </w:tc>
        <w:tc>
          <w:tcPr>
            <w:tcW w:w="1280" w:type="dxa"/>
            <w:gridSpan w:val="2"/>
            <w:tcBorders>
              <w:bottom w:val="single" w:sz="4" w:space="0" w:color="auto"/>
            </w:tcBorders>
            <w:shd w:val="clear" w:color="auto" w:fill="auto"/>
            <w:vAlign w:val="center"/>
            <w:hideMark/>
          </w:tcPr>
          <w:p w14:paraId="5C378DFD" w14:textId="77777777" w:rsidR="00223209" w:rsidRDefault="00614FFC">
            <w:pPr>
              <w:jc w:val="both"/>
              <w:rPr>
                <w:color w:val="000000"/>
                <w:lang w:val="es-PY" w:eastAsia="es-PY"/>
              </w:rPr>
            </w:pPr>
            <w:r>
              <w:rPr>
                <w:color w:val="000000"/>
                <w:sz w:val="22"/>
                <w:szCs w:val="22"/>
                <w:lang w:val="es-PY" w:eastAsia="es-PY"/>
              </w:rPr>
              <w:t xml:space="preserve"> No        %</w:t>
            </w:r>
          </w:p>
        </w:tc>
        <w:tc>
          <w:tcPr>
            <w:tcW w:w="640" w:type="dxa"/>
            <w:tcBorders>
              <w:bottom w:val="single" w:sz="4" w:space="0" w:color="auto"/>
            </w:tcBorders>
            <w:shd w:val="clear" w:color="auto" w:fill="auto"/>
            <w:vAlign w:val="center"/>
            <w:hideMark/>
          </w:tcPr>
          <w:p w14:paraId="5A4F158D" w14:textId="77777777" w:rsidR="00223209" w:rsidRDefault="00614FFC">
            <w:pPr>
              <w:jc w:val="both"/>
              <w:rPr>
                <w:color w:val="000000"/>
                <w:lang w:val="es-PY" w:eastAsia="es-PY"/>
              </w:rPr>
            </w:pPr>
            <w:r>
              <w:rPr>
                <w:color w:val="000000"/>
                <w:sz w:val="22"/>
                <w:szCs w:val="22"/>
                <w:lang w:val="es-PY" w:eastAsia="es-PY"/>
              </w:rPr>
              <w:t xml:space="preserve"> No</w:t>
            </w:r>
          </w:p>
        </w:tc>
        <w:tc>
          <w:tcPr>
            <w:tcW w:w="620" w:type="dxa"/>
            <w:tcBorders>
              <w:bottom w:val="single" w:sz="4" w:space="0" w:color="auto"/>
            </w:tcBorders>
            <w:shd w:val="clear" w:color="auto" w:fill="auto"/>
            <w:vAlign w:val="center"/>
            <w:hideMark/>
          </w:tcPr>
          <w:p w14:paraId="26FA989E" w14:textId="77777777" w:rsidR="00223209" w:rsidRDefault="00614FFC">
            <w:pPr>
              <w:jc w:val="both"/>
              <w:rPr>
                <w:color w:val="000000"/>
                <w:lang w:val="es-PY" w:eastAsia="es-PY"/>
              </w:rPr>
            </w:pPr>
            <w:r>
              <w:rPr>
                <w:color w:val="000000"/>
                <w:sz w:val="22"/>
                <w:szCs w:val="22"/>
                <w:lang w:val="es-PY" w:eastAsia="es-PY"/>
              </w:rPr>
              <w:t>%</w:t>
            </w:r>
          </w:p>
        </w:tc>
        <w:tc>
          <w:tcPr>
            <w:tcW w:w="620" w:type="dxa"/>
            <w:tcBorders>
              <w:bottom w:val="single" w:sz="4" w:space="0" w:color="auto"/>
            </w:tcBorders>
            <w:shd w:val="clear" w:color="auto" w:fill="auto"/>
            <w:vAlign w:val="center"/>
            <w:hideMark/>
          </w:tcPr>
          <w:p w14:paraId="76BDA96E" w14:textId="77777777" w:rsidR="00223209" w:rsidRDefault="00614FFC">
            <w:pPr>
              <w:jc w:val="both"/>
              <w:rPr>
                <w:color w:val="000000"/>
                <w:lang w:val="es-PY" w:eastAsia="es-PY"/>
              </w:rPr>
            </w:pPr>
            <w:r>
              <w:rPr>
                <w:color w:val="000000"/>
                <w:sz w:val="22"/>
                <w:szCs w:val="22"/>
                <w:lang w:val="es-PY" w:eastAsia="es-PY"/>
              </w:rPr>
              <w:t xml:space="preserve"> No</w:t>
            </w:r>
          </w:p>
        </w:tc>
        <w:tc>
          <w:tcPr>
            <w:tcW w:w="620" w:type="dxa"/>
            <w:tcBorders>
              <w:bottom w:val="single" w:sz="4" w:space="0" w:color="auto"/>
            </w:tcBorders>
            <w:shd w:val="clear" w:color="auto" w:fill="auto"/>
            <w:vAlign w:val="center"/>
            <w:hideMark/>
          </w:tcPr>
          <w:p w14:paraId="6519DE77" w14:textId="77777777" w:rsidR="00223209" w:rsidRDefault="00614FFC">
            <w:pPr>
              <w:jc w:val="both"/>
              <w:rPr>
                <w:color w:val="000000"/>
                <w:lang w:val="es-PY" w:eastAsia="es-PY"/>
              </w:rPr>
            </w:pPr>
            <w:r>
              <w:rPr>
                <w:color w:val="000000"/>
                <w:sz w:val="22"/>
                <w:szCs w:val="22"/>
                <w:lang w:val="es-PY" w:eastAsia="es-PY"/>
              </w:rPr>
              <w:t xml:space="preserve">  %</w:t>
            </w:r>
          </w:p>
        </w:tc>
        <w:tc>
          <w:tcPr>
            <w:tcW w:w="575" w:type="dxa"/>
            <w:tcBorders>
              <w:bottom w:val="single" w:sz="4" w:space="0" w:color="auto"/>
            </w:tcBorders>
            <w:shd w:val="clear" w:color="auto" w:fill="auto"/>
            <w:vAlign w:val="center"/>
            <w:hideMark/>
          </w:tcPr>
          <w:p w14:paraId="2C785EA9" w14:textId="77777777" w:rsidR="00223209" w:rsidRDefault="00614FFC">
            <w:pPr>
              <w:jc w:val="center"/>
              <w:rPr>
                <w:color w:val="000000"/>
                <w:lang w:val="es-PY" w:eastAsia="es-PY"/>
              </w:rPr>
            </w:pPr>
            <w:r>
              <w:rPr>
                <w:color w:val="000000"/>
                <w:sz w:val="22"/>
                <w:szCs w:val="22"/>
                <w:lang w:val="es-PY" w:eastAsia="es-PY"/>
              </w:rPr>
              <w:t>No</w:t>
            </w:r>
          </w:p>
        </w:tc>
        <w:tc>
          <w:tcPr>
            <w:tcW w:w="658" w:type="dxa"/>
            <w:tcBorders>
              <w:bottom w:val="single" w:sz="4" w:space="0" w:color="auto"/>
            </w:tcBorders>
            <w:shd w:val="clear" w:color="auto" w:fill="auto"/>
            <w:vAlign w:val="center"/>
            <w:hideMark/>
          </w:tcPr>
          <w:p w14:paraId="20D454A9" w14:textId="77777777" w:rsidR="00223209" w:rsidRDefault="00614FFC">
            <w:pPr>
              <w:jc w:val="center"/>
              <w:rPr>
                <w:color w:val="000000"/>
                <w:lang w:val="es-PY" w:eastAsia="es-PY"/>
              </w:rPr>
            </w:pPr>
            <w:r>
              <w:rPr>
                <w:color w:val="000000"/>
                <w:sz w:val="22"/>
                <w:szCs w:val="22"/>
                <w:lang w:val="es-PY" w:eastAsia="es-PY"/>
              </w:rPr>
              <w:t>%</w:t>
            </w:r>
          </w:p>
        </w:tc>
      </w:tr>
      <w:tr w:rsidR="00223209" w14:paraId="0824691C" w14:textId="77777777">
        <w:trPr>
          <w:trHeight w:val="885"/>
        </w:trPr>
        <w:tc>
          <w:tcPr>
            <w:tcW w:w="1900" w:type="dxa"/>
            <w:tcBorders>
              <w:top w:val="single" w:sz="4" w:space="0" w:color="auto"/>
            </w:tcBorders>
            <w:shd w:val="clear" w:color="auto" w:fill="auto"/>
            <w:vAlign w:val="center"/>
            <w:hideMark/>
          </w:tcPr>
          <w:p w14:paraId="52FB0EE8" w14:textId="77777777" w:rsidR="00223209" w:rsidRDefault="00614FFC">
            <w:pPr>
              <w:jc w:val="both"/>
              <w:rPr>
                <w:color w:val="000000"/>
                <w:lang w:val="es-PY" w:eastAsia="es-PY"/>
              </w:rPr>
            </w:pPr>
            <w:r>
              <w:rPr>
                <w:color w:val="000000"/>
                <w:sz w:val="22"/>
                <w:szCs w:val="22"/>
                <w:lang w:val="es-PY" w:eastAsia="es-PY"/>
              </w:rPr>
              <w:t xml:space="preserve">1. </w:t>
            </w:r>
            <w:bookmarkStart w:id="193" w:name="_Hlk110873063"/>
            <w:r>
              <w:rPr>
                <w:color w:val="000000"/>
                <w:sz w:val="22"/>
                <w:szCs w:val="22"/>
                <w:lang w:val="es-PY" w:eastAsia="es-PY"/>
              </w:rPr>
              <w:t xml:space="preserve">Existe un amplio acuerdo sobre las metas a conseguir. </w:t>
            </w:r>
            <w:bookmarkEnd w:id="193"/>
          </w:p>
        </w:tc>
        <w:tc>
          <w:tcPr>
            <w:tcW w:w="640" w:type="dxa"/>
            <w:tcBorders>
              <w:top w:val="single" w:sz="4" w:space="0" w:color="auto"/>
            </w:tcBorders>
            <w:shd w:val="clear" w:color="auto" w:fill="auto"/>
            <w:vAlign w:val="center"/>
            <w:hideMark/>
          </w:tcPr>
          <w:p w14:paraId="0477AFA1"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0</w:t>
            </w:r>
          </w:p>
        </w:tc>
        <w:tc>
          <w:tcPr>
            <w:tcW w:w="640" w:type="dxa"/>
            <w:tcBorders>
              <w:top w:val="single" w:sz="4" w:space="0" w:color="auto"/>
            </w:tcBorders>
            <w:shd w:val="clear" w:color="auto" w:fill="auto"/>
            <w:vAlign w:val="center"/>
            <w:hideMark/>
          </w:tcPr>
          <w:p w14:paraId="7E9962B1"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0</w:t>
            </w:r>
          </w:p>
        </w:tc>
        <w:tc>
          <w:tcPr>
            <w:tcW w:w="600" w:type="dxa"/>
            <w:tcBorders>
              <w:top w:val="single" w:sz="4" w:space="0" w:color="auto"/>
            </w:tcBorders>
            <w:shd w:val="clear" w:color="auto" w:fill="auto"/>
            <w:vAlign w:val="center"/>
            <w:hideMark/>
          </w:tcPr>
          <w:p w14:paraId="5D6C0AC6"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w:t>
            </w:r>
          </w:p>
        </w:tc>
        <w:tc>
          <w:tcPr>
            <w:tcW w:w="680" w:type="dxa"/>
            <w:tcBorders>
              <w:top w:val="single" w:sz="4" w:space="0" w:color="auto"/>
            </w:tcBorders>
            <w:shd w:val="clear" w:color="auto" w:fill="auto"/>
            <w:vAlign w:val="center"/>
            <w:hideMark/>
          </w:tcPr>
          <w:p w14:paraId="14E62C1E"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40" w:type="dxa"/>
            <w:tcBorders>
              <w:top w:val="single" w:sz="4" w:space="0" w:color="auto"/>
            </w:tcBorders>
            <w:shd w:val="clear" w:color="auto" w:fill="auto"/>
            <w:vAlign w:val="center"/>
            <w:hideMark/>
          </w:tcPr>
          <w:p w14:paraId="5D373ABC"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20" w:type="dxa"/>
            <w:tcBorders>
              <w:top w:val="single" w:sz="4" w:space="0" w:color="auto"/>
            </w:tcBorders>
            <w:shd w:val="clear" w:color="auto" w:fill="auto"/>
            <w:vAlign w:val="center"/>
            <w:hideMark/>
          </w:tcPr>
          <w:p w14:paraId="2AD53536" w14:textId="77777777" w:rsidR="00223209" w:rsidRDefault="00614FFC">
            <w:pPr>
              <w:rPr>
                <w:rFonts w:ascii="Calibri" w:hAnsi="Calibri" w:cs="Calibri"/>
                <w:color w:val="000000"/>
                <w:lang w:val="es-PY" w:eastAsia="es-PY"/>
              </w:rPr>
            </w:pPr>
            <w:r>
              <w:rPr>
                <w:rFonts w:ascii="Calibri" w:hAnsi="Calibri" w:cs="Calibri"/>
                <w:color w:val="000000"/>
                <w:sz w:val="22"/>
                <w:szCs w:val="22"/>
                <w:lang w:val="es-PY" w:eastAsia="es-PY"/>
              </w:rPr>
              <w:t xml:space="preserve"> 8</w:t>
            </w:r>
          </w:p>
        </w:tc>
        <w:tc>
          <w:tcPr>
            <w:tcW w:w="620" w:type="dxa"/>
            <w:tcBorders>
              <w:top w:val="single" w:sz="4" w:space="0" w:color="auto"/>
            </w:tcBorders>
            <w:shd w:val="clear" w:color="auto" w:fill="auto"/>
            <w:vAlign w:val="center"/>
            <w:hideMark/>
          </w:tcPr>
          <w:p w14:paraId="50671635"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17</w:t>
            </w:r>
          </w:p>
        </w:tc>
        <w:tc>
          <w:tcPr>
            <w:tcW w:w="620" w:type="dxa"/>
            <w:tcBorders>
              <w:top w:val="single" w:sz="4" w:space="0" w:color="auto"/>
            </w:tcBorders>
            <w:shd w:val="clear" w:color="auto" w:fill="auto"/>
            <w:vAlign w:val="center"/>
            <w:hideMark/>
          </w:tcPr>
          <w:p w14:paraId="1DCBD4EF"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43</w:t>
            </w:r>
          </w:p>
        </w:tc>
        <w:tc>
          <w:tcPr>
            <w:tcW w:w="575" w:type="dxa"/>
            <w:tcBorders>
              <w:top w:val="single" w:sz="4" w:space="0" w:color="auto"/>
            </w:tcBorders>
            <w:shd w:val="clear" w:color="auto" w:fill="auto"/>
            <w:vAlign w:val="center"/>
            <w:hideMark/>
          </w:tcPr>
          <w:p w14:paraId="2FB49AF5" w14:textId="77777777" w:rsidR="00223209" w:rsidRDefault="00614FFC">
            <w:pPr>
              <w:jc w:val="center"/>
              <w:rPr>
                <w:color w:val="000000"/>
                <w:lang w:val="es-PY" w:eastAsia="es-PY"/>
              </w:rPr>
            </w:pPr>
            <w:r>
              <w:rPr>
                <w:color w:val="000000"/>
                <w:sz w:val="22"/>
                <w:szCs w:val="22"/>
                <w:lang w:val="es-PY" w:eastAsia="es-PY"/>
              </w:rPr>
              <w:t>19</w:t>
            </w:r>
          </w:p>
        </w:tc>
        <w:tc>
          <w:tcPr>
            <w:tcW w:w="658" w:type="dxa"/>
            <w:tcBorders>
              <w:top w:val="single" w:sz="4" w:space="0" w:color="auto"/>
            </w:tcBorders>
            <w:shd w:val="clear" w:color="auto" w:fill="auto"/>
            <w:vAlign w:val="center"/>
            <w:hideMark/>
          </w:tcPr>
          <w:p w14:paraId="3EA98371" w14:textId="77777777" w:rsidR="00223209" w:rsidRDefault="00614FFC">
            <w:pPr>
              <w:jc w:val="center"/>
              <w:rPr>
                <w:color w:val="000000"/>
                <w:lang w:val="es-PY" w:eastAsia="es-PY"/>
              </w:rPr>
            </w:pPr>
            <w:r>
              <w:rPr>
                <w:color w:val="000000"/>
                <w:sz w:val="22"/>
                <w:szCs w:val="22"/>
                <w:lang w:val="es-PY" w:eastAsia="es-PY"/>
              </w:rPr>
              <w:t>48</w:t>
            </w:r>
          </w:p>
        </w:tc>
      </w:tr>
      <w:tr w:rsidR="00223209" w14:paraId="69427EE7" w14:textId="77777777">
        <w:trPr>
          <w:trHeight w:val="1379"/>
        </w:trPr>
        <w:tc>
          <w:tcPr>
            <w:tcW w:w="1900" w:type="dxa"/>
            <w:shd w:val="clear" w:color="auto" w:fill="auto"/>
            <w:vAlign w:val="center"/>
            <w:hideMark/>
          </w:tcPr>
          <w:p w14:paraId="77E10F97" w14:textId="77777777" w:rsidR="00223209" w:rsidRDefault="00614FFC">
            <w:pPr>
              <w:rPr>
                <w:color w:val="000000"/>
                <w:lang w:val="es-PY" w:eastAsia="es-PY"/>
              </w:rPr>
            </w:pPr>
            <w:r>
              <w:rPr>
                <w:color w:val="000000"/>
                <w:sz w:val="22"/>
                <w:szCs w:val="22"/>
                <w:lang w:val="es-PY" w:eastAsia="es-PY"/>
              </w:rPr>
              <w:t xml:space="preserve">2. </w:t>
            </w:r>
            <w:bookmarkStart w:id="194" w:name="_Hlk110873102"/>
            <w:r>
              <w:rPr>
                <w:color w:val="000000"/>
                <w:sz w:val="22"/>
                <w:szCs w:val="22"/>
                <w:lang w:val="es-PY" w:eastAsia="es-PY"/>
              </w:rPr>
              <w:t>Los líderes y directores fijan metas ambiciosas, pero realistas</w:t>
            </w:r>
            <w:bookmarkEnd w:id="194"/>
            <w:r>
              <w:rPr>
                <w:color w:val="000000"/>
                <w:sz w:val="22"/>
                <w:szCs w:val="22"/>
                <w:lang w:val="es-PY" w:eastAsia="es-PY"/>
              </w:rPr>
              <w:t>.</w:t>
            </w:r>
          </w:p>
          <w:p w14:paraId="10200B72" w14:textId="77777777" w:rsidR="00223209" w:rsidRDefault="00223209">
            <w:pPr>
              <w:rPr>
                <w:color w:val="000000"/>
                <w:lang w:val="es-PY" w:eastAsia="es-PY"/>
              </w:rPr>
            </w:pPr>
          </w:p>
        </w:tc>
        <w:tc>
          <w:tcPr>
            <w:tcW w:w="640" w:type="dxa"/>
            <w:vMerge w:val="restart"/>
            <w:shd w:val="clear" w:color="auto" w:fill="auto"/>
            <w:vAlign w:val="center"/>
            <w:hideMark/>
          </w:tcPr>
          <w:p w14:paraId="3863C3FF"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w:t>
            </w:r>
          </w:p>
        </w:tc>
        <w:tc>
          <w:tcPr>
            <w:tcW w:w="640" w:type="dxa"/>
            <w:vMerge w:val="restart"/>
            <w:shd w:val="clear" w:color="auto" w:fill="auto"/>
            <w:vAlign w:val="center"/>
            <w:hideMark/>
          </w:tcPr>
          <w:p w14:paraId="6662CE39"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00" w:type="dxa"/>
            <w:vMerge w:val="restart"/>
            <w:shd w:val="clear" w:color="auto" w:fill="auto"/>
            <w:vAlign w:val="center"/>
            <w:hideMark/>
          </w:tcPr>
          <w:p w14:paraId="778E5092"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80" w:type="dxa"/>
            <w:vMerge w:val="restart"/>
            <w:shd w:val="clear" w:color="auto" w:fill="auto"/>
            <w:vAlign w:val="center"/>
            <w:hideMark/>
          </w:tcPr>
          <w:p w14:paraId="29B5F883"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40" w:type="dxa"/>
            <w:vMerge w:val="restart"/>
            <w:shd w:val="clear" w:color="auto" w:fill="auto"/>
            <w:vAlign w:val="center"/>
            <w:hideMark/>
          </w:tcPr>
          <w:p w14:paraId="450B7CA7"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4</w:t>
            </w:r>
          </w:p>
        </w:tc>
        <w:tc>
          <w:tcPr>
            <w:tcW w:w="620" w:type="dxa"/>
            <w:vMerge w:val="restart"/>
            <w:shd w:val="clear" w:color="auto" w:fill="auto"/>
            <w:vAlign w:val="center"/>
            <w:hideMark/>
          </w:tcPr>
          <w:p w14:paraId="64B9DBF2"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10</w:t>
            </w:r>
          </w:p>
        </w:tc>
        <w:tc>
          <w:tcPr>
            <w:tcW w:w="620" w:type="dxa"/>
            <w:vMerge w:val="restart"/>
            <w:shd w:val="clear" w:color="auto" w:fill="auto"/>
            <w:vAlign w:val="center"/>
            <w:hideMark/>
          </w:tcPr>
          <w:p w14:paraId="4937C57B"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14</w:t>
            </w:r>
          </w:p>
        </w:tc>
        <w:tc>
          <w:tcPr>
            <w:tcW w:w="620" w:type="dxa"/>
            <w:vMerge w:val="restart"/>
            <w:shd w:val="clear" w:color="auto" w:fill="auto"/>
            <w:vAlign w:val="center"/>
            <w:hideMark/>
          </w:tcPr>
          <w:p w14:paraId="7B9FCF1B"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35</w:t>
            </w:r>
          </w:p>
        </w:tc>
        <w:tc>
          <w:tcPr>
            <w:tcW w:w="575" w:type="dxa"/>
            <w:vMerge w:val="restart"/>
            <w:shd w:val="clear" w:color="auto" w:fill="auto"/>
            <w:vAlign w:val="center"/>
            <w:hideMark/>
          </w:tcPr>
          <w:p w14:paraId="3CD92D54" w14:textId="77777777" w:rsidR="00223209" w:rsidRDefault="00614FFC">
            <w:pPr>
              <w:jc w:val="center"/>
              <w:rPr>
                <w:color w:val="000000"/>
                <w:lang w:val="es-PY" w:eastAsia="es-PY"/>
              </w:rPr>
            </w:pPr>
            <w:r>
              <w:rPr>
                <w:color w:val="000000"/>
                <w:sz w:val="22"/>
                <w:szCs w:val="22"/>
                <w:lang w:val="es-PY" w:eastAsia="es-PY"/>
              </w:rPr>
              <w:t>19</w:t>
            </w:r>
          </w:p>
        </w:tc>
        <w:tc>
          <w:tcPr>
            <w:tcW w:w="658" w:type="dxa"/>
            <w:vMerge w:val="restart"/>
            <w:shd w:val="clear" w:color="auto" w:fill="auto"/>
            <w:vAlign w:val="center"/>
            <w:hideMark/>
          </w:tcPr>
          <w:p w14:paraId="72ACC65B" w14:textId="77777777" w:rsidR="00223209" w:rsidRDefault="00614FFC">
            <w:pPr>
              <w:rPr>
                <w:color w:val="000000"/>
                <w:lang w:val="es-PY" w:eastAsia="es-PY"/>
              </w:rPr>
            </w:pPr>
            <w:r>
              <w:rPr>
                <w:color w:val="000000"/>
                <w:sz w:val="22"/>
                <w:szCs w:val="22"/>
                <w:lang w:val="es-PY" w:eastAsia="es-PY"/>
              </w:rPr>
              <w:t>48</w:t>
            </w:r>
          </w:p>
        </w:tc>
      </w:tr>
      <w:tr w:rsidR="00223209" w14:paraId="02D00959" w14:textId="77777777">
        <w:trPr>
          <w:trHeight w:val="48"/>
        </w:trPr>
        <w:tc>
          <w:tcPr>
            <w:tcW w:w="1900" w:type="dxa"/>
            <w:shd w:val="clear" w:color="auto" w:fill="auto"/>
            <w:vAlign w:val="center"/>
            <w:hideMark/>
          </w:tcPr>
          <w:p w14:paraId="370B48D9" w14:textId="77777777" w:rsidR="00223209" w:rsidRDefault="00223209">
            <w:pPr>
              <w:jc w:val="both"/>
              <w:rPr>
                <w:color w:val="000000"/>
                <w:lang w:val="es-PY" w:eastAsia="es-PY"/>
              </w:rPr>
            </w:pPr>
          </w:p>
        </w:tc>
        <w:tc>
          <w:tcPr>
            <w:tcW w:w="640" w:type="dxa"/>
            <w:vMerge/>
            <w:vAlign w:val="center"/>
            <w:hideMark/>
          </w:tcPr>
          <w:p w14:paraId="46F67A02" w14:textId="77777777" w:rsidR="00223209" w:rsidRDefault="00223209">
            <w:pPr>
              <w:rPr>
                <w:rFonts w:ascii="Calibri" w:hAnsi="Calibri" w:cs="Calibri"/>
                <w:color w:val="000000"/>
                <w:lang w:val="es-PY" w:eastAsia="es-PY"/>
              </w:rPr>
            </w:pPr>
          </w:p>
        </w:tc>
        <w:tc>
          <w:tcPr>
            <w:tcW w:w="640" w:type="dxa"/>
            <w:vMerge/>
            <w:vAlign w:val="center"/>
            <w:hideMark/>
          </w:tcPr>
          <w:p w14:paraId="78B37C02" w14:textId="77777777" w:rsidR="00223209" w:rsidRDefault="00223209">
            <w:pPr>
              <w:rPr>
                <w:rFonts w:ascii="Calibri" w:hAnsi="Calibri" w:cs="Calibri"/>
                <w:color w:val="000000"/>
                <w:lang w:val="es-PY" w:eastAsia="es-PY"/>
              </w:rPr>
            </w:pPr>
          </w:p>
        </w:tc>
        <w:tc>
          <w:tcPr>
            <w:tcW w:w="600" w:type="dxa"/>
            <w:vMerge/>
            <w:vAlign w:val="center"/>
            <w:hideMark/>
          </w:tcPr>
          <w:p w14:paraId="18A95E67" w14:textId="77777777" w:rsidR="00223209" w:rsidRDefault="00223209">
            <w:pPr>
              <w:rPr>
                <w:rFonts w:ascii="Calibri" w:hAnsi="Calibri" w:cs="Calibri"/>
                <w:color w:val="000000"/>
                <w:lang w:val="es-PY" w:eastAsia="es-PY"/>
              </w:rPr>
            </w:pPr>
          </w:p>
        </w:tc>
        <w:tc>
          <w:tcPr>
            <w:tcW w:w="680" w:type="dxa"/>
            <w:vMerge/>
            <w:vAlign w:val="center"/>
            <w:hideMark/>
          </w:tcPr>
          <w:p w14:paraId="34974AB1" w14:textId="77777777" w:rsidR="00223209" w:rsidRDefault="00223209">
            <w:pPr>
              <w:rPr>
                <w:rFonts w:ascii="Calibri" w:hAnsi="Calibri" w:cs="Calibri"/>
                <w:color w:val="000000"/>
                <w:lang w:val="es-PY" w:eastAsia="es-PY"/>
              </w:rPr>
            </w:pPr>
          </w:p>
        </w:tc>
        <w:tc>
          <w:tcPr>
            <w:tcW w:w="640" w:type="dxa"/>
            <w:vMerge/>
            <w:vAlign w:val="center"/>
            <w:hideMark/>
          </w:tcPr>
          <w:p w14:paraId="2B1947C3" w14:textId="77777777" w:rsidR="00223209" w:rsidRDefault="00223209">
            <w:pPr>
              <w:rPr>
                <w:rFonts w:ascii="Calibri" w:hAnsi="Calibri" w:cs="Calibri"/>
                <w:color w:val="000000"/>
                <w:lang w:val="es-PY" w:eastAsia="es-PY"/>
              </w:rPr>
            </w:pPr>
          </w:p>
        </w:tc>
        <w:tc>
          <w:tcPr>
            <w:tcW w:w="620" w:type="dxa"/>
            <w:vMerge/>
            <w:vAlign w:val="center"/>
            <w:hideMark/>
          </w:tcPr>
          <w:p w14:paraId="03E2C70E" w14:textId="77777777" w:rsidR="00223209" w:rsidRDefault="00223209">
            <w:pPr>
              <w:rPr>
                <w:rFonts w:ascii="Calibri" w:hAnsi="Calibri" w:cs="Calibri"/>
                <w:color w:val="000000"/>
                <w:lang w:val="es-PY" w:eastAsia="es-PY"/>
              </w:rPr>
            </w:pPr>
          </w:p>
        </w:tc>
        <w:tc>
          <w:tcPr>
            <w:tcW w:w="620" w:type="dxa"/>
            <w:vMerge/>
            <w:vAlign w:val="center"/>
            <w:hideMark/>
          </w:tcPr>
          <w:p w14:paraId="2DFB14F1" w14:textId="77777777" w:rsidR="00223209" w:rsidRDefault="00223209">
            <w:pPr>
              <w:rPr>
                <w:rFonts w:ascii="Calibri" w:hAnsi="Calibri" w:cs="Calibri"/>
                <w:color w:val="000000"/>
                <w:lang w:val="es-PY" w:eastAsia="es-PY"/>
              </w:rPr>
            </w:pPr>
          </w:p>
        </w:tc>
        <w:tc>
          <w:tcPr>
            <w:tcW w:w="620" w:type="dxa"/>
            <w:vMerge/>
            <w:vAlign w:val="center"/>
            <w:hideMark/>
          </w:tcPr>
          <w:p w14:paraId="145F2584" w14:textId="77777777" w:rsidR="00223209" w:rsidRDefault="00223209">
            <w:pPr>
              <w:rPr>
                <w:rFonts w:ascii="Calibri" w:hAnsi="Calibri" w:cs="Calibri"/>
                <w:color w:val="000000"/>
                <w:lang w:val="es-PY" w:eastAsia="es-PY"/>
              </w:rPr>
            </w:pPr>
          </w:p>
        </w:tc>
        <w:tc>
          <w:tcPr>
            <w:tcW w:w="575" w:type="dxa"/>
            <w:vMerge/>
            <w:vAlign w:val="center"/>
            <w:hideMark/>
          </w:tcPr>
          <w:p w14:paraId="212EE2C4" w14:textId="77777777" w:rsidR="00223209" w:rsidRDefault="00223209">
            <w:pPr>
              <w:rPr>
                <w:color w:val="000000"/>
                <w:lang w:val="es-PY" w:eastAsia="es-PY"/>
              </w:rPr>
            </w:pPr>
          </w:p>
        </w:tc>
        <w:tc>
          <w:tcPr>
            <w:tcW w:w="658" w:type="dxa"/>
            <w:vMerge/>
            <w:vAlign w:val="center"/>
            <w:hideMark/>
          </w:tcPr>
          <w:p w14:paraId="1EBE3A51" w14:textId="77777777" w:rsidR="00223209" w:rsidRDefault="00223209">
            <w:pPr>
              <w:rPr>
                <w:color w:val="000000"/>
                <w:lang w:val="es-PY" w:eastAsia="es-PY"/>
              </w:rPr>
            </w:pPr>
          </w:p>
        </w:tc>
      </w:tr>
      <w:tr w:rsidR="00223209" w14:paraId="5D22D528" w14:textId="77777777">
        <w:trPr>
          <w:trHeight w:val="917"/>
        </w:trPr>
        <w:tc>
          <w:tcPr>
            <w:tcW w:w="1900" w:type="dxa"/>
            <w:shd w:val="clear" w:color="auto" w:fill="auto"/>
            <w:vAlign w:val="center"/>
            <w:hideMark/>
          </w:tcPr>
          <w:p w14:paraId="02035F99" w14:textId="77777777" w:rsidR="00223209" w:rsidRDefault="00614FFC">
            <w:pPr>
              <w:jc w:val="both"/>
              <w:rPr>
                <w:color w:val="000000"/>
                <w:lang w:val="es-PY" w:eastAsia="es-PY"/>
              </w:rPr>
            </w:pPr>
            <w:r>
              <w:rPr>
                <w:color w:val="000000"/>
                <w:sz w:val="22"/>
                <w:szCs w:val="22"/>
                <w:lang w:val="es-PY" w:eastAsia="es-PY"/>
              </w:rPr>
              <w:t xml:space="preserve">3. </w:t>
            </w:r>
            <w:bookmarkStart w:id="195" w:name="_Hlk110873024"/>
            <w:r>
              <w:rPr>
                <w:color w:val="000000"/>
                <w:sz w:val="22"/>
                <w:szCs w:val="22"/>
                <w:lang w:val="es-PY" w:eastAsia="es-PY"/>
              </w:rPr>
              <w:t>La Dirección nos conduce hacia los objetivos que tratamos de alcanzar</w:t>
            </w:r>
            <w:bookmarkEnd w:id="195"/>
            <w:r>
              <w:rPr>
                <w:color w:val="000000"/>
                <w:sz w:val="22"/>
                <w:szCs w:val="22"/>
                <w:lang w:val="es-PY" w:eastAsia="es-PY"/>
              </w:rPr>
              <w:t>.</w:t>
            </w:r>
          </w:p>
          <w:p w14:paraId="56770FE7" w14:textId="77777777" w:rsidR="00223209" w:rsidRDefault="00223209">
            <w:pPr>
              <w:jc w:val="both"/>
              <w:rPr>
                <w:color w:val="000000"/>
                <w:lang w:val="es-PY" w:eastAsia="es-PY"/>
              </w:rPr>
            </w:pPr>
          </w:p>
        </w:tc>
        <w:tc>
          <w:tcPr>
            <w:tcW w:w="640" w:type="dxa"/>
            <w:shd w:val="clear" w:color="auto" w:fill="auto"/>
            <w:vAlign w:val="center"/>
            <w:hideMark/>
          </w:tcPr>
          <w:p w14:paraId="30A9FEE9"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40" w:type="dxa"/>
            <w:shd w:val="clear" w:color="auto" w:fill="auto"/>
            <w:vAlign w:val="center"/>
            <w:hideMark/>
          </w:tcPr>
          <w:p w14:paraId="04A4F55C"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00" w:type="dxa"/>
            <w:shd w:val="clear" w:color="auto" w:fill="auto"/>
            <w:vAlign w:val="center"/>
            <w:hideMark/>
          </w:tcPr>
          <w:p w14:paraId="47656D30"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w:t>
            </w:r>
          </w:p>
        </w:tc>
        <w:tc>
          <w:tcPr>
            <w:tcW w:w="680" w:type="dxa"/>
            <w:shd w:val="clear" w:color="auto" w:fill="auto"/>
            <w:vAlign w:val="center"/>
            <w:hideMark/>
          </w:tcPr>
          <w:p w14:paraId="191AAF12"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40" w:type="dxa"/>
            <w:shd w:val="clear" w:color="auto" w:fill="auto"/>
            <w:vAlign w:val="center"/>
            <w:hideMark/>
          </w:tcPr>
          <w:p w14:paraId="2FBAF6D8"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7</w:t>
            </w:r>
          </w:p>
        </w:tc>
        <w:tc>
          <w:tcPr>
            <w:tcW w:w="620" w:type="dxa"/>
            <w:shd w:val="clear" w:color="auto" w:fill="auto"/>
            <w:vAlign w:val="center"/>
            <w:hideMark/>
          </w:tcPr>
          <w:p w14:paraId="329C83E0"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18</w:t>
            </w:r>
          </w:p>
        </w:tc>
        <w:tc>
          <w:tcPr>
            <w:tcW w:w="620" w:type="dxa"/>
            <w:shd w:val="clear" w:color="auto" w:fill="auto"/>
            <w:vAlign w:val="center"/>
            <w:hideMark/>
          </w:tcPr>
          <w:p w14:paraId="397C0630"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27</w:t>
            </w:r>
          </w:p>
        </w:tc>
        <w:tc>
          <w:tcPr>
            <w:tcW w:w="620" w:type="dxa"/>
            <w:shd w:val="clear" w:color="auto" w:fill="auto"/>
            <w:vAlign w:val="center"/>
            <w:hideMark/>
          </w:tcPr>
          <w:p w14:paraId="660622CC" w14:textId="77777777" w:rsidR="00223209" w:rsidRDefault="00614FFC">
            <w:pPr>
              <w:jc w:val="center"/>
              <w:rPr>
                <w:rFonts w:ascii="Calibri" w:hAnsi="Calibri" w:cs="Calibri"/>
                <w:b/>
                <w:bCs/>
                <w:color w:val="000000"/>
                <w:lang w:val="es-PY" w:eastAsia="es-PY"/>
              </w:rPr>
            </w:pPr>
            <w:r>
              <w:rPr>
                <w:rFonts w:ascii="Calibri" w:hAnsi="Calibri" w:cs="Calibri"/>
                <w:b/>
                <w:bCs/>
                <w:color w:val="000000"/>
                <w:sz w:val="22"/>
                <w:szCs w:val="22"/>
                <w:lang w:val="es-PY" w:eastAsia="es-PY"/>
              </w:rPr>
              <w:t>68</w:t>
            </w:r>
          </w:p>
        </w:tc>
        <w:tc>
          <w:tcPr>
            <w:tcW w:w="575" w:type="dxa"/>
            <w:shd w:val="clear" w:color="auto" w:fill="auto"/>
            <w:vAlign w:val="center"/>
            <w:hideMark/>
          </w:tcPr>
          <w:p w14:paraId="1471D144" w14:textId="77777777" w:rsidR="00223209" w:rsidRDefault="00614FFC">
            <w:pPr>
              <w:jc w:val="center"/>
              <w:rPr>
                <w:color w:val="000000"/>
                <w:lang w:val="es-PY" w:eastAsia="es-PY"/>
              </w:rPr>
            </w:pPr>
            <w:r>
              <w:rPr>
                <w:color w:val="000000"/>
                <w:sz w:val="22"/>
                <w:szCs w:val="22"/>
                <w:lang w:val="es-PY" w:eastAsia="es-PY"/>
              </w:rPr>
              <w:t>3</w:t>
            </w:r>
          </w:p>
        </w:tc>
        <w:tc>
          <w:tcPr>
            <w:tcW w:w="658" w:type="dxa"/>
            <w:shd w:val="clear" w:color="auto" w:fill="auto"/>
            <w:vAlign w:val="center"/>
            <w:hideMark/>
          </w:tcPr>
          <w:p w14:paraId="6D75D96B" w14:textId="77777777" w:rsidR="00223209" w:rsidRDefault="00614FFC">
            <w:pPr>
              <w:jc w:val="center"/>
              <w:rPr>
                <w:color w:val="000000"/>
                <w:lang w:val="es-PY" w:eastAsia="es-PY"/>
              </w:rPr>
            </w:pPr>
            <w:r>
              <w:rPr>
                <w:color w:val="000000"/>
                <w:sz w:val="22"/>
                <w:szCs w:val="22"/>
                <w:lang w:val="es-PY" w:eastAsia="es-PY"/>
              </w:rPr>
              <w:t>8</w:t>
            </w:r>
          </w:p>
        </w:tc>
      </w:tr>
      <w:tr w:rsidR="00223209" w14:paraId="0426B54B" w14:textId="77777777">
        <w:trPr>
          <w:trHeight w:val="1248"/>
        </w:trPr>
        <w:tc>
          <w:tcPr>
            <w:tcW w:w="1900" w:type="dxa"/>
            <w:shd w:val="clear" w:color="auto" w:fill="auto"/>
            <w:vAlign w:val="center"/>
            <w:hideMark/>
          </w:tcPr>
          <w:p w14:paraId="1C583FF7" w14:textId="77777777" w:rsidR="00223209" w:rsidRDefault="00614FFC">
            <w:pPr>
              <w:rPr>
                <w:color w:val="000000"/>
                <w:lang w:val="es-PY" w:eastAsia="es-PY"/>
              </w:rPr>
            </w:pPr>
            <w:r>
              <w:rPr>
                <w:color w:val="000000"/>
                <w:sz w:val="22"/>
                <w:szCs w:val="22"/>
                <w:lang w:val="es-PY" w:eastAsia="es-PY"/>
              </w:rPr>
              <w:t xml:space="preserve">4. </w:t>
            </w:r>
            <w:bookmarkStart w:id="196" w:name="_Hlk110873141"/>
            <w:r>
              <w:rPr>
                <w:color w:val="000000"/>
                <w:sz w:val="22"/>
                <w:szCs w:val="22"/>
                <w:lang w:val="es-PY" w:eastAsia="es-PY"/>
              </w:rPr>
              <w:t>Comparamos continuamente nuestro progreso con los objetivos</w:t>
            </w:r>
          </w:p>
          <w:p w14:paraId="009AB7CF" w14:textId="77777777" w:rsidR="00223209" w:rsidRDefault="00614FFC">
            <w:pPr>
              <w:rPr>
                <w:color w:val="000000"/>
                <w:lang w:val="es-PY" w:eastAsia="es-PY"/>
              </w:rPr>
            </w:pPr>
            <w:r>
              <w:rPr>
                <w:color w:val="000000"/>
                <w:sz w:val="22"/>
                <w:szCs w:val="22"/>
                <w:lang w:val="es-PY" w:eastAsia="es-PY"/>
              </w:rPr>
              <w:t>Fijados</w:t>
            </w:r>
            <w:bookmarkEnd w:id="196"/>
            <w:r>
              <w:rPr>
                <w:color w:val="000000"/>
                <w:sz w:val="22"/>
                <w:szCs w:val="22"/>
                <w:lang w:val="es-PY" w:eastAsia="es-PY"/>
              </w:rPr>
              <w:t>.</w:t>
            </w:r>
          </w:p>
        </w:tc>
        <w:tc>
          <w:tcPr>
            <w:tcW w:w="640" w:type="dxa"/>
            <w:vMerge w:val="restart"/>
            <w:shd w:val="clear" w:color="auto" w:fill="auto"/>
            <w:vAlign w:val="center"/>
            <w:hideMark/>
          </w:tcPr>
          <w:p w14:paraId="4A8A21D7" w14:textId="77777777" w:rsidR="00223209" w:rsidRDefault="00614FFC">
            <w:pPr>
              <w:jc w:val="center"/>
              <w:rPr>
                <w:color w:val="000000"/>
                <w:lang w:val="es-PY" w:eastAsia="es-PY"/>
              </w:rPr>
            </w:pPr>
            <w:r>
              <w:rPr>
                <w:color w:val="000000"/>
                <w:sz w:val="22"/>
                <w:szCs w:val="22"/>
                <w:lang w:val="es-PY" w:eastAsia="es-PY"/>
              </w:rPr>
              <w:t>1</w:t>
            </w:r>
          </w:p>
        </w:tc>
        <w:tc>
          <w:tcPr>
            <w:tcW w:w="640" w:type="dxa"/>
            <w:vMerge w:val="restart"/>
            <w:shd w:val="clear" w:color="auto" w:fill="auto"/>
            <w:vAlign w:val="center"/>
            <w:hideMark/>
          </w:tcPr>
          <w:p w14:paraId="3041244D" w14:textId="77777777" w:rsidR="00223209" w:rsidRDefault="00614FFC">
            <w:pPr>
              <w:jc w:val="center"/>
              <w:rPr>
                <w:color w:val="000000"/>
                <w:lang w:val="es-PY" w:eastAsia="es-PY"/>
              </w:rPr>
            </w:pPr>
            <w:r>
              <w:rPr>
                <w:color w:val="000000"/>
                <w:sz w:val="22"/>
                <w:szCs w:val="22"/>
                <w:lang w:val="es-PY" w:eastAsia="es-PY"/>
              </w:rPr>
              <w:t>3</w:t>
            </w:r>
          </w:p>
        </w:tc>
        <w:tc>
          <w:tcPr>
            <w:tcW w:w="600" w:type="dxa"/>
            <w:vMerge w:val="restart"/>
            <w:shd w:val="clear" w:color="auto" w:fill="auto"/>
            <w:vAlign w:val="center"/>
            <w:hideMark/>
          </w:tcPr>
          <w:p w14:paraId="4E1A7231" w14:textId="77777777" w:rsidR="00223209" w:rsidRDefault="00614FFC">
            <w:pPr>
              <w:jc w:val="center"/>
              <w:rPr>
                <w:color w:val="000000"/>
                <w:lang w:val="es-PY" w:eastAsia="es-PY"/>
              </w:rPr>
            </w:pPr>
            <w:r>
              <w:rPr>
                <w:color w:val="000000"/>
                <w:sz w:val="22"/>
                <w:szCs w:val="22"/>
                <w:lang w:val="es-PY" w:eastAsia="es-PY"/>
              </w:rPr>
              <w:t>2</w:t>
            </w:r>
          </w:p>
        </w:tc>
        <w:tc>
          <w:tcPr>
            <w:tcW w:w="680" w:type="dxa"/>
            <w:vMerge w:val="restart"/>
            <w:shd w:val="clear" w:color="auto" w:fill="auto"/>
            <w:vAlign w:val="center"/>
            <w:hideMark/>
          </w:tcPr>
          <w:p w14:paraId="679BA1EF" w14:textId="77777777" w:rsidR="00223209" w:rsidRDefault="00614FFC">
            <w:pPr>
              <w:jc w:val="center"/>
              <w:rPr>
                <w:color w:val="000000"/>
                <w:lang w:val="es-PY" w:eastAsia="es-PY"/>
              </w:rPr>
            </w:pPr>
            <w:r>
              <w:rPr>
                <w:color w:val="000000"/>
                <w:sz w:val="22"/>
                <w:szCs w:val="22"/>
                <w:lang w:val="es-PY" w:eastAsia="es-PY"/>
              </w:rPr>
              <w:t>5</w:t>
            </w:r>
          </w:p>
        </w:tc>
        <w:tc>
          <w:tcPr>
            <w:tcW w:w="640" w:type="dxa"/>
            <w:vMerge w:val="restart"/>
            <w:shd w:val="clear" w:color="auto" w:fill="auto"/>
            <w:vAlign w:val="center"/>
            <w:hideMark/>
          </w:tcPr>
          <w:p w14:paraId="58A02963" w14:textId="77777777" w:rsidR="00223209" w:rsidRDefault="00614FFC">
            <w:pPr>
              <w:jc w:val="center"/>
              <w:rPr>
                <w:color w:val="000000"/>
                <w:lang w:val="es-PY" w:eastAsia="es-PY"/>
              </w:rPr>
            </w:pPr>
            <w:r>
              <w:rPr>
                <w:color w:val="000000"/>
                <w:sz w:val="22"/>
                <w:szCs w:val="22"/>
                <w:lang w:val="es-PY" w:eastAsia="es-PY"/>
              </w:rPr>
              <w:t>3</w:t>
            </w:r>
          </w:p>
        </w:tc>
        <w:tc>
          <w:tcPr>
            <w:tcW w:w="620" w:type="dxa"/>
            <w:vMerge w:val="restart"/>
            <w:shd w:val="clear" w:color="auto" w:fill="auto"/>
            <w:vAlign w:val="center"/>
            <w:hideMark/>
          </w:tcPr>
          <w:p w14:paraId="13609375" w14:textId="77777777" w:rsidR="00223209" w:rsidRDefault="00614FFC">
            <w:pPr>
              <w:jc w:val="center"/>
              <w:rPr>
                <w:color w:val="000000"/>
                <w:lang w:val="es-PY" w:eastAsia="es-PY"/>
              </w:rPr>
            </w:pPr>
            <w:r>
              <w:rPr>
                <w:color w:val="000000"/>
                <w:sz w:val="22"/>
                <w:szCs w:val="22"/>
                <w:lang w:val="es-PY" w:eastAsia="es-PY"/>
              </w:rPr>
              <w:t>8</w:t>
            </w:r>
          </w:p>
        </w:tc>
        <w:tc>
          <w:tcPr>
            <w:tcW w:w="620" w:type="dxa"/>
            <w:vMerge w:val="restart"/>
            <w:shd w:val="clear" w:color="auto" w:fill="auto"/>
            <w:vAlign w:val="center"/>
            <w:hideMark/>
          </w:tcPr>
          <w:p w14:paraId="7B05B6D5" w14:textId="77777777" w:rsidR="00223209" w:rsidRDefault="00614FFC">
            <w:pPr>
              <w:jc w:val="center"/>
              <w:rPr>
                <w:color w:val="000000"/>
                <w:lang w:val="es-PY" w:eastAsia="es-PY"/>
              </w:rPr>
            </w:pPr>
            <w:r>
              <w:rPr>
                <w:color w:val="000000"/>
                <w:sz w:val="22"/>
                <w:szCs w:val="22"/>
                <w:lang w:val="es-PY" w:eastAsia="es-PY"/>
              </w:rPr>
              <w:t>19</w:t>
            </w:r>
          </w:p>
        </w:tc>
        <w:tc>
          <w:tcPr>
            <w:tcW w:w="620" w:type="dxa"/>
            <w:vMerge w:val="restart"/>
            <w:shd w:val="clear" w:color="auto" w:fill="auto"/>
            <w:vAlign w:val="center"/>
            <w:hideMark/>
          </w:tcPr>
          <w:p w14:paraId="25440696" w14:textId="77777777" w:rsidR="00223209" w:rsidRDefault="00614FFC">
            <w:pPr>
              <w:jc w:val="center"/>
              <w:rPr>
                <w:color w:val="000000"/>
                <w:lang w:val="es-PY" w:eastAsia="es-PY"/>
              </w:rPr>
            </w:pPr>
            <w:r>
              <w:rPr>
                <w:color w:val="000000"/>
                <w:sz w:val="22"/>
                <w:szCs w:val="22"/>
                <w:lang w:val="es-PY" w:eastAsia="es-PY"/>
              </w:rPr>
              <w:t>48</w:t>
            </w:r>
          </w:p>
        </w:tc>
        <w:tc>
          <w:tcPr>
            <w:tcW w:w="575" w:type="dxa"/>
            <w:vMerge w:val="restart"/>
            <w:shd w:val="clear" w:color="auto" w:fill="auto"/>
            <w:vAlign w:val="center"/>
            <w:hideMark/>
          </w:tcPr>
          <w:p w14:paraId="3DBD700D" w14:textId="77777777" w:rsidR="00223209" w:rsidRDefault="00614FFC">
            <w:pPr>
              <w:jc w:val="center"/>
              <w:rPr>
                <w:color w:val="000000"/>
                <w:lang w:val="es-PY" w:eastAsia="es-PY"/>
              </w:rPr>
            </w:pPr>
            <w:r>
              <w:rPr>
                <w:color w:val="000000"/>
                <w:sz w:val="22"/>
                <w:szCs w:val="22"/>
                <w:lang w:val="es-PY" w:eastAsia="es-PY"/>
              </w:rPr>
              <w:t>15</w:t>
            </w:r>
          </w:p>
        </w:tc>
        <w:tc>
          <w:tcPr>
            <w:tcW w:w="658" w:type="dxa"/>
            <w:vMerge w:val="restart"/>
            <w:shd w:val="clear" w:color="auto" w:fill="auto"/>
            <w:vAlign w:val="center"/>
            <w:hideMark/>
          </w:tcPr>
          <w:p w14:paraId="2780681C" w14:textId="77777777" w:rsidR="00223209" w:rsidRDefault="00614FFC">
            <w:pPr>
              <w:jc w:val="center"/>
              <w:rPr>
                <w:color w:val="000000"/>
                <w:lang w:val="es-PY" w:eastAsia="es-PY"/>
              </w:rPr>
            </w:pPr>
            <w:r>
              <w:rPr>
                <w:color w:val="000000"/>
                <w:sz w:val="22"/>
                <w:szCs w:val="22"/>
                <w:lang w:val="es-PY" w:eastAsia="es-PY"/>
              </w:rPr>
              <w:t>38</w:t>
            </w:r>
          </w:p>
        </w:tc>
      </w:tr>
      <w:tr w:rsidR="00223209" w14:paraId="10A96260" w14:textId="77777777">
        <w:trPr>
          <w:trHeight w:val="48"/>
        </w:trPr>
        <w:tc>
          <w:tcPr>
            <w:tcW w:w="1900" w:type="dxa"/>
            <w:shd w:val="clear" w:color="auto" w:fill="auto"/>
            <w:vAlign w:val="center"/>
            <w:hideMark/>
          </w:tcPr>
          <w:p w14:paraId="5C05BDC9" w14:textId="77777777" w:rsidR="00223209" w:rsidRDefault="00223209">
            <w:pPr>
              <w:jc w:val="both"/>
              <w:rPr>
                <w:color w:val="000000"/>
                <w:lang w:val="es-PY" w:eastAsia="es-PY"/>
              </w:rPr>
            </w:pPr>
          </w:p>
        </w:tc>
        <w:tc>
          <w:tcPr>
            <w:tcW w:w="640" w:type="dxa"/>
            <w:vMerge/>
            <w:vAlign w:val="center"/>
            <w:hideMark/>
          </w:tcPr>
          <w:p w14:paraId="634EA30E" w14:textId="77777777" w:rsidR="00223209" w:rsidRDefault="00223209">
            <w:pPr>
              <w:rPr>
                <w:color w:val="000000"/>
                <w:lang w:val="es-PY" w:eastAsia="es-PY"/>
              </w:rPr>
            </w:pPr>
          </w:p>
        </w:tc>
        <w:tc>
          <w:tcPr>
            <w:tcW w:w="640" w:type="dxa"/>
            <w:vMerge/>
            <w:vAlign w:val="center"/>
            <w:hideMark/>
          </w:tcPr>
          <w:p w14:paraId="5AD24486" w14:textId="77777777" w:rsidR="00223209" w:rsidRDefault="00223209">
            <w:pPr>
              <w:rPr>
                <w:color w:val="000000"/>
                <w:lang w:val="es-PY" w:eastAsia="es-PY"/>
              </w:rPr>
            </w:pPr>
          </w:p>
        </w:tc>
        <w:tc>
          <w:tcPr>
            <w:tcW w:w="600" w:type="dxa"/>
            <w:vMerge/>
            <w:vAlign w:val="center"/>
            <w:hideMark/>
          </w:tcPr>
          <w:p w14:paraId="4F9BACDC" w14:textId="77777777" w:rsidR="00223209" w:rsidRDefault="00223209">
            <w:pPr>
              <w:rPr>
                <w:color w:val="000000"/>
                <w:lang w:val="es-PY" w:eastAsia="es-PY"/>
              </w:rPr>
            </w:pPr>
          </w:p>
        </w:tc>
        <w:tc>
          <w:tcPr>
            <w:tcW w:w="680" w:type="dxa"/>
            <w:vMerge/>
            <w:vAlign w:val="center"/>
            <w:hideMark/>
          </w:tcPr>
          <w:p w14:paraId="22434825" w14:textId="77777777" w:rsidR="00223209" w:rsidRDefault="00223209">
            <w:pPr>
              <w:rPr>
                <w:color w:val="000000"/>
                <w:lang w:val="es-PY" w:eastAsia="es-PY"/>
              </w:rPr>
            </w:pPr>
          </w:p>
        </w:tc>
        <w:tc>
          <w:tcPr>
            <w:tcW w:w="640" w:type="dxa"/>
            <w:vMerge/>
            <w:vAlign w:val="center"/>
            <w:hideMark/>
          </w:tcPr>
          <w:p w14:paraId="0A336D37" w14:textId="77777777" w:rsidR="00223209" w:rsidRDefault="00223209">
            <w:pPr>
              <w:rPr>
                <w:color w:val="000000"/>
                <w:lang w:val="es-PY" w:eastAsia="es-PY"/>
              </w:rPr>
            </w:pPr>
          </w:p>
        </w:tc>
        <w:tc>
          <w:tcPr>
            <w:tcW w:w="620" w:type="dxa"/>
            <w:vMerge/>
            <w:vAlign w:val="center"/>
            <w:hideMark/>
          </w:tcPr>
          <w:p w14:paraId="71F18C2D" w14:textId="77777777" w:rsidR="00223209" w:rsidRDefault="00223209">
            <w:pPr>
              <w:rPr>
                <w:color w:val="000000"/>
                <w:lang w:val="es-PY" w:eastAsia="es-PY"/>
              </w:rPr>
            </w:pPr>
          </w:p>
        </w:tc>
        <w:tc>
          <w:tcPr>
            <w:tcW w:w="620" w:type="dxa"/>
            <w:vMerge/>
            <w:vAlign w:val="center"/>
            <w:hideMark/>
          </w:tcPr>
          <w:p w14:paraId="5A9B9933" w14:textId="77777777" w:rsidR="00223209" w:rsidRDefault="00223209">
            <w:pPr>
              <w:rPr>
                <w:color w:val="000000"/>
                <w:lang w:val="es-PY" w:eastAsia="es-PY"/>
              </w:rPr>
            </w:pPr>
          </w:p>
        </w:tc>
        <w:tc>
          <w:tcPr>
            <w:tcW w:w="620" w:type="dxa"/>
            <w:vMerge/>
            <w:vAlign w:val="center"/>
            <w:hideMark/>
          </w:tcPr>
          <w:p w14:paraId="1E51274D" w14:textId="77777777" w:rsidR="00223209" w:rsidRDefault="00223209">
            <w:pPr>
              <w:rPr>
                <w:color w:val="000000"/>
                <w:lang w:val="es-PY" w:eastAsia="es-PY"/>
              </w:rPr>
            </w:pPr>
          </w:p>
        </w:tc>
        <w:tc>
          <w:tcPr>
            <w:tcW w:w="575" w:type="dxa"/>
            <w:vMerge/>
            <w:vAlign w:val="center"/>
            <w:hideMark/>
          </w:tcPr>
          <w:p w14:paraId="2A5D6C6C" w14:textId="77777777" w:rsidR="00223209" w:rsidRDefault="00223209">
            <w:pPr>
              <w:rPr>
                <w:color w:val="000000"/>
                <w:lang w:val="es-PY" w:eastAsia="es-PY"/>
              </w:rPr>
            </w:pPr>
          </w:p>
        </w:tc>
        <w:tc>
          <w:tcPr>
            <w:tcW w:w="658" w:type="dxa"/>
            <w:vMerge/>
            <w:vAlign w:val="center"/>
            <w:hideMark/>
          </w:tcPr>
          <w:p w14:paraId="5D152E98" w14:textId="77777777" w:rsidR="00223209" w:rsidRDefault="00223209">
            <w:pPr>
              <w:rPr>
                <w:color w:val="000000"/>
                <w:lang w:val="es-PY" w:eastAsia="es-PY"/>
              </w:rPr>
            </w:pPr>
          </w:p>
        </w:tc>
      </w:tr>
      <w:tr w:rsidR="00223209" w14:paraId="1838CF56" w14:textId="77777777">
        <w:trPr>
          <w:trHeight w:val="1185"/>
        </w:trPr>
        <w:tc>
          <w:tcPr>
            <w:tcW w:w="1900" w:type="dxa"/>
            <w:tcBorders>
              <w:bottom w:val="single" w:sz="4" w:space="0" w:color="auto"/>
            </w:tcBorders>
            <w:shd w:val="clear" w:color="auto" w:fill="auto"/>
            <w:vAlign w:val="center"/>
            <w:hideMark/>
          </w:tcPr>
          <w:p w14:paraId="4D2FB898" w14:textId="77777777" w:rsidR="00223209" w:rsidRDefault="00614FFC">
            <w:pPr>
              <w:jc w:val="both"/>
              <w:rPr>
                <w:color w:val="000000"/>
                <w:lang w:val="es-PY" w:eastAsia="es-PY"/>
              </w:rPr>
            </w:pPr>
            <w:r>
              <w:rPr>
                <w:color w:val="000000"/>
                <w:sz w:val="22"/>
                <w:szCs w:val="22"/>
                <w:lang w:val="es-PY" w:eastAsia="es-PY"/>
              </w:rPr>
              <w:t xml:space="preserve">5. </w:t>
            </w:r>
            <w:bookmarkStart w:id="197" w:name="_Hlk110873201"/>
            <w:r>
              <w:rPr>
                <w:color w:val="000000"/>
                <w:sz w:val="22"/>
                <w:szCs w:val="22"/>
                <w:lang w:val="es-PY" w:eastAsia="es-PY"/>
              </w:rPr>
              <w:t xml:space="preserve">Las personas de esta </w:t>
            </w:r>
            <w:r>
              <w:rPr>
                <w:color w:val="000000"/>
                <w:sz w:val="22"/>
                <w:szCs w:val="22"/>
                <w:lang w:val="es-PY" w:eastAsia="es-PY"/>
              </w:rPr>
              <w:t>institución comprenden lo que hay que hacer para tener éxito a largo plazo.</w:t>
            </w:r>
            <w:bookmarkEnd w:id="197"/>
          </w:p>
        </w:tc>
        <w:tc>
          <w:tcPr>
            <w:tcW w:w="640" w:type="dxa"/>
            <w:tcBorders>
              <w:bottom w:val="single" w:sz="4" w:space="0" w:color="auto"/>
            </w:tcBorders>
            <w:shd w:val="clear" w:color="auto" w:fill="auto"/>
            <w:vAlign w:val="center"/>
            <w:hideMark/>
          </w:tcPr>
          <w:p w14:paraId="3AC97024" w14:textId="77777777" w:rsidR="00223209" w:rsidRDefault="00614FFC">
            <w:pPr>
              <w:jc w:val="center"/>
              <w:rPr>
                <w:color w:val="000000"/>
                <w:lang w:val="es-PY" w:eastAsia="es-PY"/>
              </w:rPr>
            </w:pPr>
            <w:r>
              <w:rPr>
                <w:color w:val="000000"/>
                <w:sz w:val="22"/>
                <w:szCs w:val="22"/>
                <w:lang w:val="es-PY" w:eastAsia="es-PY"/>
              </w:rPr>
              <w:t>3</w:t>
            </w:r>
          </w:p>
        </w:tc>
        <w:tc>
          <w:tcPr>
            <w:tcW w:w="640" w:type="dxa"/>
            <w:tcBorders>
              <w:bottom w:val="single" w:sz="4" w:space="0" w:color="auto"/>
            </w:tcBorders>
            <w:shd w:val="clear" w:color="auto" w:fill="auto"/>
            <w:vAlign w:val="center"/>
            <w:hideMark/>
          </w:tcPr>
          <w:p w14:paraId="5CDFF582" w14:textId="77777777" w:rsidR="00223209" w:rsidRDefault="00614FFC">
            <w:pPr>
              <w:jc w:val="center"/>
              <w:rPr>
                <w:color w:val="000000"/>
                <w:lang w:val="es-PY" w:eastAsia="es-PY"/>
              </w:rPr>
            </w:pPr>
            <w:r>
              <w:rPr>
                <w:color w:val="000000"/>
                <w:sz w:val="22"/>
                <w:szCs w:val="22"/>
                <w:lang w:val="es-PY" w:eastAsia="es-PY"/>
              </w:rPr>
              <w:t>8</w:t>
            </w:r>
          </w:p>
        </w:tc>
        <w:tc>
          <w:tcPr>
            <w:tcW w:w="600" w:type="dxa"/>
            <w:tcBorders>
              <w:bottom w:val="single" w:sz="4" w:space="0" w:color="auto"/>
            </w:tcBorders>
            <w:shd w:val="clear" w:color="auto" w:fill="auto"/>
            <w:vAlign w:val="center"/>
            <w:hideMark/>
          </w:tcPr>
          <w:p w14:paraId="16DA73AA" w14:textId="77777777" w:rsidR="00223209" w:rsidRDefault="00614FFC">
            <w:pPr>
              <w:jc w:val="center"/>
              <w:rPr>
                <w:color w:val="000000"/>
                <w:lang w:val="es-PY" w:eastAsia="es-PY"/>
              </w:rPr>
            </w:pPr>
            <w:r>
              <w:rPr>
                <w:color w:val="000000"/>
                <w:sz w:val="22"/>
                <w:szCs w:val="22"/>
                <w:lang w:val="es-PY" w:eastAsia="es-PY"/>
              </w:rPr>
              <w:t>1</w:t>
            </w:r>
          </w:p>
        </w:tc>
        <w:tc>
          <w:tcPr>
            <w:tcW w:w="680" w:type="dxa"/>
            <w:tcBorders>
              <w:bottom w:val="single" w:sz="4" w:space="0" w:color="auto"/>
            </w:tcBorders>
            <w:shd w:val="clear" w:color="auto" w:fill="auto"/>
            <w:vAlign w:val="center"/>
            <w:hideMark/>
          </w:tcPr>
          <w:p w14:paraId="559408C3" w14:textId="77777777" w:rsidR="00223209" w:rsidRDefault="00614FFC">
            <w:pPr>
              <w:jc w:val="center"/>
              <w:rPr>
                <w:color w:val="000000"/>
                <w:lang w:val="es-PY" w:eastAsia="es-PY"/>
              </w:rPr>
            </w:pPr>
            <w:r>
              <w:rPr>
                <w:color w:val="000000"/>
                <w:sz w:val="22"/>
                <w:szCs w:val="22"/>
                <w:lang w:val="es-PY" w:eastAsia="es-PY"/>
              </w:rPr>
              <w:t>3</w:t>
            </w:r>
          </w:p>
        </w:tc>
        <w:tc>
          <w:tcPr>
            <w:tcW w:w="640" w:type="dxa"/>
            <w:tcBorders>
              <w:bottom w:val="single" w:sz="4" w:space="0" w:color="auto"/>
            </w:tcBorders>
            <w:shd w:val="clear" w:color="auto" w:fill="auto"/>
            <w:vAlign w:val="center"/>
            <w:hideMark/>
          </w:tcPr>
          <w:p w14:paraId="2B211009" w14:textId="77777777" w:rsidR="00223209" w:rsidRDefault="00614FFC">
            <w:pPr>
              <w:jc w:val="center"/>
              <w:rPr>
                <w:color w:val="000000"/>
                <w:lang w:val="es-PY" w:eastAsia="es-PY"/>
              </w:rPr>
            </w:pPr>
            <w:r>
              <w:rPr>
                <w:color w:val="000000"/>
                <w:sz w:val="22"/>
                <w:szCs w:val="22"/>
                <w:lang w:val="es-PY" w:eastAsia="es-PY"/>
              </w:rPr>
              <w:t>3</w:t>
            </w:r>
          </w:p>
        </w:tc>
        <w:tc>
          <w:tcPr>
            <w:tcW w:w="620" w:type="dxa"/>
            <w:tcBorders>
              <w:bottom w:val="single" w:sz="4" w:space="0" w:color="auto"/>
            </w:tcBorders>
            <w:shd w:val="clear" w:color="auto" w:fill="auto"/>
            <w:vAlign w:val="center"/>
            <w:hideMark/>
          </w:tcPr>
          <w:p w14:paraId="2E70F207" w14:textId="77777777" w:rsidR="00223209" w:rsidRDefault="00614FFC">
            <w:pPr>
              <w:jc w:val="center"/>
              <w:rPr>
                <w:color w:val="000000"/>
                <w:lang w:val="es-PY" w:eastAsia="es-PY"/>
              </w:rPr>
            </w:pPr>
            <w:r>
              <w:rPr>
                <w:color w:val="000000"/>
                <w:sz w:val="22"/>
                <w:szCs w:val="22"/>
                <w:lang w:val="es-PY" w:eastAsia="es-PY"/>
              </w:rPr>
              <w:t>8</w:t>
            </w:r>
          </w:p>
        </w:tc>
        <w:tc>
          <w:tcPr>
            <w:tcW w:w="620" w:type="dxa"/>
            <w:tcBorders>
              <w:bottom w:val="single" w:sz="4" w:space="0" w:color="auto"/>
            </w:tcBorders>
            <w:shd w:val="clear" w:color="auto" w:fill="auto"/>
            <w:vAlign w:val="center"/>
            <w:hideMark/>
          </w:tcPr>
          <w:p w14:paraId="3E01B855" w14:textId="77777777" w:rsidR="00223209" w:rsidRDefault="00614FFC">
            <w:pPr>
              <w:jc w:val="center"/>
              <w:rPr>
                <w:color w:val="000000"/>
                <w:lang w:val="es-PY" w:eastAsia="es-PY"/>
              </w:rPr>
            </w:pPr>
            <w:r>
              <w:rPr>
                <w:color w:val="000000"/>
                <w:sz w:val="22"/>
                <w:szCs w:val="22"/>
                <w:lang w:val="es-PY" w:eastAsia="es-PY"/>
              </w:rPr>
              <w:t>15</w:t>
            </w:r>
          </w:p>
        </w:tc>
        <w:tc>
          <w:tcPr>
            <w:tcW w:w="620" w:type="dxa"/>
            <w:tcBorders>
              <w:bottom w:val="single" w:sz="4" w:space="0" w:color="auto"/>
            </w:tcBorders>
            <w:shd w:val="clear" w:color="auto" w:fill="auto"/>
            <w:vAlign w:val="center"/>
            <w:hideMark/>
          </w:tcPr>
          <w:p w14:paraId="63095AC9" w14:textId="77777777" w:rsidR="00223209" w:rsidRDefault="00614FFC">
            <w:pPr>
              <w:jc w:val="center"/>
              <w:rPr>
                <w:color w:val="000000"/>
                <w:lang w:val="es-PY" w:eastAsia="es-PY"/>
              </w:rPr>
            </w:pPr>
            <w:r>
              <w:rPr>
                <w:color w:val="000000"/>
                <w:sz w:val="22"/>
                <w:szCs w:val="22"/>
                <w:lang w:val="es-PY" w:eastAsia="es-PY"/>
              </w:rPr>
              <w:t>38</w:t>
            </w:r>
          </w:p>
        </w:tc>
        <w:tc>
          <w:tcPr>
            <w:tcW w:w="575" w:type="dxa"/>
            <w:tcBorders>
              <w:bottom w:val="single" w:sz="4" w:space="0" w:color="auto"/>
            </w:tcBorders>
            <w:shd w:val="clear" w:color="auto" w:fill="auto"/>
            <w:vAlign w:val="center"/>
            <w:hideMark/>
          </w:tcPr>
          <w:p w14:paraId="78ECBCEA" w14:textId="77777777" w:rsidR="00223209" w:rsidRDefault="00614FFC">
            <w:pPr>
              <w:jc w:val="center"/>
              <w:rPr>
                <w:color w:val="000000"/>
                <w:lang w:val="es-PY" w:eastAsia="es-PY"/>
              </w:rPr>
            </w:pPr>
            <w:r>
              <w:rPr>
                <w:color w:val="000000"/>
                <w:sz w:val="22"/>
                <w:szCs w:val="22"/>
                <w:lang w:val="es-PY" w:eastAsia="es-PY"/>
              </w:rPr>
              <w:t>18</w:t>
            </w:r>
          </w:p>
        </w:tc>
        <w:tc>
          <w:tcPr>
            <w:tcW w:w="658" w:type="dxa"/>
            <w:tcBorders>
              <w:bottom w:val="single" w:sz="4" w:space="0" w:color="auto"/>
            </w:tcBorders>
            <w:shd w:val="clear" w:color="auto" w:fill="auto"/>
            <w:vAlign w:val="center"/>
            <w:hideMark/>
          </w:tcPr>
          <w:p w14:paraId="2D184C6D" w14:textId="77777777" w:rsidR="00223209" w:rsidRDefault="00614FFC">
            <w:pPr>
              <w:jc w:val="center"/>
              <w:rPr>
                <w:color w:val="000000"/>
                <w:lang w:val="es-PY" w:eastAsia="es-PY"/>
              </w:rPr>
            </w:pPr>
            <w:r>
              <w:rPr>
                <w:color w:val="000000"/>
                <w:sz w:val="22"/>
                <w:szCs w:val="22"/>
                <w:lang w:val="es-PY" w:eastAsia="es-PY"/>
              </w:rPr>
              <w:t>45</w:t>
            </w:r>
          </w:p>
        </w:tc>
      </w:tr>
    </w:tbl>
    <w:p w14:paraId="5676D2A2" w14:textId="77777777" w:rsidR="00223209" w:rsidRDefault="00614FFC">
      <w:pPr>
        <w:spacing w:line="360" w:lineRule="auto"/>
        <w:jc w:val="both"/>
        <w:rPr>
          <w:rFonts w:eastAsia="Calibri"/>
          <w:b/>
          <w:bCs/>
          <w:sz w:val="22"/>
          <w:szCs w:val="22"/>
        </w:rPr>
      </w:pPr>
      <w:bookmarkStart w:id="198" w:name="_Hlk110536549"/>
      <w:r>
        <w:rPr>
          <w:rFonts w:eastAsia="Calibri"/>
          <w:b/>
          <w:bCs/>
          <w:sz w:val="22"/>
          <w:szCs w:val="22"/>
        </w:rPr>
        <w:t>Fuente: Datos obtenidos por la autora</w:t>
      </w:r>
    </w:p>
    <w:p w14:paraId="277B7A21" w14:textId="77777777" w:rsidR="00223209" w:rsidRDefault="00223209">
      <w:pPr>
        <w:spacing w:line="360" w:lineRule="auto"/>
        <w:jc w:val="both"/>
        <w:rPr>
          <w:rFonts w:eastAsia="Calibri"/>
          <w:b/>
          <w:bCs/>
          <w:sz w:val="22"/>
          <w:szCs w:val="22"/>
        </w:rPr>
      </w:pPr>
    </w:p>
    <w:p w14:paraId="4708FF55" w14:textId="77777777" w:rsidR="00223209" w:rsidRDefault="00614FFC">
      <w:pPr>
        <w:spacing w:line="360" w:lineRule="auto"/>
        <w:ind w:firstLine="708"/>
        <w:jc w:val="both"/>
        <w:rPr>
          <w:color w:val="000000"/>
          <w:sz w:val="22"/>
          <w:szCs w:val="22"/>
          <w:lang w:val="es-PY" w:eastAsia="es-PY"/>
        </w:rPr>
      </w:pPr>
      <w:r>
        <w:rPr>
          <w:rFonts w:eastAsia="Calibri"/>
          <w:sz w:val="22"/>
          <w:szCs w:val="22"/>
        </w:rPr>
        <w:t>De acuerdo con la misión: 68%</w:t>
      </w:r>
      <w:r>
        <w:rPr>
          <w:color w:val="000000"/>
          <w:sz w:val="22"/>
          <w:szCs w:val="22"/>
          <w:lang w:val="es-PY" w:eastAsia="es-PY"/>
        </w:rPr>
        <w:t xml:space="preserve"> la dirección nos conduce hacia los objetivos que tratamos de alcanzar, 48% existe un </w:t>
      </w:r>
      <w:r>
        <w:rPr>
          <w:color w:val="000000"/>
          <w:sz w:val="22"/>
          <w:szCs w:val="22"/>
          <w:lang w:val="es-PY" w:eastAsia="es-PY"/>
        </w:rPr>
        <w:t>amplio acuerdo sobre las metas a conseguir, 48% los líderes y directores fijan metas ambiciosas, pero realistas, 48% comparamos continuamente nuestro progreso con los objetivos fijados, 45% las personas de esta institución comprenden lo que hay que hacer p</w:t>
      </w:r>
      <w:r>
        <w:rPr>
          <w:color w:val="000000"/>
          <w:sz w:val="22"/>
          <w:szCs w:val="22"/>
          <w:lang w:val="es-PY" w:eastAsia="es-PY"/>
        </w:rPr>
        <w:t>ara tener éxito a largo plazo.</w:t>
      </w:r>
    </w:p>
    <w:p w14:paraId="3F383453" w14:textId="77777777" w:rsidR="00223209" w:rsidRDefault="00223209">
      <w:pPr>
        <w:spacing w:line="360" w:lineRule="auto"/>
        <w:jc w:val="both"/>
        <w:rPr>
          <w:rFonts w:eastAsia="Calibri"/>
          <w:b/>
          <w:bCs/>
          <w:sz w:val="22"/>
          <w:szCs w:val="22"/>
        </w:rPr>
      </w:pPr>
    </w:p>
    <w:p w14:paraId="6A3C22D3" w14:textId="77777777" w:rsidR="00223209" w:rsidRDefault="00223209">
      <w:pPr>
        <w:spacing w:line="360" w:lineRule="auto"/>
        <w:jc w:val="both"/>
        <w:rPr>
          <w:rFonts w:eastAsia="Calibri"/>
          <w:b/>
          <w:bCs/>
          <w:sz w:val="22"/>
          <w:szCs w:val="22"/>
        </w:rPr>
      </w:pPr>
    </w:p>
    <w:p w14:paraId="2010EE38" w14:textId="77777777" w:rsidR="00223209" w:rsidRDefault="00223209">
      <w:pPr>
        <w:spacing w:line="360" w:lineRule="auto"/>
        <w:jc w:val="both"/>
        <w:rPr>
          <w:rFonts w:eastAsia="Calibri"/>
          <w:b/>
          <w:bCs/>
          <w:sz w:val="22"/>
          <w:szCs w:val="22"/>
        </w:rPr>
      </w:pPr>
    </w:p>
    <w:p w14:paraId="448F8D98" w14:textId="77777777" w:rsidR="00223209" w:rsidRDefault="00223209">
      <w:pPr>
        <w:spacing w:line="360" w:lineRule="auto"/>
        <w:jc w:val="both"/>
        <w:rPr>
          <w:rFonts w:eastAsia="Calibri"/>
          <w:b/>
          <w:bCs/>
          <w:sz w:val="22"/>
          <w:szCs w:val="22"/>
        </w:rPr>
      </w:pPr>
    </w:p>
    <w:p w14:paraId="5237E359" w14:textId="77777777" w:rsidR="00223209" w:rsidRDefault="00223209">
      <w:pPr>
        <w:jc w:val="both"/>
        <w:rPr>
          <w:b/>
        </w:rPr>
      </w:pPr>
    </w:p>
    <w:bookmarkEnd w:id="198"/>
    <w:p w14:paraId="4519B316" w14:textId="77777777" w:rsidR="00223209" w:rsidRDefault="00223209">
      <w:pPr>
        <w:jc w:val="both"/>
        <w:rPr>
          <w:b/>
        </w:rPr>
      </w:pPr>
    </w:p>
    <w:p w14:paraId="05F82019" w14:textId="77777777" w:rsidR="00223209" w:rsidRDefault="00614FFC">
      <w:pPr>
        <w:pStyle w:val="Textoindependiente"/>
        <w:spacing w:line="360" w:lineRule="auto"/>
        <w:jc w:val="both"/>
        <w:rPr>
          <w:bCs/>
        </w:rPr>
      </w:pPr>
      <w:r>
        <w:rPr>
          <w:rFonts w:cs="Times New Roman"/>
          <w:b/>
        </w:rPr>
        <w:t>Tabla 13.</w:t>
      </w:r>
      <w:r>
        <w:rPr>
          <w:bCs/>
          <w:color w:val="000000"/>
        </w:rPr>
        <w:t xml:space="preserve"> Distribución del personal de enfermería según percepción de la visión</w:t>
      </w:r>
      <w:r>
        <w:rPr>
          <w:bCs/>
        </w:rPr>
        <w:t>. Catedra de urología. Hospital de clínicas. San Lorenzo paraguay.2021.    (n</w:t>
      </w:r>
      <w:r>
        <w:rPr>
          <w:bCs/>
          <w:color w:val="000000"/>
        </w:rPr>
        <w:t>=40)</w:t>
      </w:r>
    </w:p>
    <w:tbl>
      <w:tblPr>
        <w:tblW w:w="8193" w:type="dxa"/>
        <w:tblInd w:w="-10" w:type="dxa"/>
        <w:tblCellMar>
          <w:left w:w="70" w:type="dxa"/>
          <w:right w:w="70" w:type="dxa"/>
        </w:tblCellMar>
        <w:tblLook w:val="04A0" w:firstRow="1" w:lastRow="0" w:firstColumn="1" w:lastColumn="0" w:noHBand="0" w:noVBand="1"/>
      </w:tblPr>
      <w:tblGrid>
        <w:gridCol w:w="1900"/>
        <w:gridCol w:w="640"/>
        <w:gridCol w:w="640"/>
        <w:gridCol w:w="600"/>
        <w:gridCol w:w="680"/>
        <w:gridCol w:w="640"/>
        <w:gridCol w:w="620"/>
        <w:gridCol w:w="620"/>
        <w:gridCol w:w="620"/>
        <w:gridCol w:w="575"/>
        <w:gridCol w:w="658"/>
      </w:tblGrid>
      <w:tr w:rsidR="00223209" w14:paraId="1C38C0F4" w14:textId="77777777">
        <w:trPr>
          <w:trHeight w:val="936"/>
        </w:trPr>
        <w:tc>
          <w:tcPr>
            <w:tcW w:w="1900" w:type="dxa"/>
            <w:vMerge w:val="restart"/>
            <w:tcBorders>
              <w:top w:val="single" w:sz="4" w:space="0" w:color="auto"/>
            </w:tcBorders>
            <w:shd w:val="clear" w:color="auto" w:fill="auto"/>
            <w:vAlign w:val="center"/>
            <w:hideMark/>
          </w:tcPr>
          <w:p w14:paraId="1AF40F0A" w14:textId="77777777" w:rsidR="00223209" w:rsidRDefault="00614FFC">
            <w:pPr>
              <w:jc w:val="center"/>
              <w:rPr>
                <w:b/>
                <w:bCs/>
                <w:color w:val="000000"/>
                <w:lang w:val="es-PY" w:eastAsia="es-PY"/>
              </w:rPr>
            </w:pPr>
            <w:r>
              <w:rPr>
                <w:b/>
                <w:bCs/>
                <w:color w:val="000000"/>
                <w:lang w:val="es-PY" w:eastAsia="es-PY"/>
              </w:rPr>
              <w:t>Visión</w:t>
            </w:r>
          </w:p>
        </w:tc>
        <w:tc>
          <w:tcPr>
            <w:tcW w:w="1280" w:type="dxa"/>
            <w:gridSpan w:val="2"/>
            <w:tcBorders>
              <w:top w:val="single" w:sz="4" w:space="0" w:color="auto"/>
            </w:tcBorders>
            <w:shd w:val="clear" w:color="auto" w:fill="auto"/>
            <w:vAlign w:val="center"/>
            <w:hideMark/>
          </w:tcPr>
          <w:p w14:paraId="1FF1AFB4" w14:textId="77777777" w:rsidR="00223209" w:rsidRDefault="00614FFC">
            <w:pPr>
              <w:jc w:val="center"/>
              <w:rPr>
                <w:color w:val="000000"/>
                <w:lang w:val="es-PY" w:eastAsia="es-PY"/>
              </w:rPr>
            </w:pPr>
            <w:r>
              <w:rPr>
                <w:color w:val="000000"/>
                <w:sz w:val="22"/>
                <w:szCs w:val="22"/>
                <w:lang w:val="es-PY" w:eastAsia="es-PY"/>
              </w:rPr>
              <w:t>Totalmente en desacuerdo</w:t>
            </w:r>
          </w:p>
        </w:tc>
        <w:tc>
          <w:tcPr>
            <w:tcW w:w="1280" w:type="dxa"/>
            <w:gridSpan w:val="2"/>
            <w:tcBorders>
              <w:top w:val="single" w:sz="4" w:space="0" w:color="auto"/>
            </w:tcBorders>
            <w:shd w:val="clear" w:color="auto" w:fill="auto"/>
            <w:vAlign w:val="center"/>
            <w:hideMark/>
          </w:tcPr>
          <w:p w14:paraId="15EE414B" w14:textId="77777777" w:rsidR="00223209" w:rsidRDefault="00614FFC">
            <w:pPr>
              <w:jc w:val="both"/>
              <w:rPr>
                <w:color w:val="000000"/>
                <w:lang w:val="es-PY" w:eastAsia="es-PY"/>
              </w:rPr>
            </w:pPr>
            <w:r>
              <w:rPr>
                <w:color w:val="000000"/>
                <w:sz w:val="22"/>
                <w:szCs w:val="22"/>
                <w:lang w:val="es-PY" w:eastAsia="es-PY"/>
              </w:rPr>
              <w:t>En desacuerdo</w:t>
            </w:r>
          </w:p>
        </w:tc>
        <w:tc>
          <w:tcPr>
            <w:tcW w:w="1260" w:type="dxa"/>
            <w:gridSpan w:val="2"/>
            <w:tcBorders>
              <w:top w:val="single" w:sz="4" w:space="0" w:color="auto"/>
            </w:tcBorders>
            <w:shd w:val="clear" w:color="auto" w:fill="auto"/>
            <w:vAlign w:val="center"/>
            <w:hideMark/>
          </w:tcPr>
          <w:p w14:paraId="704B96DC" w14:textId="77777777" w:rsidR="00223209" w:rsidRDefault="00614FFC">
            <w:pPr>
              <w:jc w:val="both"/>
              <w:rPr>
                <w:color w:val="000000"/>
                <w:lang w:val="es-PY" w:eastAsia="es-PY"/>
              </w:rPr>
            </w:pPr>
            <w:r>
              <w:rPr>
                <w:color w:val="000000"/>
                <w:sz w:val="22"/>
                <w:szCs w:val="22"/>
                <w:lang w:val="es-PY" w:eastAsia="es-PY"/>
              </w:rPr>
              <w:t>Neutral</w:t>
            </w:r>
          </w:p>
        </w:tc>
        <w:tc>
          <w:tcPr>
            <w:tcW w:w="1240" w:type="dxa"/>
            <w:gridSpan w:val="2"/>
            <w:tcBorders>
              <w:top w:val="single" w:sz="4" w:space="0" w:color="auto"/>
            </w:tcBorders>
            <w:shd w:val="clear" w:color="auto" w:fill="auto"/>
            <w:vAlign w:val="center"/>
            <w:hideMark/>
          </w:tcPr>
          <w:p w14:paraId="1EE7741A" w14:textId="77777777" w:rsidR="00223209" w:rsidRDefault="00614FFC">
            <w:pPr>
              <w:jc w:val="both"/>
              <w:rPr>
                <w:color w:val="000000"/>
                <w:lang w:val="es-PY" w:eastAsia="es-PY"/>
              </w:rPr>
            </w:pPr>
            <w:r>
              <w:rPr>
                <w:color w:val="000000"/>
                <w:sz w:val="22"/>
                <w:szCs w:val="22"/>
                <w:lang w:val="es-PY" w:eastAsia="es-PY"/>
              </w:rPr>
              <w:t>De acuerdo</w:t>
            </w:r>
          </w:p>
        </w:tc>
        <w:tc>
          <w:tcPr>
            <w:tcW w:w="1233" w:type="dxa"/>
            <w:gridSpan w:val="2"/>
            <w:tcBorders>
              <w:top w:val="single" w:sz="4" w:space="0" w:color="auto"/>
            </w:tcBorders>
            <w:shd w:val="clear" w:color="auto" w:fill="auto"/>
            <w:vAlign w:val="center"/>
            <w:hideMark/>
          </w:tcPr>
          <w:p w14:paraId="305DDECA" w14:textId="77777777" w:rsidR="00223209" w:rsidRDefault="00614FFC">
            <w:pPr>
              <w:jc w:val="both"/>
              <w:rPr>
                <w:color w:val="000000"/>
                <w:lang w:val="es-PY" w:eastAsia="es-PY"/>
              </w:rPr>
            </w:pPr>
            <w:r>
              <w:rPr>
                <w:color w:val="000000"/>
                <w:sz w:val="22"/>
                <w:szCs w:val="22"/>
                <w:lang w:val="es-PY" w:eastAsia="es-PY"/>
              </w:rPr>
              <w:t>Totalmente de acuerdo</w:t>
            </w:r>
          </w:p>
        </w:tc>
      </w:tr>
      <w:tr w:rsidR="00223209" w14:paraId="718A78DD" w14:textId="77777777">
        <w:trPr>
          <w:trHeight w:val="300"/>
        </w:trPr>
        <w:tc>
          <w:tcPr>
            <w:tcW w:w="1900" w:type="dxa"/>
            <w:vMerge/>
            <w:tcBorders>
              <w:bottom w:val="single" w:sz="4" w:space="0" w:color="auto"/>
            </w:tcBorders>
            <w:vAlign w:val="center"/>
            <w:hideMark/>
          </w:tcPr>
          <w:p w14:paraId="484F14C0" w14:textId="77777777" w:rsidR="00223209" w:rsidRDefault="00223209">
            <w:pPr>
              <w:rPr>
                <w:b/>
                <w:bCs/>
                <w:color w:val="000000"/>
                <w:lang w:val="es-PY" w:eastAsia="es-PY"/>
              </w:rPr>
            </w:pPr>
          </w:p>
        </w:tc>
        <w:tc>
          <w:tcPr>
            <w:tcW w:w="1280" w:type="dxa"/>
            <w:gridSpan w:val="2"/>
            <w:tcBorders>
              <w:bottom w:val="single" w:sz="4" w:space="0" w:color="auto"/>
            </w:tcBorders>
            <w:shd w:val="clear" w:color="auto" w:fill="auto"/>
            <w:vAlign w:val="center"/>
            <w:hideMark/>
          </w:tcPr>
          <w:p w14:paraId="1CDBE7DD" w14:textId="77777777" w:rsidR="00223209" w:rsidRDefault="00614FFC">
            <w:pPr>
              <w:jc w:val="both"/>
              <w:rPr>
                <w:color w:val="000000"/>
                <w:lang w:val="es-PY" w:eastAsia="es-PY"/>
              </w:rPr>
            </w:pPr>
            <w:r>
              <w:rPr>
                <w:color w:val="000000"/>
                <w:sz w:val="22"/>
                <w:szCs w:val="22"/>
                <w:lang w:val="es-PY" w:eastAsia="es-PY"/>
              </w:rPr>
              <w:t xml:space="preserve"> No            %</w:t>
            </w:r>
          </w:p>
        </w:tc>
        <w:tc>
          <w:tcPr>
            <w:tcW w:w="1280" w:type="dxa"/>
            <w:gridSpan w:val="2"/>
            <w:tcBorders>
              <w:bottom w:val="single" w:sz="4" w:space="0" w:color="auto"/>
            </w:tcBorders>
            <w:shd w:val="clear" w:color="auto" w:fill="auto"/>
            <w:vAlign w:val="center"/>
            <w:hideMark/>
          </w:tcPr>
          <w:p w14:paraId="3B5AC228" w14:textId="77777777" w:rsidR="00223209" w:rsidRDefault="00614FFC">
            <w:pPr>
              <w:jc w:val="both"/>
              <w:rPr>
                <w:color w:val="000000"/>
                <w:lang w:val="es-PY" w:eastAsia="es-PY"/>
              </w:rPr>
            </w:pPr>
            <w:r>
              <w:rPr>
                <w:color w:val="000000"/>
                <w:sz w:val="22"/>
                <w:szCs w:val="22"/>
                <w:lang w:val="es-PY" w:eastAsia="es-PY"/>
              </w:rPr>
              <w:t xml:space="preserve"> No           %</w:t>
            </w:r>
          </w:p>
        </w:tc>
        <w:tc>
          <w:tcPr>
            <w:tcW w:w="640" w:type="dxa"/>
            <w:tcBorders>
              <w:bottom w:val="single" w:sz="4" w:space="0" w:color="auto"/>
            </w:tcBorders>
            <w:shd w:val="clear" w:color="auto" w:fill="auto"/>
            <w:vAlign w:val="center"/>
            <w:hideMark/>
          </w:tcPr>
          <w:p w14:paraId="23D74D34" w14:textId="77777777" w:rsidR="00223209" w:rsidRDefault="00614FFC">
            <w:pPr>
              <w:jc w:val="both"/>
              <w:rPr>
                <w:color w:val="000000"/>
                <w:lang w:val="es-PY" w:eastAsia="es-PY"/>
              </w:rPr>
            </w:pPr>
            <w:r>
              <w:rPr>
                <w:color w:val="000000"/>
                <w:sz w:val="22"/>
                <w:szCs w:val="22"/>
                <w:lang w:val="es-PY" w:eastAsia="es-PY"/>
              </w:rPr>
              <w:t>No</w:t>
            </w:r>
          </w:p>
        </w:tc>
        <w:tc>
          <w:tcPr>
            <w:tcW w:w="620" w:type="dxa"/>
            <w:tcBorders>
              <w:bottom w:val="single" w:sz="4" w:space="0" w:color="auto"/>
            </w:tcBorders>
            <w:shd w:val="clear" w:color="auto" w:fill="auto"/>
            <w:vAlign w:val="center"/>
            <w:hideMark/>
          </w:tcPr>
          <w:p w14:paraId="15B9811C" w14:textId="77777777" w:rsidR="00223209" w:rsidRDefault="00614FFC">
            <w:pPr>
              <w:jc w:val="both"/>
              <w:rPr>
                <w:color w:val="000000"/>
                <w:lang w:val="es-PY" w:eastAsia="es-PY"/>
              </w:rPr>
            </w:pPr>
            <w:r>
              <w:rPr>
                <w:color w:val="000000"/>
                <w:sz w:val="22"/>
                <w:szCs w:val="22"/>
                <w:lang w:val="es-PY" w:eastAsia="es-PY"/>
              </w:rPr>
              <w:t>%</w:t>
            </w:r>
          </w:p>
        </w:tc>
        <w:tc>
          <w:tcPr>
            <w:tcW w:w="620" w:type="dxa"/>
            <w:tcBorders>
              <w:bottom w:val="single" w:sz="4" w:space="0" w:color="auto"/>
            </w:tcBorders>
            <w:shd w:val="clear" w:color="auto" w:fill="auto"/>
            <w:vAlign w:val="center"/>
            <w:hideMark/>
          </w:tcPr>
          <w:p w14:paraId="089AD203" w14:textId="77777777" w:rsidR="00223209" w:rsidRDefault="00614FFC">
            <w:pPr>
              <w:jc w:val="both"/>
              <w:rPr>
                <w:color w:val="000000"/>
                <w:lang w:val="es-PY" w:eastAsia="es-PY"/>
              </w:rPr>
            </w:pPr>
            <w:r>
              <w:rPr>
                <w:color w:val="000000"/>
                <w:sz w:val="22"/>
                <w:szCs w:val="22"/>
                <w:lang w:val="es-PY" w:eastAsia="es-PY"/>
              </w:rPr>
              <w:t xml:space="preserve"> No</w:t>
            </w:r>
          </w:p>
        </w:tc>
        <w:tc>
          <w:tcPr>
            <w:tcW w:w="620" w:type="dxa"/>
            <w:tcBorders>
              <w:bottom w:val="single" w:sz="4" w:space="0" w:color="auto"/>
            </w:tcBorders>
            <w:shd w:val="clear" w:color="auto" w:fill="auto"/>
            <w:vAlign w:val="center"/>
            <w:hideMark/>
          </w:tcPr>
          <w:p w14:paraId="36777177" w14:textId="77777777" w:rsidR="00223209" w:rsidRDefault="00614FFC">
            <w:pPr>
              <w:jc w:val="both"/>
              <w:rPr>
                <w:color w:val="000000"/>
                <w:lang w:val="es-PY" w:eastAsia="es-PY"/>
              </w:rPr>
            </w:pPr>
            <w:r>
              <w:rPr>
                <w:color w:val="000000"/>
                <w:sz w:val="22"/>
                <w:szCs w:val="22"/>
                <w:lang w:val="es-PY" w:eastAsia="es-PY"/>
              </w:rPr>
              <w:t xml:space="preserve">  %</w:t>
            </w:r>
          </w:p>
        </w:tc>
        <w:tc>
          <w:tcPr>
            <w:tcW w:w="575" w:type="dxa"/>
            <w:tcBorders>
              <w:bottom w:val="single" w:sz="4" w:space="0" w:color="auto"/>
            </w:tcBorders>
            <w:shd w:val="clear" w:color="auto" w:fill="auto"/>
            <w:vAlign w:val="center"/>
            <w:hideMark/>
          </w:tcPr>
          <w:p w14:paraId="1F48BACC" w14:textId="77777777" w:rsidR="00223209" w:rsidRDefault="00614FFC">
            <w:pPr>
              <w:jc w:val="center"/>
              <w:rPr>
                <w:color w:val="000000"/>
                <w:lang w:val="es-PY" w:eastAsia="es-PY"/>
              </w:rPr>
            </w:pPr>
            <w:r>
              <w:rPr>
                <w:color w:val="000000"/>
                <w:sz w:val="22"/>
                <w:szCs w:val="22"/>
                <w:lang w:val="es-PY" w:eastAsia="es-PY"/>
              </w:rPr>
              <w:t>No</w:t>
            </w:r>
          </w:p>
        </w:tc>
        <w:tc>
          <w:tcPr>
            <w:tcW w:w="658" w:type="dxa"/>
            <w:tcBorders>
              <w:bottom w:val="single" w:sz="4" w:space="0" w:color="auto"/>
            </w:tcBorders>
            <w:shd w:val="clear" w:color="auto" w:fill="auto"/>
            <w:vAlign w:val="center"/>
            <w:hideMark/>
          </w:tcPr>
          <w:p w14:paraId="4432F269" w14:textId="77777777" w:rsidR="00223209" w:rsidRDefault="00614FFC">
            <w:pPr>
              <w:jc w:val="center"/>
              <w:rPr>
                <w:color w:val="000000"/>
                <w:lang w:val="es-PY" w:eastAsia="es-PY"/>
              </w:rPr>
            </w:pPr>
            <w:r>
              <w:rPr>
                <w:color w:val="000000"/>
                <w:sz w:val="22"/>
                <w:szCs w:val="22"/>
                <w:lang w:val="es-PY" w:eastAsia="es-PY"/>
              </w:rPr>
              <w:t>%</w:t>
            </w:r>
          </w:p>
        </w:tc>
      </w:tr>
      <w:tr w:rsidR="00223209" w14:paraId="4B3955F6" w14:textId="77777777">
        <w:trPr>
          <w:trHeight w:val="1271"/>
        </w:trPr>
        <w:tc>
          <w:tcPr>
            <w:tcW w:w="1900" w:type="dxa"/>
            <w:tcBorders>
              <w:top w:val="single" w:sz="4" w:space="0" w:color="auto"/>
            </w:tcBorders>
            <w:shd w:val="clear" w:color="auto" w:fill="auto"/>
            <w:vAlign w:val="center"/>
            <w:hideMark/>
          </w:tcPr>
          <w:p w14:paraId="684BA481" w14:textId="77777777" w:rsidR="00223209" w:rsidRDefault="00614FFC">
            <w:pPr>
              <w:jc w:val="both"/>
              <w:rPr>
                <w:color w:val="000000"/>
                <w:lang w:val="es-PY" w:eastAsia="es-PY"/>
              </w:rPr>
            </w:pPr>
            <w:r>
              <w:rPr>
                <w:color w:val="000000"/>
                <w:sz w:val="22"/>
                <w:szCs w:val="22"/>
                <w:lang w:val="es-PY" w:eastAsia="es-PY"/>
              </w:rPr>
              <w:t xml:space="preserve">1. </w:t>
            </w:r>
            <w:bookmarkStart w:id="199" w:name="_Hlk110873775"/>
            <w:r>
              <w:rPr>
                <w:color w:val="000000"/>
                <w:sz w:val="22"/>
                <w:szCs w:val="22"/>
                <w:lang w:val="es-PY" w:eastAsia="es-PY"/>
              </w:rPr>
              <w:t>Tenemos una visión compartida de cómo será esta institución en el futuro</w:t>
            </w:r>
            <w:bookmarkEnd w:id="199"/>
          </w:p>
        </w:tc>
        <w:tc>
          <w:tcPr>
            <w:tcW w:w="640" w:type="dxa"/>
            <w:tcBorders>
              <w:top w:val="single" w:sz="4" w:space="0" w:color="auto"/>
            </w:tcBorders>
            <w:shd w:val="clear" w:color="auto" w:fill="auto"/>
            <w:vAlign w:val="center"/>
            <w:hideMark/>
          </w:tcPr>
          <w:p w14:paraId="38F2CA32"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40" w:type="dxa"/>
            <w:tcBorders>
              <w:top w:val="single" w:sz="4" w:space="0" w:color="auto"/>
            </w:tcBorders>
            <w:shd w:val="clear" w:color="auto" w:fill="auto"/>
            <w:vAlign w:val="center"/>
            <w:hideMark/>
          </w:tcPr>
          <w:p w14:paraId="5543B821"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00" w:type="dxa"/>
            <w:tcBorders>
              <w:top w:val="single" w:sz="4" w:space="0" w:color="auto"/>
            </w:tcBorders>
            <w:shd w:val="clear" w:color="auto" w:fill="auto"/>
            <w:vAlign w:val="center"/>
            <w:hideMark/>
          </w:tcPr>
          <w:p w14:paraId="21FBAD45"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w:t>
            </w:r>
          </w:p>
        </w:tc>
        <w:tc>
          <w:tcPr>
            <w:tcW w:w="680" w:type="dxa"/>
            <w:tcBorders>
              <w:top w:val="single" w:sz="4" w:space="0" w:color="auto"/>
            </w:tcBorders>
            <w:shd w:val="clear" w:color="auto" w:fill="auto"/>
            <w:vAlign w:val="center"/>
            <w:hideMark/>
          </w:tcPr>
          <w:p w14:paraId="4F32FD64"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40" w:type="dxa"/>
            <w:tcBorders>
              <w:top w:val="single" w:sz="4" w:space="0" w:color="auto"/>
            </w:tcBorders>
            <w:shd w:val="clear" w:color="auto" w:fill="auto"/>
            <w:vAlign w:val="center"/>
            <w:hideMark/>
          </w:tcPr>
          <w:p w14:paraId="722FD08C"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20" w:type="dxa"/>
            <w:tcBorders>
              <w:top w:val="single" w:sz="4" w:space="0" w:color="auto"/>
            </w:tcBorders>
            <w:shd w:val="clear" w:color="auto" w:fill="auto"/>
            <w:vAlign w:val="center"/>
            <w:hideMark/>
          </w:tcPr>
          <w:p w14:paraId="2F60884A" w14:textId="77777777" w:rsidR="00223209" w:rsidRDefault="00614FFC">
            <w:pPr>
              <w:rPr>
                <w:rFonts w:ascii="Calibri" w:hAnsi="Calibri" w:cs="Calibri"/>
                <w:color w:val="000000"/>
                <w:lang w:val="es-PY" w:eastAsia="es-PY"/>
              </w:rPr>
            </w:pPr>
            <w:r>
              <w:rPr>
                <w:rFonts w:ascii="Calibri" w:hAnsi="Calibri" w:cs="Calibri"/>
                <w:color w:val="000000"/>
                <w:sz w:val="22"/>
                <w:szCs w:val="22"/>
                <w:lang w:val="es-PY" w:eastAsia="es-PY"/>
              </w:rPr>
              <w:t>8</w:t>
            </w:r>
          </w:p>
        </w:tc>
        <w:tc>
          <w:tcPr>
            <w:tcW w:w="620" w:type="dxa"/>
            <w:tcBorders>
              <w:top w:val="single" w:sz="4" w:space="0" w:color="auto"/>
            </w:tcBorders>
            <w:shd w:val="clear" w:color="auto" w:fill="auto"/>
            <w:vAlign w:val="center"/>
            <w:hideMark/>
          </w:tcPr>
          <w:p w14:paraId="25595B6C"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15</w:t>
            </w:r>
          </w:p>
        </w:tc>
        <w:tc>
          <w:tcPr>
            <w:tcW w:w="620" w:type="dxa"/>
            <w:tcBorders>
              <w:top w:val="single" w:sz="4" w:space="0" w:color="auto"/>
            </w:tcBorders>
            <w:shd w:val="clear" w:color="auto" w:fill="auto"/>
            <w:vAlign w:val="center"/>
            <w:hideMark/>
          </w:tcPr>
          <w:p w14:paraId="7014FE38"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38</w:t>
            </w:r>
          </w:p>
        </w:tc>
        <w:tc>
          <w:tcPr>
            <w:tcW w:w="575" w:type="dxa"/>
            <w:tcBorders>
              <w:top w:val="single" w:sz="4" w:space="0" w:color="auto"/>
            </w:tcBorders>
            <w:shd w:val="clear" w:color="auto" w:fill="auto"/>
            <w:vAlign w:val="center"/>
            <w:hideMark/>
          </w:tcPr>
          <w:p w14:paraId="7069AF30" w14:textId="77777777" w:rsidR="00223209" w:rsidRDefault="00614FFC">
            <w:pPr>
              <w:jc w:val="center"/>
              <w:rPr>
                <w:color w:val="000000"/>
                <w:lang w:val="es-PY" w:eastAsia="es-PY"/>
              </w:rPr>
            </w:pPr>
            <w:r>
              <w:rPr>
                <w:color w:val="000000"/>
                <w:sz w:val="22"/>
                <w:szCs w:val="22"/>
                <w:lang w:val="es-PY" w:eastAsia="es-PY"/>
              </w:rPr>
              <w:t>19</w:t>
            </w:r>
          </w:p>
        </w:tc>
        <w:tc>
          <w:tcPr>
            <w:tcW w:w="658" w:type="dxa"/>
            <w:tcBorders>
              <w:top w:val="single" w:sz="4" w:space="0" w:color="auto"/>
            </w:tcBorders>
            <w:shd w:val="clear" w:color="auto" w:fill="auto"/>
            <w:vAlign w:val="center"/>
            <w:hideMark/>
          </w:tcPr>
          <w:p w14:paraId="2172C697" w14:textId="77777777" w:rsidR="00223209" w:rsidRDefault="00614FFC">
            <w:pPr>
              <w:jc w:val="center"/>
              <w:rPr>
                <w:color w:val="000000"/>
                <w:lang w:val="es-PY" w:eastAsia="es-PY"/>
              </w:rPr>
            </w:pPr>
            <w:r>
              <w:rPr>
                <w:color w:val="000000"/>
                <w:sz w:val="22"/>
                <w:szCs w:val="22"/>
                <w:lang w:val="es-PY" w:eastAsia="es-PY"/>
              </w:rPr>
              <w:t>48</w:t>
            </w:r>
          </w:p>
        </w:tc>
      </w:tr>
      <w:tr w:rsidR="00223209" w14:paraId="70A8CCB7" w14:textId="77777777">
        <w:trPr>
          <w:trHeight w:val="836"/>
        </w:trPr>
        <w:tc>
          <w:tcPr>
            <w:tcW w:w="1900" w:type="dxa"/>
            <w:shd w:val="clear" w:color="auto" w:fill="auto"/>
            <w:vAlign w:val="center"/>
            <w:hideMark/>
          </w:tcPr>
          <w:p w14:paraId="71A3A6AA" w14:textId="77777777" w:rsidR="00223209" w:rsidRDefault="00614FFC">
            <w:pPr>
              <w:jc w:val="both"/>
              <w:rPr>
                <w:color w:val="000000"/>
                <w:lang w:val="es-PY" w:eastAsia="es-PY"/>
              </w:rPr>
            </w:pPr>
            <w:r>
              <w:rPr>
                <w:color w:val="000000"/>
                <w:sz w:val="22"/>
                <w:szCs w:val="22"/>
                <w:lang w:val="es-PY" w:eastAsia="es-PY"/>
              </w:rPr>
              <w:t xml:space="preserve">2. </w:t>
            </w:r>
            <w:bookmarkStart w:id="200" w:name="_Hlk110873807"/>
            <w:r>
              <w:rPr>
                <w:color w:val="000000"/>
                <w:sz w:val="22"/>
                <w:szCs w:val="22"/>
                <w:lang w:val="es-PY" w:eastAsia="es-PY"/>
              </w:rPr>
              <w:t xml:space="preserve">Los líderes y directores tienen una </w:t>
            </w:r>
            <w:r>
              <w:rPr>
                <w:color w:val="000000"/>
                <w:sz w:val="22"/>
                <w:szCs w:val="22"/>
                <w:lang w:val="es-PY" w:eastAsia="es-PY"/>
              </w:rPr>
              <w:t>perspectiva a largo plazo</w:t>
            </w:r>
            <w:bookmarkEnd w:id="200"/>
          </w:p>
        </w:tc>
        <w:tc>
          <w:tcPr>
            <w:tcW w:w="640" w:type="dxa"/>
            <w:shd w:val="clear" w:color="auto" w:fill="auto"/>
            <w:vAlign w:val="center"/>
            <w:hideMark/>
          </w:tcPr>
          <w:p w14:paraId="2E3DC1F8"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w:t>
            </w:r>
          </w:p>
        </w:tc>
        <w:tc>
          <w:tcPr>
            <w:tcW w:w="640" w:type="dxa"/>
            <w:shd w:val="clear" w:color="auto" w:fill="auto"/>
            <w:vAlign w:val="center"/>
            <w:hideMark/>
          </w:tcPr>
          <w:p w14:paraId="12470477"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00" w:type="dxa"/>
            <w:shd w:val="clear" w:color="auto" w:fill="auto"/>
            <w:vAlign w:val="center"/>
            <w:hideMark/>
          </w:tcPr>
          <w:p w14:paraId="4982F3A4"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80" w:type="dxa"/>
            <w:shd w:val="clear" w:color="auto" w:fill="auto"/>
            <w:vAlign w:val="center"/>
            <w:hideMark/>
          </w:tcPr>
          <w:p w14:paraId="3FC9AD13"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40" w:type="dxa"/>
            <w:shd w:val="clear" w:color="auto" w:fill="auto"/>
            <w:vAlign w:val="center"/>
            <w:hideMark/>
          </w:tcPr>
          <w:p w14:paraId="37018B38"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4</w:t>
            </w:r>
          </w:p>
        </w:tc>
        <w:tc>
          <w:tcPr>
            <w:tcW w:w="620" w:type="dxa"/>
            <w:shd w:val="clear" w:color="auto" w:fill="auto"/>
            <w:vAlign w:val="center"/>
            <w:hideMark/>
          </w:tcPr>
          <w:p w14:paraId="5146AA9A"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10</w:t>
            </w:r>
          </w:p>
        </w:tc>
        <w:tc>
          <w:tcPr>
            <w:tcW w:w="620" w:type="dxa"/>
            <w:shd w:val="clear" w:color="auto" w:fill="auto"/>
            <w:vAlign w:val="center"/>
            <w:hideMark/>
          </w:tcPr>
          <w:p w14:paraId="1F0BA5D2"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13</w:t>
            </w:r>
          </w:p>
        </w:tc>
        <w:tc>
          <w:tcPr>
            <w:tcW w:w="620" w:type="dxa"/>
            <w:shd w:val="clear" w:color="auto" w:fill="auto"/>
            <w:vAlign w:val="center"/>
            <w:hideMark/>
          </w:tcPr>
          <w:p w14:paraId="1CE534E5"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33</w:t>
            </w:r>
          </w:p>
        </w:tc>
        <w:tc>
          <w:tcPr>
            <w:tcW w:w="575" w:type="dxa"/>
            <w:shd w:val="clear" w:color="auto" w:fill="auto"/>
            <w:vAlign w:val="center"/>
            <w:hideMark/>
          </w:tcPr>
          <w:p w14:paraId="202AF33C" w14:textId="77777777" w:rsidR="00223209" w:rsidRDefault="00614FFC">
            <w:pPr>
              <w:jc w:val="center"/>
              <w:rPr>
                <w:color w:val="000000"/>
                <w:lang w:val="es-PY" w:eastAsia="es-PY"/>
              </w:rPr>
            </w:pPr>
            <w:r>
              <w:rPr>
                <w:color w:val="000000"/>
                <w:sz w:val="22"/>
                <w:szCs w:val="22"/>
                <w:lang w:val="es-PY" w:eastAsia="es-PY"/>
              </w:rPr>
              <w:t>20</w:t>
            </w:r>
          </w:p>
        </w:tc>
        <w:tc>
          <w:tcPr>
            <w:tcW w:w="658" w:type="dxa"/>
            <w:shd w:val="clear" w:color="auto" w:fill="auto"/>
            <w:vAlign w:val="center"/>
            <w:hideMark/>
          </w:tcPr>
          <w:p w14:paraId="2AC2078F" w14:textId="77777777" w:rsidR="00223209" w:rsidRDefault="00614FFC">
            <w:pPr>
              <w:jc w:val="center"/>
              <w:rPr>
                <w:color w:val="000000"/>
                <w:lang w:val="es-PY" w:eastAsia="es-PY"/>
              </w:rPr>
            </w:pPr>
            <w:r>
              <w:rPr>
                <w:color w:val="000000"/>
                <w:sz w:val="22"/>
                <w:szCs w:val="22"/>
                <w:lang w:val="es-PY" w:eastAsia="es-PY"/>
              </w:rPr>
              <w:t>50</w:t>
            </w:r>
          </w:p>
        </w:tc>
      </w:tr>
      <w:tr w:rsidR="00223209" w14:paraId="4843EB47" w14:textId="77777777">
        <w:trPr>
          <w:trHeight w:val="1361"/>
        </w:trPr>
        <w:tc>
          <w:tcPr>
            <w:tcW w:w="1900" w:type="dxa"/>
            <w:shd w:val="clear" w:color="auto" w:fill="auto"/>
            <w:vAlign w:val="center"/>
            <w:hideMark/>
          </w:tcPr>
          <w:p w14:paraId="16C28B88" w14:textId="77777777" w:rsidR="00223209" w:rsidRDefault="00614FFC">
            <w:pPr>
              <w:jc w:val="both"/>
              <w:rPr>
                <w:color w:val="000000"/>
                <w:lang w:val="es-PY" w:eastAsia="es-PY"/>
              </w:rPr>
            </w:pPr>
            <w:r>
              <w:rPr>
                <w:color w:val="000000"/>
                <w:sz w:val="22"/>
                <w:szCs w:val="22"/>
                <w:lang w:val="es-PY" w:eastAsia="es-PY"/>
              </w:rPr>
              <w:t xml:space="preserve">3. </w:t>
            </w:r>
            <w:bookmarkStart w:id="201" w:name="_Hlk110873591"/>
            <w:r>
              <w:rPr>
                <w:color w:val="000000"/>
                <w:sz w:val="22"/>
                <w:szCs w:val="22"/>
                <w:lang w:val="es-PY" w:eastAsia="es-PY"/>
              </w:rPr>
              <w:t>El cumplimiento de metas a corto plazo compromete a menudo nuestra visión a largo plazo</w:t>
            </w:r>
            <w:bookmarkEnd w:id="201"/>
          </w:p>
        </w:tc>
        <w:tc>
          <w:tcPr>
            <w:tcW w:w="640" w:type="dxa"/>
            <w:shd w:val="clear" w:color="auto" w:fill="auto"/>
            <w:vAlign w:val="center"/>
            <w:hideMark/>
          </w:tcPr>
          <w:p w14:paraId="406FAE68"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2</w:t>
            </w:r>
          </w:p>
        </w:tc>
        <w:tc>
          <w:tcPr>
            <w:tcW w:w="640" w:type="dxa"/>
            <w:shd w:val="clear" w:color="auto" w:fill="auto"/>
            <w:vAlign w:val="center"/>
            <w:hideMark/>
          </w:tcPr>
          <w:p w14:paraId="1782A8FF"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5</w:t>
            </w:r>
          </w:p>
        </w:tc>
        <w:tc>
          <w:tcPr>
            <w:tcW w:w="600" w:type="dxa"/>
            <w:shd w:val="clear" w:color="auto" w:fill="auto"/>
            <w:vAlign w:val="center"/>
            <w:hideMark/>
          </w:tcPr>
          <w:p w14:paraId="0A99F09E"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w:t>
            </w:r>
          </w:p>
        </w:tc>
        <w:tc>
          <w:tcPr>
            <w:tcW w:w="680" w:type="dxa"/>
            <w:shd w:val="clear" w:color="auto" w:fill="auto"/>
            <w:vAlign w:val="center"/>
            <w:hideMark/>
          </w:tcPr>
          <w:p w14:paraId="4EB096CB"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40" w:type="dxa"/>
            <w:shd w:val="clear" w:color="auto" w:fill="auto"/>
            <w:vAlign w:val="center"/>
            <w:hideMark/>
          </w:tcPr>
          <w:p w14:paraId="6795C8D4"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6</w:t>
            </w:r>
          </w:p>
        </w:tc>
        <w:tc>
          <w:tcPr>
            <w:tcW w:w="620" w:type="dxa"/>
            <w:shd w:val="clear" w:color="auto" w:fill="auto"/>
            <w:vAlign w:val="center"/>
            <w:hideMark/>
          </w:tcPr>
          <w:p w14:paraId="78465A1C"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15</w:t>
            </w:r>
          </w:p>
        </w:tc>
        <w:tc>
          <w:tcPr>
            <w:tcW w:w="620" w:type="dxa"/>
            <w:shd w:val="clear" w:color="auto" w:fill="auto"/>
            <w:vAlign w:val="center"/>
            <w:hideMark/>
          </w:tcPr>
          <w:p w14:paraId="3DFBCFFF"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3</w:t>
            </w:r>
          </w:p>
        </w:tc>
        <w:tc>
          <w:tcPr>
            <w:tcW w:w="620" w:type="dxa"/>
            <w:shd w:val="clear" w:color="auto" w:fill="auto"/>
            <w:vAlign w:val="center"/>
            <w:hideMark/>
          </w:tcPr>
          <w:p w14:paraId="00672BCD" w14:textId="77777777" w:rsidR="00223209" w:rsidRDefault="00614FFC">
            <w:pPr>
              <w:jc w:val="center"/>
              <w:rPr>
                <w:rFonts w:ascii="Calibri" w:hAnsi="Calibri" w:cs="Calibri"/>
                <w:color w:val="000000"/>
                <w:lang w:val="es-PY" w:eastAsia="es-PY"/>
              </w:rPr>
            </w:pPr>
            <w:r>
              <w:rPr>
                <w:rFonts w:ascii="Calibri" w:hAnsi="Calibri" w:cs="Calibri"/>
                <w:color w:val="000000"/>
                <w:sz w:val="22"/>
                <w:szCs w:val="22"/>
                <w:lang w:val="es-PY" w:eastAsia="es-PY"/>
              </w:rPr>
              <w:t>8</w:t>
            </w:r>
          </w:p>
        </w:tc>
        <w:tc>
          <w:tcPr>
            <w:tcW w:w="575" w:type="dxa"/>
            <w:shd w:val="clear" w:color="auto" w:fill="auto"/>
            <w:vAlign w:val="center"/>
            <w:hideMark/>
          </w:tcPr>
          <w:p w14:paraId="110819DD" w14:textId="77777777" w:rsidR="00223209" w:rsidRDefault="00614FFC">
            <w:pPr>
              <w:jc w:val="center"/>
              <w:rPr>
                <w:color w:val="000000"/>
                <w:lang w:val="es-PY" w:eastAsia="es-PY"/>
              </w:rPr>
            </w:pPr>
            <w:r>
              <w:rPr>
                <w:color w:val="000000"/>
                <w:sz w:val="22"/>
                <w:szCs w:val="22"/>
                <w:lang w:val="es-PY" w:eastAsia="es-PY"/>
              </w:rPr>
              <w:t>28</w:t>
            </w:r>
          </w:p>
        </w:tc>
        <w:tc>
          <w:tcPr>
            <w:tcW w:w="658" w:type="dxa"/>
            <w:shd w:val="clear" w:color="auto" w:fill="auto"/>
            <w:vAlign w:val="center"/>
            <w:hideMark/>
          </w:tcPr>
          <w:p w14:paraId="7ED4E436" w14:textId="77777777" w:rsidR="00223209" w:rsidRDefault="00614FFC">
            <w:pPr>
              <w:jc w:val="center"/>
              <w:rPr>
                <w:b/>
                <w:bCs/>
                <w:color w:val="000000"/>
                <w:lang w:val="es-PY" w:eastAsia="es-PY"/>
              </w:rPr>
            </w:pPr>
            <w:r>
              <w:rPr>
                <w:b/>
                <w:bCs/>
                <w:color w:val="000000"/>
                <w:sz w:val="22"/>
                <w:szCs w:val="22"/>
                <w:lang w:val="es-PY" w:eastAsia="es-PY"/>
              </w:rPr>
              <w:t>70</w:t>
            </w:r>
          </w:p>
        </w:tc>
      </w:tr>
      <w:tr w:rsidR="00223209" w14:paraId="2AC701B7" w14:textId="77777777">
        <w:trPr>
          <w:trHeight w:val="970"/>
        </w:trPr>
        <w:tc>
          <w:tcPr>
            <w:tcW w:w="1900" w:type="dxa"/>
            <w:shd w:val="clear" w:color="auto" w:fill="auto"/>
            <w:vAlign w:val="center"/>
            <w:hideMark/>
          </w:tcPr>
          <w:p w14:paraId="70A5D1FD" w14:textId="77777777" w:rsidR="00223209" w:rsidRDefault="00614FFC">
            <w:pPr>
              <w:jc w:val="both"/>
              <w:rPr>
                <w:color w:val="000000"/>
                <w:lang w:val="es-PY" w:eastAsia="es-PY"/>
              </w:rPr>
            </w:pPr>
            <w:r>
              <w:rPr>
                <w:color w:val="000000"/>
                <w:sz w:val="22"/>
                <w:szCs w:val="22"/>
                <w:lang w:val="es-PY" w:eastAsia="es-PY"/>
              </w:rPr>
              <w:t xml:space="preserve">4. </w:t>
            </w:r>
            <w:bookmarkStart w:id="202" w:name="_Hlk110873840"/>
            <w:r>
              <w:rPr>
                <w:color w:val="000000"/>
                <w:sz w:val="22"/>
                <w:szCs w:val="22"/>
                <w:lang w:val="es-PY" w:eastAsia="es-PY"/>
              </w:rPr>
              <w:t>Nuestra visión genera entusiasmo y motivación entre nosotros</w:t>
            </w:r>
            <w:bookmarkEnd w:id="202"/>
          </w:p>
        </w:tc>
        <w:tc>
          <w:tcPr>
            <w:tcW w:w="640" w:type="dxa"/>
            <w:shd w:val="clear" w:color="auto" w:fill="auto"/>
            <w:vAlign w:val="center"/>
            <w:hideMark/>
          </w:tcPr>
          <w:p w14:paraId="2475D6E4" w14:textId="77777777" w:rsidR="00223209" w:rsidRDefault="00614FFC">
            <w:pPr>
              <w:jc w:val="center"/>
              <w:rPr>
                <w:color w:val="000000"/>
                <w:lang w:val="es-PY" w:eastAsia="es-PY"/>
              </w:rPr>
            </w:pPr>
            <w:r>
              <w:rPr>
                <w:color w:val="000000"/>
                <w:sz w:val="22"/>
                <w:szCs w:val="22"/>
                <w:lang w:val="es-PY" w:eastAsia="es-PY"/>
              </w:rPr>
              <w:t>1</w:t>
            </w:r>
          </w:p>
        </w:tc>
        <w:tc>
          <w:tcPr>
            <w:tcW w:w="640" w:type="dxa"/>
            <w:shd w:val="clear" w:color="auto" w:fill="auto"/>
            <w:vAlign w:val="center"/>
            <w:hideMark/>
          </w:tcPr>
          <w:p w14:paraId="57C1A598" w14:textId="77777777" w:rsidR="00223209" w:rsidRDefault="00614FFC">
            <w:pPr>
              <w:jc w:val="center"/>
              <w:rPr>
                <w:color w:val="000000"/>
                <w:lang w:val="es-PY" w:eastAsia="es-PY"/>
              </w:rPr>
            </w:pPr>
            <w:r>
              <w:rPr>
                <w:color w:val="000000"/>
                <w:sz w:val="22"/>
                <w:szCs w:val="22"/>
                <w:lang w:val="es-PY" w:eastAsia="es-PY"/>
              </w:rPr>
              <w:t>3</w:t>
            </w:r>
          </w:p>
        </w:tc>
        <w:tc>
          <w:tcPr>
            <w:tcW w:w="600" w:type="dxa"/>
            <w:shd w:val="clear" w:color="auto" w:fill="auto"/>
            <w:vAlign w:val="center"/>
            <w:hideMark/>
          </w:tcPr>
          <w:p w14:paraId="3AFA9DF9" w14:textId="77777777" w:rsidR="00223209" w:rsidRDefault="00614FFC">
            <w:pPr>
              <w:jc w:val="center"/>
              <w:rPr>
                <w:color w:val="000000"/>
                <w:lang w:val="es-PY" w:eastAsia="es-PY"/>
              </w:rPr>
            </w:pPr>
            <w:r>
              <w:rPr>
                <w:color w:val="000000"/>
                <w:sz w:val="22"/>
                <w:szCs w:val="22"/>
                <w:lang w:val="es-PY" w:eastAsia="es-PY"/>
              </w:rPr>
              <w:t>3</w:t>
            </w:r>
          </w:p>
        </w:tc>
        <w:tc>
          <w:tcPr>
            <w:tcW w:w="680" w:type="dxa"/>
            <w:shd w:val="clear" w:color="auto" w:fill="auto"/>
            <w:vAlign w:val="center"/>
            <w:hideMark/>
          </w:tcPr>
          <w:p w14:paraId="3B8B268F" w14:textId="77777777" w:rsidR="00223209" w:rsidRDefault="00614FFC">
            <w:pPr>
              <w:jc w:val="center"/>
              <w:rPr>
                <w:color w:val="000000"/>
                <w:lang w:val="es-PY" w:eastAsia="es-PY"/>
              </w:rPr>
            </w:pPr>
            <w:r>
              <w:rPr>
                <w:color w:val="000000"/>
                <w:sz w:val="22"/>
                <w:szCs w:val="22"/>
                <w:lang w:val="es-PY" w:eastAsia="es-PY"/>
              </w:rPr>
              <w:t>8</w:t>
            </w:r>
          </w:p>
        </w:tc>
        <w:tc>
          <w:tcPr>
            <w:tcW w:w="640" w:type="dxa"/>
            <w:shd w:val="clear" w:color="auto" w:fill="auto"/>
            <w:vAlign w:val="center"/>
            <w:hideMark/>
          </w:tcPr>
          <w:p w14:paraId="64531244" w14:textId="77777777" w:rsidR="00223209" w:rsidRDefault="00614FFC">
            <w:pPr>
              <w:jc w:val="center"/>
              <w:rPr>
                <w:color w:val="000000"/>
                <w:lang w:val="es-PY" w:eastAsia="es-PY"/>
              </w:rPr>
            </w:pPr>
            <w:r>
              <w:rPr>
                <w:color w:val="000000"/>
                <w:sz w:val="22"/>
                <w:szCs w:val="22"/>
                <w:lang w:val="es-PY" w:eastAsia="es-PY"/>
              </w:rPr>
              <w:t>1</w:t>
            </w:r>
          </w:p>
        </w:tc>
        <w:tc>
          <w:tcPr>
            <w:tcW w:w="620" w:type="dxa"/>
            <w:shd w:val="clear" w:color="auto" w:fill="auto"/>
            <w:vAlign w:val="center"/>
            <w:hideMark/>
          </w:tcPr>
          <w:p w14:paraId="61F09E22" w14:textId="77777777" w:rsidR="00223209" w:rsidRDefault="00614FFC">
            <w:pPr>
              <w:jc w:val="center"/>
              <w:rPr>
                <w:color w:val="000000"/>
                <w:lang w:val="es-PY" w:eastAsia="es-PY"/>
              </w:rPr>
            </w:pPr>
            <w:r>
              <w:rPr>
                <w:color w:val="000000"/>
                <w:sz w:val="22"/>
                <w:szCs w:val="22"/>
                <w:lang w:val="es-PY" w:eastAsia="es-PY"/>
              </w:rPr>
              <w:t>3</w:t>
            </w:r>
          </w:p>
        </w:tc>
        <w:tc>
          <w:tcPr>
            <w:tcW w:w="620" w:type="dxa"/>
            <w:shd w:val="clear" w:color="auto" w:fill="auto"/>
            <w:vAlign w:val="center"/>
            <w:hideMark/>
          </w:tcPr>
          <w:p w14:paraId="66EF599D" w14:textId="77777777" w:rsidR="00223209" w:rsidRDefault="00614FFC">
            <w:pPr>
              <w:jc w:val="center"/>
              <w:rPr>
                <w:color w:val="000000"/>
                <w:lang w:val="es-PY" w:eastAsia="es-PY"/>
              </w:rPr>
            </w:pPr>
            <w:r>
              <w:rPr>
                <w:color w:val="000000"/>
                <w:sz w:val="22"/>
                <w:szCs w:val="22"/>
                <w:lang w:val="es-PY" w:eastAsia="es-PY"/>
              </w:rPr>
              <w:t>18</w:t>
            </w:r>
          </w:p>
        </w:tc>
        <w:tc>
          <w:tcPr>
            <w:tcW w:w="620" w:type="dxa"/>
            <w:shd w:val="clear" w:color="auto" w:fill="auto"/>
            <w:vAlign w:val="center"/>
            <w:hideMark/>
          </w:tcPr>
          <w:p w14:paraId="074DBF05" w14:textId="77777777" w:rsidR="00223209" w:rsidRDefault="00614FFC">
            <w:pPr>
              <w:jc w:val="center"/>
              <w:rPr>
                <w:color w:val="000000"/>
                <w:lang w:val="es-PY" w:eastAsia="es-PY"/>
              </w:rPr>
            </w:pPr>
            <w:r>
              <w:rPr>
                <w:color w:val="000000"/>
                <w:sz w:val="22"/>
                <w:szCs w:val="22"/>
                <w:lang w:val="es-PY" w:eastAsia="es-PY"/>
              </w:rPr>
              <w:t>48</w:t>
            </w:r>
          </w:p>
        </w:tc>
        <w:tc>
          <w:tcPr>
            <w:tcW w:w="575" w:type="dxa"/>
            <w:shd w:val="clear" w:color="auto" w:fill="auto"/>
            <w:vAlign w:val="center"/>
            <w:hideMark/>
          </w:tcPr>
          <w:p w14:paraId="4CA5D445" w14:textId="77777777" w:rsidR="00223209" w:rsidRDefault="00614FFC">
            <w:pPr>
              <w:jc w:val="center"/>
              <w:rPr>
                <w:color w:val="000000"/>
                <w:lang w:val="es-PY" w:eastAsia="es-PY"/>
              </w:rPr>
            </w:pPr>
            <w:r>
              <w:rPr>
                <w:color w:val="000000"/>
                <w:sz w:val="22"/>
                <w:szCs w:val="22"/>
                <w:lang w:val="es-PY" w:eastAsia="es-PY"/>
              </w:rPr>
              <w:t>16</w:t>
            </w:r>
          </w:p>
        </w:tc>
        <w:tc>
          <w:tcPr>
            <w:tcW w:w="658" w:type="dxa"/>
            <w:shd w:val="clear" w:color="auto" w:fill="auto"/>
            <w:vAlign w:val="center"/>
            <w:hideMark/>
          </w:tcPr>
          <w:p w14:paraId="10CD306A" w14:textId="77777777" w:rsidR="00223209" w:rsidRDefault="00614FFC">
            <w:pPr>
              <w:jc w:val="center"/>
              <w:rPr>
                <w:color w:val="000000"/>
                <w:lang w:val="es-PY" w:eastAsia="es-PY"/>
              </w:rPr>
            </w:pPr>
            <w:r>
              <w:rPr>
                <w:color w:val="000000"/>
                <w:sz w:val="22"/>
                <w:szCs w:val="22"/>
                <w:lang w:val="es-PY" w:eastAsia="es-PY"/>
              </w:rPr>
              <w:t>40</w:t>
            </w:r>
          </w:p>
        </w:tc>
      </w:tr>
      <w:tr w:rsidR="00223209" w14:paraId="23E53016" w14:textId="77777777">
        <w:trPr>
          <w:trHeight w:val="1636"/>
        </w:trPr>
        <w:tc>
          <w:tcPr>
            <w:tcW w:w="1900" w:type="dxa"/>
            <w:tcBorders>
              <w:bottom w:val="single" w:sz="4" w:space="0" w:color="auto"/>
            </w:tcBorders>
            <w:shd w:val="clear" w:color="auto" w:fill="auto"/>
            <w:vAlign w:val="center"/>
            <w:hideMark/>
          </w:tcPr>
          <w:p w14:paraId="2F998D97" w14:textId="77777777" w:rsidR="00223209" w:rsidRDefault="00614FFC">
            <w:pPr>
              <w:jc w:val="both"/>
              <w:rPr>
                <w:color w:val="000000"/>
                <w:lang w:val="es-PY" w:eastAsia="es-PY"/>
              </w:rPr>
            </w:pPr>
            <w:r>
              <w:rPr>
                <w:color w:val="000000"/>
                <w:sz w:val="22"/>
                <w:szCs w:val="22"/>
                <w:lang w:val="es-PY" w:eastAsia="es-PY"/>
              </w:rPr>
              <w:t xml:space="preserve">5. </w:t>
            </w:r>
            <w:bookmarkStart w:id="203" w:name="_Hlk110873883"/>
            <w:r>
              <w:rPr>
                <w:color w:val="000000"/>
                <w:sz w:val="22"/>
                <w:szCs w:val="22"/>
                <w:lang w:val="es-PY" w:eastAsia="es-PY"/>
              </w:rPr>
              <w:t>Podemos satisfacer las demandas a corto plazo sin comprometer nuestra visión a largo plazo.</w:t>
            </w:r>
            <w:bookmarkEnd w:id="203"/>
          </w:p>
        </w:tc>
        <w:tc>
          <w:tcPr>
            <w:tcW w:w="640" w:type="dxa"/>
            <w:tcBorders>
              <w:bottom w:val="single" w:sz="4" w:space="0" w:color="auto"/>
            </w:tcBorders>
            <w:shd w:val="clear" w:color="auto" w:fill="auto"/>
            <w:vAlign w:val="center"/>
            <w:hideMark/>
          </w:tcPr>
          <w:p w14:paraId="30D9B7F7" w14:textId="77777777" w:rsidR="00223209" w:rsidRDefault="00614FFC">
            <w:pPr>
              <w:jc w:val="center"/>
              <w:rPr>
                <w:color w:val="000000"/>
                <w:lang w:val="es-PY" w:eastAsia="es-PY"/>
              </w:rPr>
            </w:pPr>
            <w:r>
              <w:rPr>
                <w:color w:val="000000"/>
                <w:sz w:val="22"/>
                <w:szCs w:val="22"/>
                <w:lang w:val="es-PY" w:eastAsia="es-PY"/>
              </w:rPr>
              <w:t>2</w:t>
            </w:r>
          </w:p>
        </w:tc>
        <w:tc>
          <w:tcPr>
            <w:tcW w:w="640" w:type="dxa"/>
            <w:tcBorders>
              <w:bottom w:val="single" w:sz="4" w:space="0" w:color="auto"/>
            </w:tcBorders>
            <w:shd w:val="clear" w:color="auto" w:fill="auto"/>
            <w:vAlign w:val="center"/>
            <w:hideMark/>
          </w:tcPr>
          <w:p w14:paraId="2B735DF7" w14:textId="77777777" w:rsidR="00223209" w:rsidRDefault="00614FFC">
            <w:pPr>
              <w:jc w:val="center"/>
              <w:rPr>
                <w:color w:val="000000"/>
                <w:lang w:val="es-PY" w:eastAsia="es-PY"/>
              </w:rPr>
            </w:pPr>
            <w:r>
              <w:rPr>
                <w:color w:val="000000"/>
                <w:sz w:val="22"/>
                <w:szCs w:val="22"/>
                <w:lang w:val="es-PY" w:eastAsia="es-PY"/>
              </w:rPr>
              <w:t>5</w:t>
            </w:r>
          </w:p>
        </w:tc>
        <w:tc>
          <w:tcPr>
            <w:tcW w:w="600" w:type="dxa"/>
            <w:tcBorders>
              <w:bottom w:val="single" w:sz="4" w:space="0" w:color="auto"/>
            </w:tcBorders>
            <w:shd w:val="clear" w:color="auto" w:fill="auto"/>
            <w:vAlign w:val="center"/>
            <w:hideMark/>
          </w:tcPr>
          <w:p w14:paraId="03E8A167" w14:textId="77777777" w:rsidR="00223209" w:rsidRDefault="00614FFC">
            <w:pPr>
              <w:jc w:val="center"/>
              <w:rPr>
                <w:color w:val="000000"/>
                <w:lang w:val="es-PY" w:eastAsia="es-PY"/>
              </w:rPr>
            </w:pPr>
            <w:r>
              <w:rPr>
                <w:color w:val="000000"/>
                <w:sz w:val="22"/>
                <w:szCs w:val="22"/>
                <w:lang w:val="es-PY" w:eastAsia="es-PY"/>
              </w:rPr>
              <w:t>3</w:t>
            </w:r>
          </w:p>
        </w:tc>
        <w:tc>
          <w:tcPr>
            <w:tcW w:w="680" w:type="dxa"/>
            <w:tcBorders>
              <w:bottom w:val="single" w:sz="4" w:space="0" w:color="auto"/>
            </w:tcBorders>
            <w:shd w:val="clear" w:color="auto" w:fill="auto"/>
            <w:vAlign w:val="center"/>
            <w:hideMark/>
          </w:tcPr>
          <w:p w14:paraId="0E84A9A3" w14:textId="77777777" w:rsidR="00223209" w:rsidRDefault="00614FFC">
            <w:pPr>
              <w:jc w:val="center"/>
              <w:rPr>
                <w:color w:val="000000"/>
                <w:lang w:val="es-PY" w:eastAsia="es-PY"/>
              </w:rPr>
            </w:pPr>
            <w:r>
              <w:rPr>
                <w:color w:val="000000"/>
                <w:sz w:val="22"/>
                <w:szCs w:val="22"/>
                <w:lang w:val="es-PY" w:eastAsia="es-PY"/>
              </w:rPr>
              <w:t>15</w:t>
            </w:r>
          </w:p>
        </w:tc>
        <w:tc>
          <w:tcPr>
            <w:tcW w:w="640" w:type="dxa"/>
            <w:tcBorders>
              <w:bottom w:val="single" w:sz="4" w:space="0" w:color="auto"/>
            </w:tcBorders>
            <w:shd w:val="clear" w:color="auto" w:fill="auto"/>
            <w:vAlign w:val="center"/>
            <w:hideMark/>
          </w:tcPr>
          <w:p w14:paraId="126C950E" w14:textId="77777777" w:rsidR="00223209" w:rsidRDefault="00614FFC">
            <w:pPr>
              <w:jc w:val="center"/>
              <w:rPr>
                <w:color w:val="000000"/>
                <w:lang w:val="es-PY" w:eastAsia="es-PY"/>
              </w:rPr>
            </w:pPr>
            <w:r>
              <w:rPr>
                <w:color w:val="000000"/>
                <w:sz w:val="22"/>
                <w:szCs w:val="22"/>
                <w:lang w:val="es-PY" w:eastAsia="es-PY"/>
              </w:rPr>
              <w:t>15</w:t>
            </w:r>
          </w:p>
        </w:tc>
        <w:tc>
          <w:tcPr>
            <w:tcW w:w="620" w:type="dxa"/>
            <w:tcBorders>
              <w:bottom w:val="single" w:sz="4" w:space="0" w:color="auto"/>
            </w:tcBorders>
            <w:shd w:val="clear" w:color="auto" w:fill="auto"/>
            <w:vAlign w:val="center"/>
            <w:hideMark/>
          </w:tcPr>
          <w:p w14:paraId="6A9EEE75" w14:textId="77777777" w:rsidR="00223209" w:rsidRDefault="00614FFC">
            <w:pPr>
              <w:jc w:val="center"/>
              <w:rPr>
                <w:color w:val="000000"/>
                <w:lang w:val="es-PY" w:eastAsia="es-PY"/>
              </w:rPr>
            </w:pPr>
            <w:r>
              <w:rPr>
                <w:color w:val="000000"/>
                <w:sz w:val="22"/>
                <w:szCs w:val="22"/>
                <w:lang w:val="es-PY" w:eastAsia="es-PY"/>
              </w:rPr>
              <w:t>38</w:t>
            </w:r>
          </w:p>
        </w:tc>
        <w:tc>
          <w:tcPr>
            <w:tcW w:w="620" w:type="dxa"/>
            <w:tcBorders>
              <w:bottom w:val="single" w:sz="4" w:space="0" w:color="auto"/>
            </w:tcBorders>
            <w:shd w:val="clear" w:color="auto" w:fill="auto"/>
            <w:vAlign w:val="center"/>
            <w:hideMark/>
          </w:tcPr>
          <w:p w14:paraId="6E2EFD6E" w14:textId="77777777" w:rsidR="00223209" w:rsidRDefault="00614FFC">
            <w:pPr>
              <w:jc w:val="center"/>
              <w:rPr>
                <w:color w:val="000000"/>
                <w:lang w:val="es-PY" w:eastAsia="es-PY"/>
              </w:rPr>
            </w:pPr>
            <w:r>
              <w:rPr>
                <w:color w:val="000000"/>
                <w:sz w:val="22"/>
                <w:szCs w:val="22"/>
                <w:lang w:val="es-PY" w:eastAsia="es-PY"/>
              </w:rPr>
              <w:t>20</w:t>
            </w:r>
          </w:p>
        </w:tc>
        <w:tc>
          <w:tcPr>
            <w:tcW w:w="620" w:type="dxa"/>
            <w:tcBorders>
              <w:bottom w:val="single" w:sz="4" w:space="0" w:color="auto"/>
            </w:tcBorders>
            <w:shd w:val="clear" w:color="auto" w:fill="auto"/>
            <w:vAlign w:val="center"/>
            <w:hideMark/>
          </w:tcPr>
          <w:p w14:paraId="1BBD59A0" w14:textId="77777777" w:rsidR="00223209" w:rsidRDefault="00614FFC">
            <w:pPr>
              <w:jc w:val="center"/>
              <w:rPr>
                <w:color w:val="000000"/>
                <w:lang w:val="es-PY" w:eastAsia="es-PY"/>
              </w:rPr>
            </w:pPr>
            <w:r>
              <w:rPr>
                <w:color w:val="000000"/>
                <w:sz w:val="22"/>
                <w:szCs w:val="22"/>
                <w:lang w:val="es-PY" w:eastAsia="es-PY"/>
              </w:rPr>
              <w:t>50</w:t>
            </w:r>
          </w:p>
        </w:tc>
        <w:tc>
          <w:tcPr>
            <w:tcW w:w="575" w:type="dxa"/>
            <w:tcBorders>
              <w:bottom w:val="single" w:sz="4" w:space="0" w:color="auto"/>
            </w:tcBorders>
            <w:shd w:val="clear" w:color="auto" w:fill="auto"/>
            <w:vAlign w:val="center"/>
            <w:hideMark/>
          </w:tcPr>
          <w:p w14:paraId="4A2421EC" w14:textId="77777777" w:rsidR="00223209" w:rsidRDefault="00614FFC">
            <w:pPr>
              <w:jc w:val="center"/>
              <w:rPr>
                <w:color w:val="000000"/>
                <w:lang w:val="es-PY" w:eastAsia="es-PY"/>
              </w:rPr>
            </w:pPr>
            <w:r>
              <w:rPr>
                <w:color w:val="000000"/>
                <w:sz w:val="22"/>
                <w:szCs w:val="22"/>
                <w:lang w:val="es-PY" w:eastAsia="es-PY"/>
              </w:rPr>
              <w:t>2</w:t>
            </w:r>
          </w:p>
        </w:tc>
        <w:tc>
          <w:tcPr>
            <w:tcW w:w="658" w:type="dxa"/>
            <w:tcBorders>
              <w:bottom w:val="single" w:sz="4" w:space="0" w:color="auto"/>
            </w:tcBorders>
            <w:shd w:val="clear" w:color="auto" w:fill="auto"/>
            <w:vAlign w:val="center"/>
            <w:hideMark/>
          </w:tcPr>
          <w:p w14:paraId="6736298F" w14:textId="77777777" w:rsidR="00223209" w:rsidRDefault="00614FFC">
            <w:pPr>
              <w:jc w:val="center"/>
              <w:rPr>
                <w:color w:val="000000"/>
                <w:lang w:val="es-PY" w:eastAsia="es-PY"/>
              </w:rPr>
            </w:pPr>
            <w:r>
              <w:rPr>
                <w:color w:val="000000"/>
                <w:sz w:val="22"/>
                <w:szCs w:val="22"/>
                <w:lang w:val="es-PY" w:eastAsia="es-PY"/>
              </w:rPr>
              <w:t>5</w:t>
            </w:r>
          </w:p>
        </w:tc>
      </w:tr>
    </w:tbl>
    <w:p w14:paraId="2A728D5E" w14:textId="77777777" w:rsidR="00223209" w:rsidRDefault="00614FFC">
      <w:pPr>
        <w:spacing w:line="360" w:lineRule="auto"/>
        <w:jc w:val="both"/>
        <w:rPr>
          <w:rFonts w:eastAsia="Calibri"/>
          <w:b/>
          <w:bCs/>
          <w:sz w:val="22"/>
          <w:szCs w:val="22"/>
        </w:rPr>
      </w:pPr>
      <w:bookmarkStart w:id="204" w:name="_Hlk110781149"/>
      <w:r>
        <w:rPr>
          <w:rFonts w:eastAsia="Calibri"/>
          <w:b/>
          <w:bCs/>
          <w:sz w:val="22"/>
          <w:szCs w:val="22"/>
        </w:rPr>
        <w:t>Fuente: Datos obtenidos por la autora</w:t>
      </w:r>
    </w:p>
    <w:bookmarkEnd w:id="204"/>
    <w:p w14:paraId="07A60CAB" w14:textId="77777777" w:rsidR="00223209" w:rsidRDefault="00223209">
      <w:pPr>
        <w:jc w:val="both"/>
        <w:rPr>
          <w:b/>
        </w:rPr>
      </w:pPr>
    </w:p>
    <w:p w14:paraId="0840B479" w14:textId="77777777" w:rsidR="00223209" w:rsidRDefault="00614FFC">
      <w:pPr>
        <w:spacing w:line="360" w:lineRule="auto"/>
        <w:ind w:firstLine="708"/>
        <w:jc w:val="both"/>
        <w:rPr>
          <w:b/>
        </w:rPr>
      </w:pPr>
      <w:r>
        <w:rPr>
          <w:bCs/>
        </w:rPr>
        <w:t>Con relación a visión: el 70%</w:t>
      </w:r>
      <w:r>
        <w:rPr>
          <w:b/>
        </w:rPr>
        <w:t xml:space="preserve"> </w:t>
      </w:r>
      <w:r>
        <w:rPr>
          <w:bCs/>
        </w:rPr>
        <w:t xml:space="preserve">menciona que el </w:t>
      </w:r>
      <w:r>
        <w:rPr>
          <w:bCs/>
          <w:color w:val="000000"/>
          <w:lang w:val="es-PY" w:eastAsia="es-PY"/>
        </w:rPr>
        <w:t xml:space="preserve"> cumplimiento</w:t>
      </w:r>
      <w:r>
        <w:rPr>
          <w:color w:val="000000"/>
          <w:lang w:val="es-PY" w:eastAsia="es-PY"/>
        </w:rPr>
        <w:t xml:space="preserve"> de  las metas a corto plazo compromete a menudo la visión a largo plazo, 48% t</w:t>
      </w:r>
      <w:r>
        <w:rPr>
          <w:color w:val="000000"/>
          <w:sz w:val="22"/>
          <w:szCs w:val="22"/>
          <w:lang w:val="es-PY" w:eastAsia="es-PY"/>
        </w:rPr>
        <w:t>enemos una visión compartida de cómo será esta institución en el futuro</w:t>
      </w:r>
      <w:r>
        <w:rPr>
          <w:color w:val="000000"/>
          <w:lang w:val="es-PY" w:eastAsia="es-PY"/>
        </w:rPr>
        <w:t>, 50% l</w:t>
      </w:r>
      <w:r>
        <w:rPr>
          <w:color w:val="000000"/>
          <w:sz w:val="22"/>
          <w:szCs w:val="22"/>
          <w:lang w:val="es-PY" w:eastAsia="es-PY"/>
        </w:rPr>
        <w:t>os líderes y directores tienen una perspectiva a largo plazo</w:t>
      </w:r>
      <w:r>
        <w:rPr>
          <w:color w:val="000000"/>
          <w:lang w:val="es-PY" w:eastAsia="es-PY"/>
        </w:rPr>
        <w:t>, 48% n</w:t>
      </w:r>
      <w:r>
        <w:rPr>
          <w:color w:val="000000"/>
          <w:sz w:val="22"/>
          <w:szCs w:val="22"/>
          <w:lang w:val="es-PY" w:eastAsia="es-PY"/>
        </w:rPr>
        <w:t xml:space="preserve">uestra visión genera </w:t>
      </w:r>
      <w:r>
        <w:rPr>
          <w:color w:val="000000"/>
          <w:sz w:val="22"/>
          <w:szCs w:val="22"/>
          <w:lang w:val="es-PY" w:eastAsia="es-PY"/>
        </w:rPr>
        <w:t>entusiasmo y motivación entre nosotros</w:t>
      </w:r>
      <w:r>
        <w:rPr>
          <w:color w:val="000000"/>
          <w:lang w:val="es-PY" w:eastAsia="es-PY"/>
        </w:rPr>
        <w:t>, el 50% p</w:t>
      </w:r>
      <w:r>
        <w:rPr>
          <w:color w:val="000000"/>
          <w:sz w:val="22"/>
          <w:szCs w:val="22"/>
          <w:lang w:val="es-PY" w:eastAsia="es-PY"/>
        </w:rPr>
        <w:t>odemos satisfacer las demandas a corto plazo sin comprometer nuestra visión a largo plazo.</w:t>
      </w:r>
    </w:p>
    <w:p w14:paraId="355829D9" w14:textId="77777777" w:rsidR="00223209" w:rsidRDefault="00223209">
      <w:pPr>
        <w:pStyle w:val="Prrafodelista"/>
        <w:ind w:left="540"/>
        <w:jc w:val="both"/>
        <w:rPr>
          <w:ins w:id="205" w:author="Antonia Beatriz Arellano de Filippini" w:date="2022-08-23T20:34:00Z"/>
          <w:rFonts w:ascii="Times New Roman" w:hAnsi="Times New Roman" w:cs="Times New Roman"/>
          <w:b/>
          <w:sz w:val="24"/>
          <w:szCs w:val="24"/>
        </w:rPr>
      </w:pPr>
    </w:p>
    <w:p w14:paraId="124A43E6" w14:textId="77777777" w:rsidR="00223209" w:rsidRDefault="00223209">
      <w:pPr>
        <w:pStyle w:val="Prrafodelista"/>
        <w:ind w:left="540"/>
        <w:jc w:val="both"/>
        <w:rPr>
          <w:rFonts w:ascii="Times New Roman" w:hAnsi="Times New Roman" w:cs="Times New Roman"/>
          <w:b/>
          <w:sz w:val="24"/>
          <w:szCs w:val="24"/>
        </w:rPr>
      </w:pPr>
    </w:p>
    <w:p w14:paraId="461B8EC5" w14:textId="77777777" w:rsidR="00223209" w:rsidRDefault="00223209">
      <w:pPr>
        <w:jc w:val="both"/>
        <w:rPr>
          <w:b/>
        </w:rPr>
      </w:pPr>
    </w:p>
    <w:p w14:paraId="2A40E898" w14:textId="77777777" w:rsidR="00223209" w:rsidRDefault="00223209">
      <w:pPr>
        <w:jc w:val="both"/>
        <w:rPr>
          <w:b/>
        </w:rPr>
      </w:pPr>
    </w:p>
    <w:p w14:paraId="1727DE92" w14:textId="77777777" w:rsidR="00223209" w:rsidRDefault="00223209">
      <w:pPr>
        <w:jc w:val="both"/>
        <w:rPr>
          <w:b/>
        </w:rPr>
      </w:pPr>
    </w:p>
    <w:tbl>
      <w:tblPr>
        <w:tblW w:w="7612" w:type="dxa"/>
        <w:tblCellMar>
          <w:left w:w="70" w:type="dxa"/>
          <w:right w:w="70" w:type="dxa"/>
        </w:tblCellMar>
        <w:tblLook w:val="04A0" w:firstRow="1" w:lastRow="0" w:firstColumn="1" w:lastColumn="0" w:noHBand="0" w:noVBand="1"/>
      </w:tblPr>
      <w:tblGrid>
        <w:gridCol w:w="6886"/>
        <w:gridCol w:w="726"/>
      </w:tblGrid>
      <w:tr w:rsidR="00223209" w14:paraId="18D3354B" w14:textId="77777777">
        <w:trPr>
          <w:trHeight w:val="288"/>
        </w:trPr>
        <w:tc>
          <w:tcPr>
            <w:tcW w:w="6886" w:type="dxa"/>
            <w:tcBorders>
              <w:top w:val="nil"/>
              <w:left w:val="nil"/>
              <w:bottom w:val="nil"/>
              <w:right w:val="nil"/>
            </w:tcBorders>
            <w:shd w:val="clear" w:color="auto" w:fill="auto"/>
            <w:noWrap/>
            <w:vAlign w:val="bottom"/>
            <w:hideMark/>
          </w:tcPr>
          <w:p w14:paraId="6F924839" w14:textId="77777777" w:rsidR="00223209" w:rsidRDefault="00614FFC">
            <w:pPr>
              <w:rPr>
                <w:rFonts w:ascii="Calibri" w:hAnsi="Calibri" w:cs="Calibri"/>
                <w:color w:val="000000"/>
                <w:lang w:val="es-PY" w:eastAsia="es-PY"/>
              </w:rPr>
            </w:pPr>
            <w:r>
              <w:rPr>
                <w:rFonts w:ascii="Calibri" w:hAnsi="Calibri" w:cs="Calibri"/>
                <w:noProof/>
                <w:color w:val="000000"/>
                <w:sz w:val="22"/>
                <w:szCs w:val="22"/>
                <w:lang w:eastAsia="es-ES"/>
              </w:rPr>
              <w:drawing>
                <wp:anchor distT="0" distB="0" distL="0" distR="0" simplePos="0" relativeHeight="25" behindDoc="0" locked="0" layoutInCell="1" allowOverlap="1" wp14:anchorId="04AFCA26" wp14:editId="66EABF56">
                  <wp:simplePos x="0" y="0"/>
                  <wp:positionH relativeFrom="column">
                    <wp:posOffset>69850</wp:posOffset>
                  </wp:positionH>
                  <wp:positionV relativeFrom="paragraph">
                    <wp:posOffset>-74930</wp:posOffset>
                  </wp:positionV>
                  <wp:extent cx="4549140" cy="1859280"/>
                  <wp:effectExtent l="0" t="0" r="0" b="0"/>
                  <wp:wrapNone/>
                  <wp:docPr id="1030"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tbl>
            <w:tblPr>
              <w:tblW w:w="0" w:type="auto"/>
              <w:tblCellSpacing w:w="0" w:type="dxa"/>
              <w:tblCellMar>
                <w:left w:w="0" w:type="dxa"/>
                <w:right w:w="0" w:type="dxa"/>
              </w:tblCellMar>
              <w:tblLook w:val="04A0" w:firstRow="1" w:lastRow="0" w:firstColumn="1" w:lastColumn="0" w:noHBand="0" w:noVBand="1"/>
            </w:tblPr>
            <w:tblGrid>
              <w:gridCol w:w="1240"/>
            </w:tblGrid>
            <w:tr w:rsidR="00223209" w14:paraId="75A9A494" w14:textId="77777777">
              <w:trPr>
                <w:trHeight w:val="288"/>
                <w:tblCellSpacing w:w="0" w:type="dxa"/>
              </w:trPr>
              <w:tc>
                <w:tcPr>
                  <w:tcW w:w="1240" w:type="dxa"/>
                  <w:tcBorders>
                    <w:top w:val="nil"/>
                    <w:left w:val="nil"/>
                    <w:bottom w:val="nil"/>
                    <w:right w:val="nil"/>
                  </w:tcBorders>
                  <w:shd w:val="clear" w:color="auto" w:fill="auto"/>
                  <w:noWrap/>
                  <w:vAlign w:val="bottom"/>
                  <w:hideMark/>
                </w:tcPr>
                <w:p w14:paraId="59E9B3F5" w14:textId="77777777" w:rsidR="00223209" w:rsidRDefault="00223209">
                  <w:pPr>
                    <w:rPr>
                      <w:rFonts w:ascii="Calibri" w:hAnsi="Calibri" w:cs="Calibri"/>
                      <w:color w:val="000000"/>
                      <w:lang w:val="es-PY" w:eastAsia="es-PY"/>
                    </w:rPr>
                  </w:pPr>
                </w:p>
              </w:tc>
            </w:tr>
          </w:tbl>
          <w:p w14:paraId="081BB529" w14:textId="77777777" w:rsidR="00223209" w:rsidRDefault="00223209">
            <w:pPr>
              <w:rPr>
                <w:rFonts w:ascii="Calibri" w:hAnsi="Calibri" w:cs="Calibri"/>
                <w:color w:val="000000"/>
                <w:lang w:val="es-PY" w:eastAsia="es-PY"/>
              </w:rPr>
            </w:pPr>
          </w:p>
        </w:tc>
        <w:tc>
          <w:tcPr>
            <w:tcW w:w="726" w:type="dxa"/>
            <w:tcBorders>
              <w:top w:val="nil"/>
              <w:left w:val="nil"/>
              <w:bottom w:val="nil"/>
              <w:right w:val="nil"/>
            </w:tcBorders>
            <w:shd w:val="clear" w:color="auto" w:fill="auto"/>
            <w:noWrap/>
            <w:vAlign w:val="bottom"/>
            <w:hideMark/>
          </w:tcPr>
          <w:p w14:paraId="2A018EE2" w14:textId="77777777" w:rsidR="00223209" w:rsidRDefault="00223209">
            <w:pPr>
              <w:rPr>
                <w:sz w:val="20"/>
                <w:szCs w:val="20"/>
                <w:lang w:val="es-PY" w:eastAsia="es-PY"/>
              </w:rPr>
            </w:pPr>
          </w:p>
        </w:tc>
      </w:tr>
      <w:tr w:rsidR="00223209" w14:paraId="33C1F699" w14:textId="77777777">
        <w:trPr>
          <w:trHeight w:val="288"/>
        </w:trPr>
        <w:tc>
          <w:tcPr>
            <w:tcW w:w="6886" w:type="dxa"/>
            <w:tcBorders>
              <w:top w:val="nil"/>
              <w:left w:val="nil"/>
              <w:bottom w:val="nil"/>
              <w:right w:val="nil"/>
            </w:tcBorders>
            <w:shd w:val="clear" w:color="auto" w:fill="auto"/>
            <w:noWrap/>
            <w:vAlign w:val="bottom"/>
            <w:hideMark/>
          </w:tcPr>
          <w:p w14:paraId="79B032C5" w14:textId="77777777" w:rsidR="00223209" w:rsidRDefault="00223209">
            <w:pPr>
              <w:rPr>
                <w:sz w:val="20"/>
                <w:szCs w:val="20"/>
                <w:lang w:val="es-PY" w:eastAsia="es-PY"/>
              </w:rPr>
            </w:pPr>
          </w:p>
        </w:tc>
        <w:tc>
          <w:tcPr>
            <w:tcW w:w="726" w:type="dxa"/>
            <w:tcBorders>
              <w:top w:val="nil"/>
              <w:left w:val="nil"/>
              <w:bottom w:val="nil"/>
              <w:right w:val="nil"/>
            </w:tcBorders>
            <w:shd w:val="clear" w:color="auto" w:fill="auto"/>
            <w:noWrap/>
            <w:vAlign w:val="bottom"/>
            <w:hideMark/>
          </w:tcPr>
          <w:p w14:paraId="77989611" w14:textId="77777777" w:rsidR="00223209" w:rsidRDefault="00223209">
            <w:pPr>
              <w:rPr>
                <w:sz w:val="20"/>
                <w:szCs w:val="20"/>
                <w:lang w:val="es-PY" w:eastAsia="es-PY"/>
              </w:rPr>
            </w:pPr>
          </w:p>
        </w:tc>
      </w:tr>
      <w:tr w:rsidR="00223209" w14:paraId="1299EBDC" w14:textId="77777777">
        <w:trPr>
          <w:trHeight w:val="288"/>
        </w:trPr>
        <w:tc>
          <w:tcPr>
            <w:tcW w:w="6886" w:type="dxa"/>
            <w:tcBorders>
              <w:top w:val="nil"/>
              <w:left w:val="nil"/>
              <w:bottom w:val="nil"/>
              <w:right w:val="nil"/>
            </w:tcBorders>
            <w:shd w:val="clear" w:color="auto" w:fill="auto"/>
            <w:noWrap/>
            <w:vAlign w:val="bottom"/>
            <w:hideMark/>
          </w:tcPr>
          <w:p w14:paraId="331E1F21" w14:textId="77777777" w:rsidR="00223209" w:rsidRDefault="00223209">
            <w:pPr>
              <w:rPr>
                <w:sz w:val="20"/>
                <w:szCs w:val="20"/>
                <w:lang w:val="es-PY" w:eastAsia="es-PY"/>
              </w:rPr>
            </w:pPr>
          </w:p>
        </w:tc>
        <w:tc>
          <w:tcPr>
            <w:tcW w:w="726" w:type="dxa"/>
            <w:tcBorders>
              <w:top w:val="nil"/>
              <w:left w:val="nil"/>
              <w:bottom w:val="nil"/>
              <w:right w:val="nil"/>
            </w:tcBorders>
            <w:shd w:val="clear" w:color="auto" w:fill="auto"/>
            <w:noWrap/>
            <w:vAlign w:val="bottom"/>
            <w:hideMark/>
          </w:tcPr>
          <w:p w14:paraId="259CFCC6" w14:textId="77777777" w:rsidR="00223209" w:rsidRDefault="00223209">
            <w:pPr>
              <w:rPr>
                <w:sz w:val="20"/>
                <w:szCs w:val="20"/>
                <w:lang w:val="es-PY" w:eastAsia="es-PY"/>
              </w:rPr>
            </w:pPr>
          </w:p>
        </w:tc>
      </w:tr>
      <w:tr w:rsidR="00223209" w14:paraId="6D99F5D8" w14:textId="77777777">
        <w:trPr>
          <w:trHeight w:val="288"/>
        </w:trPr>
        <w:tc>
          <w:tcPr>
            <w:tcW w:w="6886" w:type="dxa"/>
            <w:tcBorders>
              <w:top w:val="nil"/>
              <w:left w:val="nil"/>
              <w:bottom w:val="nil"/>
              <w:right w:val="nil"/>
            </w:tcBorders>
            <w:shd w:val="clear" w:color="auto" w:fill="auto"/>
            <w:noWrap/>
            <w:vAlign w:val="bottom"/>
            <w:hideMark/>
          </w:tcPr>
          <w:p w14:paraId="35FA05AE" w14:textId="77777777" w:rsidR="00223209" w:rsidRDefault="00223209">
            <w:pPr>
              <w:rPr>
                <w:sz w:val="20"/>
                <w:szCs w:val="20"/>
                <w:lang w:val="es-PY" w:eastAsia="es-PY"/>
              </w:rPr>
            </w:pPr>
          </w:p>
        </w:tc>
        <w:tc>
          <w:tcPr>
            <w:tcW w:w="726" w:type="dxa"/>
            <w:tcBorders>
              <w:top w:val="nil"/>
              <w:left w:val="nil"/>
              <w:bottom w:val="nil"/>
              <w:right w:val="nil"/>
            </w:tcBorders>
            <w:shd w:val="clear" w:color="auto" w:fill="auto"/>
            <w:noWrap/>
            <w:vAlign w:val="bottom"/>
            <w:hideMark/>
          </w:tcPr>
          <w:p w14:paraId="53B8A4E0" w14:textId="77777777" w:rsidR="00223209" w:rsidRDefault="00223209">
            <w:pPr>
              <w:rPr>
                <w:sz w:val="20"/>
                <w:szCs w:val="20"/>
                <w:lang w:val="es-PY" w:eastAsia="es-PY"/>
              </w:rPr>
            </w:pPr>
          </w:p>
        </w:tc>
      </w:tr>
      <w:tr w:rsidR="00223209" w14:paraId="1BA6E634" w14:textId="77777777">
        <w:trPr>
          <w:trHeight w:val="288"/>
        </w:trPr>
        <w:tc>
          <w:tcPr>
            <w:tcW w:w="6886" w:type="dxa"/>
            <w:tcBorders>
              <w:top w:val="nil"/>
              <w:left w:val="nil"/>
              <w:bottom w:val="nil"/>
              <w:right w:val="nil"/>
            </w:tcBorders>
            <w:shd w:val="clear" w:color="auto" w:fill="auto"/>
            <w:noWrap/>
            <w:vAlign w:val="bottom"/>
            <w:hideMark/>
          </w:tcPr>
          <w:p w14:paraId="467962D1" w14:textId="77777777" w:rsidR="00223209" w:rsidRDefault="00223209">
            <w:pPr>
              <w:rPr>
                <w:sz w:val="20"/>
                <w:szCs w:val="20"/>
                <w:lang w:val="es-PY" w:eastAsia="es-PY"/>
              </w:rPr>
            </w:pPr>
          </w:p>
        </w:tc>
        <w:tc>
          <w:tcPr>
            <w:tcW w:w="726" w:type="dxa"/>
            <w:tcBorders>
              <w:top w:val="nil"/>
              <w:left w:val="nil"/>
              <w:bottom w:val="nil"/>
              <w:right w:val="nil"/>
            </w:tcBorders>
            <w:shd w:val="clear" w:color="auto" w:fill="auto"/>
            <w:noWrap/>
            <w:vAlign w:val="bottom"/>
            <w:hideMark/>
          </w:tcPr>
          <w:p w14:paraId="39D0D5CD" w14:textId="77777777" w:rsidR="00223209" w:rsidRDefault="00223209">
            <w:pPr>
              <w:rPr>
                <w:sz w:val="20"/>
                <w:szCs w:val="20"/>
                <w:lang w:val="es-PY" w:eastAsia="es-PY"/>
              </w:rPr>
            </w:pPr>
          </w:p>
        </w:tc>
      </w:tr>
      <w:tr w:rsidR="00223209" w14:paraId="584BA8D4" w14:textId="77777777">
        <w:trPr>
          <w:trHeight w:val="288"/>
        </w:trPr>
        <w:tc>
          <w:tcPr>
            <w:tcW w:w="6886" w:type="dxa"/>
            <w:tcBorders>
              <w:top w:val="nil"/>
              <w:left w:val="nil"/>
              <w:bottom w:val="nil"/>
              <w:right w:val="nil"/>
            </w:tcBorders>
            <w:shd w:val="clear" w:color="auto" w:fill="auto"/>
            <w:noWrap/>
            <w:vAlign w:val="bottom"/>
            <w:hideMark/>
          </w:tcPr>
          <w:p w14:paraId="6CDA0C5D" w14:textId="77777777" w:rsidR="00223209" w:rsidRDefault="00223209">
            <w:pPr>
              <w:rPr>
                <w:sz w:val="20"/>
                <w:szCs w:val="20"/>
                <w:lang w:val="es-PY" w:eastAsia="es-PY"/>
              </w:rPr>
            </w:pPr>
          </w:p>
        </w:tc>
        <w:tc>
          <w:tcPr>
            <w:tcW w:w="726" w:type="dxa"/>
            <w:tcBorders>
              <w:top w:val="nil"/>
              <w:left w:val="nil"/>
              <w:bottom w:val="nil"/>
              <w:right w:val="nil"/>
            </w:tcBorders>
            <w:shd w:val="clear" w:color="auto" w:fill="auto"/>
            <w:noWrap/>
            <w:vAlign w:val="bottom"/>
            <w:hideMark/>
          </w:tcPr>
          <w:p w14:paraId="041943D3" w14:textId="77777777" w:rsidR="00223209" w:rsidRDefault="00223209">
            <w:pPr>
              <w:rPr>
                <w:sz w:val="20"/>
                <w:szCs w:val="20"/>
                <w:lang w:val="es-PY" w:eastAsia="es-PY"/>
              </w:rPr>
            </w:pPr>
          </w:p>
        </w:tc>
      </w:tr>
      <w:tr w:rsidR="00223209" w14:paraId="10CB1070" w14:textId="77777777">
        <w:trPr>
          <w:trHeight w:val="288"/>
        </w:trPr>
        <w:tc>
          <w:tcPr>
            <w:tcW w:w="6886" w:type="dxa"/>
            <w:tcBorders>
              <w:top w:val="nil"/>
              <w:left w:val="nil"/>
              <w:bottom w:val="nil"/>
              <w:right w:val="nil"/>
            </w:tcBorders>
            <w:shd w:val="clear" w:color="auto" w:fill="auto"/>
            <w:noWrap/>
            <w:vAlign w:val="bottom"/>
            <w:hideMark/>
          </w:tcPr>
          <w:p w14:paraId="6998A92D" w14:textId="77777777" w:rsidR="00223209" w:rsidRDefault="00223209">
            <w:pPr>
              <w:rPr>
                <w:sz w:val="20"/>
                <w:szCs w:val="20"/>
                <w:lang w:val="es-PY" w:eastAsia="es-PY"/>
              </w:rPr>
            </w:pPr>
          </w:p>
        </w:tc>
        <w:tc>
          <w:tcPr>
            <w:tcW w:w="726" w:type="dxa"/>
            <w:tcBorders>
              <w:top w:val="nil"/>
              <w:left w:val="nil"/>
              <w:bottom w:val="nil"/>
              <w:right w:val="nil"/>
            </w:tcBorders>
            <w:shd w:val="clear" w:color="auto" w:fill="auto"/>
            <w:noWrap/>
            <w:vAlign w:val="bottom"/>
            <w:hideMark/>
          </w:tcPr>
          <w:p w14:paraId="209F0D39" w14:textId="77777777" w:rsidR="00223209" w:rsidRDefault="00223209">
            <w:pPr>
              <w:rPr>
                <w:sz w:val="20"/>
                <w:szCs w:val="20"/>
                <w:lang w:val="es-PY" w:eastAsia="es-PY"/>
              </w:rPr>
            </w:pPr>
          </w:p>
        </w:tc>
      </w:tr>
      <w:tr w:rsidR="00223209" w14:paraId="02735BDB" w14:textId="77777777">
        <w:trPr>
          <w:trHeight w:val="288"/>
        </w:trPr>
        <w:tc>
          <w:tcPr>
            <w:tcW w:w="6886" w:type="dxa"/>
            <w:tcBorders>
              <w:top w:val="nil"/>
              <w:left w:val="nil"/>
              <w:bottom w:val="nil"/>
              <w:right w:val="nil"/>
            </w:tcBorders>
            <w:shd w:val="clear" w:color="auto" w:fill="auto"/>
            <w:noWrap/>
            <w:vAlign w:val="bottom"/>
            <w:hideMark/>
          </w:tcPr>
          <w:p w14:paraId="59424C29" w14:textId="77777777" w:rsidR="00223209" w:rsidRDefault="00223209">
            <w:pPr>
              <w:rPr>
                <w:sz w:val="20"/>
                <w:szCs w:val="20"/>
                <w:lang w:val="es-PY" w:eastAsia="es-PY"/>
              </w:rPr>
            </w:pPr>
          </w:p>
        </w:tc>
        <w:tc>
          <w:tcPr>
            <w:tcW w:w="726" w:type="dxa"/>
            <w:tcBorders>
              <w:top w:val="nil"/>
              <w:left w:val="nil"/>
              <w:bottom w:val="nil"/>
              <w:right w:val="nil"/>
            </w:tcBorders>
            <w:shd w:val="clear" w:color="auto" w:fill="auto"/>
            <w:noWrap/>
            <w:vAlign w:val="bottom"/>
            <w:hideMark/>
          </w:tcPr>
          <w:p w14:paraId="5F70B8EE" w14:textId="77777777" w:rsidR="00223209" w:rsidRDefault="00223209">
            <w:pPr>
              <w:rPr>
                <w:sz w:val="20"/>
                <w:szCs w:val="20"/>
                <w:lang w:val="es-PY" w:eastAsia="es-PY"/>
              </w:rPr>
            </w:pPr>
          </w:p>
        </w:tc>
      </w:tr>
      <w:tr w:rsidR="00223209" w14:paraId="1E3766E5" w14:textId="77777777">
        <w:trPr>
          <w:trHeight w:val="288"/>
        </w:trPr>
        <w:tc>
          <w:tcPr>
            <w:tcW w:w="6886" w:type="dxa"/>
            <w:tcBorders>
              <w:top w:val="nil"/>
              <w:left w:val="nil"/>
              <w:bottom w:val="nil"/>
              <w:right w:val="nil"/>
            </w:tcBorders>
            <w:shd w:val="clear" w:color="auto" w:fill="auto"/>
            <w:noWrap/>
            <w:vAlign w:val="bottom"/>
            <w:hideMark/>
          </w:tcPr>
          <w:p w14:paraId="1E97886C" w14:textId="77777777" w:rsidR="00223209" w:rsidRDefault="00223209">
            <w:pPr>
              <w:rPr>
                <w:sz w:val="20"/>
                <w:szCs w:val="20"/>
                <w:lang w:val="es-PY" w:eastAsia="es-PY"/>
              </w:rPr>
            </w:pPr>
          </w:p>
        </w:tc>
        <w:tc>
          <w:tcPr>
            <w:tcW w:w="726" w:type="dxa"/>
            <w:tcBorders>
              <w:top w:val="nil"/>
              <w:left w:val="nil"/>
              <w:bottom w:val="nil"/>
              <w:right w:val="nil"/>
            </w:tcBorders>
            <w:shd w:val="clear" w:color="auto" w:fill="auto"/>
            <w:noWrap/>
            <w:vAlign w:val="bottom"/>
            <w:hideMark/>
          </w:tcPr>
          <w:p w14:paraId="365962FD" w14:textId="77777777" w:rsidR="00223209" w:rsidRDefault="00223209">
            <w:pPr>
              <w:rPr>
                <w:sz w:val="20"/>
                <w:szCs w:val="20"/>
                <w:lang w:val="es-PY" w:eastAsia="es-PY"/>
              </w:rPr>
            </w:pPr>
          </w:p>
        </w:tc>
      </w:tr>
      <w:tr w:rsidR="00223209" w14:paraId="061E4917" w14:textId="77777777">
        <w:trPr>
          <w:trHeight w:val="288"/>
        </w:trPr>
        <w:tc>
          <w:tcPr>
            <w:tcW w:w="6886" w:type="dxa"/>
            <w:tcBorders>
              <w:top w:val="nil"/>
              <w:left w:val="nil"/>
              <w:bottom w:val="nil"/>
              <w:right w:val="nil"/>
            </w:tcBorders>
            <w:shd w:val="clear" w:color="auto" w:fill="auto"/>
            <w:noWrap/>
            <w:vAlign w:val="bottom"/>
            <w:hideMark/>
          </w:tcPr>
          <w:p w14:paraId="4E7310A5" w14:textId="77777777" w:rsidR="00223209" w:rsidRDefault="00223209">
            <w:pPr>
              <w:rPr>
                <w:sz w:val="20"/>
                <w:szCs w:val="20"/>
                <w:lang w:val="es-PY" w:eastAsia="es-PY"/>
              </w:rPr>
            </w:pPr>
          </w:p>
        </w:tc>
        <w:tc>
          <w:tcPr>
            <w:tcW w:w="726" w:type="dxa"/>
            <w:tcBorders>
              <w:top w:val="nil"/>
              <w:left w:val="nil"/>
              <w:bottom w:val="nil"/>
              <w:right w:val="nil"/>
            </w:tcBorders>
            <w:shd w:val="clear" w:color="auto" w:fill="auto"/>
            <w:noWrap/>
            <w:vAlign w:val="bottom"/>
            <w:hideMark/>
          </w:tcPr>
          <w:p w14:paraId="2F525F49" w14:textId="77777777" w:rsidR="00223209" w:rsidRDefault="00223209">
            <w:pPr>
              <w:rPr>
                <w:sz w:val="20"/>
                <w:szCs w:val="20"/>
                <w:lang w:val="es-PY" w:eastAsia="es-PY"/>
              </w:rPr>
            </w:pPr>
          </w:p>
        </w:tc>
      </w:tr>
      <w:tr w:rsidR="00223209" w14:paraId="780AC2D6" w14:textId="77777777">
        <w:trPr>
          <w:trHeight w:val="288"/>
        </w:trPr>
        <w:tc>
          <w:tcPr>
            <w:tcW w:w="6886" w:type="dxa"/>
            <w:tcBorders>
              <w:top w:val="nil"/>
              <w:left w:val="nil"/>
              <w:bottom w:val="nil"/>
              <w:right w:val="nil"/>
            </w:tcBorders>
            <w:shd w:val="clear" w:color="auto" w:fill="auto"/>
            <w:noWrap/>
            <w:vAlign w:val="bottom"/>
            <w:hideMark/>
          </w:tcPr>
          <w:p w14:paraId="52E6BB77" w14:textId="77777777" w:rsidR="00223209" w:rsidRDefault="00614FFC">
            <w:pPr>
              <w:rPr>
                <w:sz w:val="20"/>
                <w:szCs w:val="20"/>
                <w:lang w:val="es-PY" w:eastAsia="es-PY"/>
              </w:rPr>
            </w:pPr>
            <w:r>
              <w:rPr>
                <w:rFonts w:ascii="Calibri" w:hAnsi="Calibri" w:cs="Calibri"/>
                <w:noProof/>
                <w:color w:val="000000"/>
                <w:sz w:val="22"/>
                <w:szCs w:val="22"/>
                <w:lang w:eastAsia="es-ES"/>
              </w:rPr>
              <w:drawing>
                <wp:anchor distT="0" distB="0" distL="0" distR="0" simplePos="0" relativeHeight="26" behindDoc="0" locked="0" layoutInCell="1" allowOverlap="1" wp14:anchorId="56BB3489" wp14:editId="66DB53FE">
                  <wp:simplePos x="0" y="0"/>
                  <wp:positionH relativeFrom="column">
                    <wp:posOffset>100330</wp:posOffset>
                  </wp:positionH>
                  <wp:positionV relativeFrom="paragraph">
                    <wp:posOffset>-52070</wp:posOffset>
                  </wp:positionV>
                  <wp:extent cx="4556760" cy="1630680"/>
                  <wp:effectExtent l="0" t="0" r="0" b="0"/>
                  <wp:wrapNone/>
                  <wp:docPr id="1032"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tc>
        <w:tc>
          <w:tcPr>
            <w:tcW w:w="726" w:type="dxa"/>
            <w:tcBorders>
              <w:top w:val="nil"/>
              <w:left w:val="nil"/>
              <w:bottom w:val="nil"/>
              <w:right w:val="nil"/>
            </w:tcBorders>
            <w:shd w:val="clear" w:color="auto" w:fill="auto"/>
            <w:noWrap/>
            <w:vAlign w:val="bottom"/>
            <w:hideMark/>
          </w:tcPr>
          <w:p w14:paraId="78B2A256" w14:textId="77777777" w:rsidR="00223209" w:rsidRDefault="00223209">
            <w:pPr>
              <w:rPr>
                <w:sz w:val="20"/>
                <w:szCs w:val="20"/>
                <w:lang w:val="es-PY" w:eastAsia="es-PY"/>
              </w:rPr>
            </w:pPr>
          </w:p>
        </w:tc>
      </w:tr>
      <w:tr w:rsidR="00223209" w14:paraId="6B19D72F" w14:textId="77777777">
        <w:trPr>
          <w:trHeight w:val="288"/>
        </w:trPr>
        <w:tc>
          <w:tcPr>
            <w:tcW w:w="6886" w:type="dxa"/>
            <w:tcBorders>
              <w:top w:val="nil"/>
              <w:left w:val="nil"/>
              <w:bottom w:val="nil"/>
              <w:right w:val="nil"/>
            </w:tcBorders>
            <w:shd w:val="clear" w:color="auto" w:fill="auto"/>
            <w:noWrap/>
            <w:vAlign w:val="bottom"/>
            <w:hideMark/>
          </w:tcPr>
          <w:p w14:paraId="4FE186D9" w14:textId="77777777" w:rsidR="00223209" w:rsidRDefault="00223209">
            <w:pPr>
              <w:rPr>
                <w:sz w:val="20"/>
                <w:szCs w:val="20"/>
                <w:lang w:val="es-PY" w:eastAsia="es-PY"/>
              </w:rPr>
            </w:pPr>
          </w:p>
        </w:tc>
        <w:tc>
          <w:tcPr>
            <w:tcW w:w="726" w:type="dxa"/>
            <w:tcBorders>
              <w:top w:val="nil"/>
              <w:left w:val="nil"/>
              <w:bottom w:val="nil"/>
              <w:right w:val="nil"/>
            </w:tcBorders>
            <w:shd w:val="clear" w:color="auto" w:fill="auto"/>
            <w:noWrap/>
            <w:vAlign w:val="bottom"/>
            <w:hideMark/>
          </w:tcPr>
          <w:p w14:paraId="19FF1D75" w14:textId="77777777" w:rsidR="00223209" w:rsidRDefault="00223209">
            <w:pPr>
              <w:rPr>
                <w:sz w:val="20"/>
                <w:szCs w:val="20"/>
                <w:lang w:val="es-PY" w:eastAsia="es-PY"/>
              </w:rPr>
            </w:pPr>
          </w:p>
        </w:tc>
      </w:tr>
      <w:tr w:rsidR="00223209" w14:paraId="4FE62DA5" w14:textId="77777777">
        <w:trPr>
          <w:trHeight w:val="288"/>
        </w:trPr>
        <w:tc>
          <w:tcPr>
            <w:tcW w:w="6886" w:type="dxa"/>
            <w:tcBorders>
              <w:top w:val="nil"/>
              <w:left w:val="nil"/>
              <w:bottom w:val="nil"/>
              <w:right w:val="nil"/>
            </w:tcBorders>
            <w:shd w:val="clear" w:color="auto" w:fill="auto"/>
            <w:noWrap/>
            <w:vAlign w:val="bottom"/>
            <w:hideMark/>
          </w:tcPr>
          <w:p w14:paraId="5961236E" w14:textId="77777777" w:rsidR="00223209" w:rsidRDefault="00223209">
            <w:pPr>
              <w:rPr>
                <w:sz w:val="20"/>
                <w:szCs w:val="20"/>
                <w:lang w:val="es-PY" w:eastAsia="es-PY"/>
              </w:rPr>
            </w:pPr>
          </w:p>
        </w:tc>
        <w:tc>
          <w:tcPr>
            <w:tcW w:w="726" w:type="dxa"/>
            <w:tcBorders>
              <w:top w:val="nil"/>
              <w:left w:val="nil"/>
              <w:bottom w:val="nil"/>
              <w:right w:val="nil"/>
            </w:tcBorders>
            <w:shd w:val="clear" w:color="auto" w:fill="auto"/>
            <w:noWrap/>
            <w:vAlign w:val="bottom"/>
            <w:hideMark/>
          </w:tcPr>
          <w:p w14:paraId="7E990873" w14:textId="77777777" w:rsidR="00223209" w:rsidRDefault="00223209">
            <w:pPr>
              <w:rPr>
                <w:sz w:val="20"/>
                <w:szCs w:val="20"/>
                <w:lang w:val="es-PY" w:eastAsia="es-PY"/>
              </w:rPr>
            </w:pPr>
          </w:p>
        </w:tc>
      </w:tr>
      <w:tr w:rsidR="00223209" w14:paraId="471D71A9" w14:textId="77777777">
        <w:trPr>
          <w:trHeight w:val="288"/>
        </w:trPr>
        <w:tc>
          <w:tcPr>
            <w:tcW w:w="6886" w:type="dxa"/>
            <w:tcBorders>
              <w:top w:val="nil"/>
              <w:left w:val="nil"/>
              <w:bottom w:val="nil"/>
              <w:right w:val="nil"/>
            </w:tcBorders>
            <w:shd w:val="clear" w:color="auto" w:fill="auto"/>
            <w:noWrap/>
            <w:vAlign w:val="bottom"/>
            <w:hideMark/>
          </w:tcPr>
          <w:p w14:paraId="4C71F52C" w14:textId="77777777" w:rsidR="00223209" w:rsidRDefault="00223209">
            <w:pPr>
              <w:rPr>
                <w:sz w:val="20"/>
                <w:szCs w:val="20"/>
                <w:lang w:val="es-PY" w:eastAsia="es-PY"/>
              </w:rPr>
            </w:pPr>
          </w:p>
        </w:tc>
        <w:tc>
          <w:tcPr>
            <w:tcW w:w="726" w:type="dxa"/>
            <w:tcBorders>
              <w:top w:val="nil"/>
              <w:left w:val="nil"/>
              <w:bottom w:val="nil"/>
              <w:right w:val="nil"/>
            </w:tcBorders>
            <w:shd w:val="clear" w:color="auto" w:fill="auto"/>
            <w:noWrap/>
            <w:vAlign w:val="bottom"/>
            <w:hideMark/>
          </w:tcPr>
          <w:p w14:paraId="4AD777D8" w14:textId="77777777" w:rsidR="00223209" w:rsidRDefault="00223209">
            <w:pPr>
              <w:rPr>
                <w:sz w:val="20"/>
                <w:szCs w:val="20"/>
                <w:lang w:val="es-PY" w:eastAsia="es-PY"/>
              </w:rPr>
            </w:pPr>
          </w:p>
        </w:tc>
      </w:tr>
      <w:tr w:rsidR="00223209" w14:paraId="31644FAF" w14:textId="77777777">
        <w:trPr>
          <w:trHeight w:val="300"/>
        </w:trPr>
        <w:tc>
          <w:tcPr>
            <w:tcW w:w="6886" w:type="dxa"/>
            <w:tcBorders>
              <w:top w:val="nil"/>
              <w:left w:val="nil"/>
              <w:bottom w:val="nil"/>
              <w:right w:val="nil"/>
            </w:tcBorders>
            <w:shd w:val="clear" w:color="auto" w:fill="auto"/>
            <w:noWrap/>
            <w:vAlign w:val="bottom"/>
            <w:hideMark/>
          </w:tcPr>
          <w:p w14:paraId="4F9E3237" w14:textId="77777777" w:rsidR="00223209" w:rsidRDefault="00223209">
            <w:pPr>
              <w:rPr>
                <w:sz w:val="20"/>
                <w:szCs w:val="20"/>
                <w:lang w:val="es-PY" w:eastAsia="es-PY"/>
              </w:rPr>
            </w:pPr>
          </w:p>
        </w:tc>
        <w:tc>
          <w:tcPr>
            <w:tcW w:w="726" w:type="dxa"/>
            <w:tcBorders>
              <w:top w:val="nil"/>
              <w:left w:val="nil"/>
              <w:bottom w:val="nil"/>
              <w:right w:val="nil"/>
            </w:tcBorders>
            <w:shd w:val="clear" w:color="auto" w:fill="auto"/>
            <w:noWrap/>
            <w:vAlign w:val="bottom"/>
            <w:hideMark/>
          </w:tcPr>
          <w:p w14:paraId="02F94F50" w14:textId="77777777" w:rsidR="00223209" w:rsidRDefault="00223209">
            <w:pPr>
              <w:rPr>
                <w:sz w:val="20"/>
                <w:szCs w:val="20"/>
                <w:lang w:val="es-PY" w:eastAsia="es-PY"/>
              </w:rPr>
            </w:pPr>
          </w:p>
        </w:tc>
      </w:tr>
      <w:tr w:rsidR="00223209" w14:paraId="57186FEF" w14:textId="77777777">
        <w:trPr>
          <w:trHeight w:val="288"/>
        </w:trPr>
        <w:tc>
          <w:tcPr>
            <w:tcW w:w="6886" w:type="dxa"/>
            <w:tcBorders>
              <w:top w:val="nil"/>
              <w:left w:val="nil"/>
              <w:bottom w:val="nil"/>
              <w:right w:val="nil"/>
            </w:tcBorders>
            <w:shd w:val="clear" w:color="auto" w:fill="auto"/>
            <w:noWrap/>
            <w:vAlign w:val="bottom"/>
            <w:hideMark/>
          </w:tcPr>
          <w:p w14:paraId="7051B913" w14:textId="77777777" w:rsidR="00223209" w:rsidRDefault="00223209">
            <w:pPr>
              <w:rPr>
                <w:sz w:val="20"/>
                <w:szCs w:val="20"/>
                <w:lang w:val="es-PY" w:eastAsia="es-PY"/>
              </w:rPr>
            </w:pPr>
          </w:p>
        </w:tc>
        <w:tc>
          <w:tcPr>
            <w:tcW w:w="726" w:type="dxa"/>
            <w:tcBorders>
              <w:top w:val="nil"/>
              <w:left w:val="nil"/>
              <w:bottom w:val="nil"/>
              <w:right w:val="nil"/>
            </w:tcBorders>
            <w:shd w:val="clear" w:color="auto" w:fill="auto"/>
            <w:noWrap/>
            <w:vAlign w:val="bottom"/>
            <w:hideMark/>
          </w:tcPr>
          <w:p w14:paraId="0A361035" w14:textId="77777777" w:rsidR="00223209" w:rsidRDefault="00223209">
            <w:pPr>
              <w:rPr>
                <w:sz w:val="20"/>
                <w:szCs w:val="20"/>
                <w:lang w:val="es-PY" w:eastAsia="es-PY"/>
              </w:rPr>
            </w:pPr>
          </w:p>
        </w:tc>
      </w:tr>
    </w:tbl>
    <w:p w14:paraId="5F8B03E1" w14:textId="77777777" w:rsidR="00223209" w:rsidRDefault="00223209">
      <w:pPr>
        <w:jc w:val="both"/>
        <w:rPr>
          <w:b/>
        </w:rPr>
      </w:pPr>
    </w:p>
    <w:p w14:paraId="7320C9B1" w14:textId="77777777" w:rsidR="00223209" w:rsidRDefault="00223209">
      <w:pPr>
        <w:pStyle w:val="Prrafodelista"/>
        <w:ind w:left="540"/>
        <w:jc w:val="both"/>
        <w:rPr>
          <w:rFonts w:ascii="Times New Roman" w:hAnsi="Times New Roman" w:cs="Times New Roman"/>
          <w:b/>
          <w:sz w:val="24"/>
          <w:szCs w:val="24"/>
        </w:rPr>
      </w:pPr>
    </w:p>
    <w:p w14:paraId="4BE68E46" w14:textId="77777777" w:rsidR="00223209" w:rsidRDefault="00614FFC">
      <w:pPr>
        <w:pStyle w:val="Prrafodelista"/>
        <w:ind w:left="540"/>
        <w:jc w:val="both"/>
        <w:rPr>
          <w:rFonts w:ascii="Times New Roman" w:hAnsi="Times New Roman" w:cs="Times New Roman"/>
          <w:b/>
          <w:sz w:val="24"/>
          <w:szCs w:val="24"/>
        </w:rPr>
      </w:pPr>
      <w:r>
        <w:rPr>
          <w:rFonts w:cs="Calibri"/>
          <w:noProof/>
          <w:color w:val="000000"/>
          <w:lang w:eastAsia="es-ES"/>
        </w:rPr>
        <w:drawing>
          <wp:anchor distT="0" distB="0" distL="0" distR="0" simplePos="0" relativeHeight="27" behindDoc="0" locked="0" layoutInCell="1" allowOverlap="1" wp14:anchorId="07322A84" wp14:editId="2A95CB5E">
            <wp:simplePos x="0" y="0"/>
            <wp:positionH relativeFrom="column">
              <wp:posOffset>121920</wp:posOffset>
            </wp:positionH>
            <wp:positionV relativeFrom="paragraph">
              <wp:posOffset>203835</wp:posOffset>
            </wp:positionV>
            <wp:extent cx="4572000" cy="1859280"/>
            <wp:effectExtent l="0" t="0" r="0" b="0"/>
            <wp:wrapNone/>
            <wp:docPr id="1034"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66ED00BF" w14:textId="77777777" w:rsidR="00223209" w:rsidRDefault="00223209">
      <w:pPr>
        <w:pStyle w:val="Prrafodelista"/>
        <w:ind w:left="540"/>
        <w:jc w:val="both"/>
        <w:rPr>
          <w:rFonts w:ascii="Times New Roman" w:hAnsi="Times New Roman" w:cs="Times New Roman"/>
          <w:b/>
          <w:sz w:val="24"/>
          <w:szCs w:val="24"/>
        </w:rPr>
      </w:pPr>
    </w:p>
    <w:p w14:paraId="2D42A01D" w14:textId="77777777" w:rsidR="00223209" w:rsidRDefault="00223209">
      <w:pPr>
        <w:pStyle w:val="Prrafodelista"/>
        <w:ind w:left="540"/>
        <w:jc w:val="both"/>
        <w:rPr>
          <w:rFonts w:ascii="Times New Roman" w:hAnsi="Times New Roman" w:cs="Times New Roman"/>
          <w:b/>
          <w:sz w:val="24"/>
          <w:szCs w:val="24"/>
        </w:rPr>
      </w:pPr>
    </w:p>
    <w:tbl>
      <w:tblPr>
        <w:tblW w:w="15502" w:type="dxa"/>
        <w:tblCellMar>
          <w:left w:w="70" w:type="dxa"/>
          <w:right w:w="70" w:type="dxa"/>
        </w:tblCellMar>
        <w:tblLook w:val="04A0" w:firstRow="1" w:lastRow="0" w:firstColumn="1" w:lastColumn="0" w:noHBand="0" w:noVBand="1"/>
      </w:tblPr>
      <w:tblGrid>
        <w:gridCol w:w="8334"/>
        <w:gridCol w:w="1064"/>
        <w:gridCol w:w="472"/>
        <w:gridCol w:w="1256"/>
        <w:gridCol w:w="328"/>
        <w:gridCol w:w="928"/>
        <w:gridCol w:w="328"/>
        <w:gridCol w:w="928"/>
        <w:gridCol w:w="328"/>
        <w:gridCol w:w="928"/>
        <w:gridCol w:w="608"/>
      </w:tblGrid>
      <w:tr w:rsidR="00223209" w14:paraId="7BFBE990" w14:textId="77777777">
        <w:trPr>
          <w:trHeight w:val="288"/>
        </w:trPr>
        <w:tc>
          <w:tcPr>
            <w:tcW w:w="9398" w:type="dxa"/>
            <w:gridSpan w:val="2"/>
            <w:tcBorders>
              <w:top w:val="nil"/>
              <w:left w:val="nil"/>
              <w:bottom w:val="nil"/>
              <w:right w:val="nil"/>
            </w:tcBorders>
            <w:shd w:val="clear" w:color="auto" w:fill="auto"/>
            <w:noWrap/>
            <w:vAlign w:val="bottom"/>
            <w:hideMark/>
          </w:tcPr>
          <w:p w14:paraId="7005549F" w14:textId="77777777" w:rsidR="00223209" w:rsidRDefault="00223209">
            <w:pPr>
              <w:rPr>
                <w:rFonts w:ascii="Calibri" w:hAnsi="Calibri" w:cs="Calibri"/>
                <w:color w:val="000000"/>
                <w:lang w:val="es-PY" w:eastAsia="es-PY"/>
              </w:rPr>
            </w:pPr>
          </w:p>
          <w:tbl>
            <w:tblPr>
              <w:tblW w:w="0" w:type="auto"/>
              <w:tblCellSpacing w:w="0" w:type="dxa"/>
              <w:tblCellMar>
                <w:left w:w="0" w:type="dxa"/>
                <w:right w:w="0" w:type="dxa"/>
              </w:tblCellMar>
              <w:tblLook w:val="04A0" w:firstRow="1" w:lastRow="0" w:firstColumn="1" w:lastColumn="0" w:noHBand="0" w:noVBand="1"/>
            </w:tblPr>
            <w:tblGrid>
              <w:gridCol w:w="2180"/>
            </w:tblGrid>
            <w:tr w:rsidR="00223209" w14:paraId="79B382F7" w14:textId="77777777">
              <w:trPr>
                <w:trHeight w:val="288"/>
                <w:tblCellSpacing w:w="0" w:type="dxa"/>
              </w:trPr>
              <w:tc>
                <w:tcPr>
                  <w:tcW w:w="2180" w:type="dxa"/>
                  <w:tcBorders>
                    <w:top w:val="nil"/>
                    <w:left w:val="nil"/>
                    <w:bottom w:val="nil"/>
                    <w:right w:val="nil"/>
                  </w:tcBorders>
                  <w:shd w:val="clear" w:color="auto" w:fill="auto"/>
                  <w:noWrap/>
                  <w:vAlign w:val="bottom"/>
                  <w:hideMark/>
                </w:tcPr>
                <w:p w14:paraId="178C3AAB" w14:textId="77777777" w:rsidR="00223209" w:rsidRDefault="00223209">
                  <w:pPr>
                    <w:rPr>
                      <w:rFonts w:ascii="Calibri" w:hAnsi="Calibri" w:cs="Calibri"/>
                      <w:color w:val="000000"/>
                      <w:lang w:val="es-PY" w:eastAsia="es-PY"/>
                    </w:rPr>
                  </w:pPr>
                </w:p>
              </w:tc>
            </w:tr>
          </w:tbl>
          <w:p w14:paraId="76B43D8E" w14:textId="77777777" w:rsidR="00223209" w:rsidRDefault="00223209">
            <w:pPr>
              <w:rPr>
                <w:rFonts w:ascii="Calibri" w:hAnsi="Calibri" w:cs="Calibri"/>
                <w:color w:val="000000"/>
                <w:lang w:val="es-PY" w:eastAsia="es-PY"/>
              </w:rPr>
            </w:pPr>
          </w:p>
        </w:tc>
        <w:tc>
          <w:tcPr>
            <w:tcW w:w="2056" w:type="dxa"/>
            <w:gridSpan w:val="3"/>
            <w:tcBorders>
              <w:top w:val="nil"/>
              <w:left w:val="nil"/>
              <w:bottom w:val="nil"/>
              <w:right w:val="nil"/>
            </w:tcBorders>
            <w:shd w:val="clear" w:color="auto" w:fill="auto"/>
            <w:noWrap/>
            <w:vAlign w:val="bottom"/>
            <w:hideMark/>
          </w:tcPr>
          <w:p w14:paraId="7BAA6C4A" w14:textId="77777777" w:rsidR="00223209" w:rsidRDefault="00223209">
            <w:pPr>
              <w:rPr>
                <w:sz w:val="20"/>
                <w:szCs w:val="20"/>
                <w:lang w:val="es-PY" w:eastAsia="es-PY"/>
              </w:rPr>
            </w:pPr>
          </w:p>
        </w:tc>
        <w:tc>
          <w:tcPr>
            <w:tcW w:w="1256" w:type="dxa"/>
            <w:gridSpan w:val="2"/>
            <w:tcBorders>
              <w:top w:val="nil"/>
              <w:left w:val="nil"/>
              <w:bottom w:val="nil"/>
              <w:right w:val="nil"/>
            </w:tcBorders>
            <w:shd w:val="clear" w:color="auto" w:fill="auto"/>
            <w:noWrap/>
            <w:vAlign w:val="bottom"/>
            <w:hideMark/>
          </w:tcPr>
          <w:p w14:paraId="54094EE3" w14:textId="77777777" w:rsidR="00223209" w:rsidRDefault="00223209">
            <w:pPr>
              <w:rPr>
                <w:sz w:val="20"/>
                <w:szCs w:val="20"/>
                <w:lang w:val="es-PY" w:eastAsia="es-PY"/>
              </w:rPr>
            </w:pPr>
          </w:p>
        </w:tc>
        <w:tc>
          <w:tcPr>
            <w:tcW w:w="1256" w:type="dxa"/>
            <w:gridSpan w:val="2"/>
            <w:tcBorders>
              <w:top w:val="nil"/>
              <w:left w:val="nil"/>
              <w:bottom w:val="nil"/>
              <w:right w:val="nil"/>
            </w:tcBorders>
            <w:shd w:val="clear" w:color="auto" w:fill="auto"/>
            <w:noWrap/>
            <w:vAlign w:val="bottom"/>
            <w:hideMark/>
          </w:tcPr>
          <w:p w14:paraId="04244BFC" w14:textId="77777777" w:rsidR="00223209" w:rsidRDefault="00223209">
            <w:pPr>
              <w:rPr>
                <w:sz w:val="20"/>
                <w:szCs w:val="20"/>
                <w:lang w:val="es-PY" w:eastAsia="es-PY"/>
              </w:rPr>
            </w:pPr>
          </w:p>
        </w:tc>
        <w:tc>
          <w:tcPr>
            <w:tcW w:w="1536" w:type="dxa"/>
            <w:gridSpan w:val="2"/>
            <w:tcBorders>
              <w:top w:val="nil"/>
              <w:left w:val="nil"/>
              <w:bottom w:val="nil"/>
              <w:right w:val="nil"/>
            </w:tcBorders>
            <w:shd w:val="clear" w:color="auto" w:fill="auto"/>
            <w:noWrap/>
            <w:vAlign w:val="bottom"/>
            <w:hideMark/>
          </w:tcPr>
          <w:p w14:paraId="7F83BD23" w14:textId="77777777" w:rsidR="00223209" w:rsidRDefault="00223209">
            <w:pPr>
              <w:rPr>
                <w:sz w:val="20"/>
                <w:szCs w:val="20"/>
                <w:lang w:val="es-PY" w:eastAsia="es-PY"/>
              </w:rPr>
            </w:pPr>
          </w:p>
        </w:tc>
      </w:tr>
      <w:tr w:rsidR="00223209" w14:paraId="17C51BBE" w14:textId="77777777">
        <w:trPr>
          <w:trHeight w:val="288"/>
        </w:trPr>
        <w:tc>
          <w:tcPr>
            <w:tcW w:w="9398" w:type="dxa"/>
            <w:gridSpan w:val="2"/>
            <w:tcBorders>
              <w:top w:val="nil"/>
              <w:left w:val="nil"/>
              <w:bottom w:val="nil"/>
              <w:right w:val="nil"/>
            </w:tcBorders>
            <w:shd w:val="clear" w:color="auto" w:fill="auto"/>
            <w:noWrap/>
            <w:vAlign w:val="bottom"/>
            <w:hideMark/>
          </w:tcPr>
          <w:p w14:paraId="0A3C3147" w14:textId="77777777" w:rsidR="00223209" w:rsidRDefault="00223209">
            <w:pPr>
              <w:rPr>
                <w:sz w:val="20"/>
                <w:szCs w:val="20"/>
                <w:lang w:val="es-PY" w:eastAsia="es-PY"/>
              </w:rPr>
            </w:pPr>
          </w:p>
        </w:tc>
        <w:tc>
          <w:tcPr>
            <w:tcW w:w="2056" w:type="dxa"/>
            <w:gridSpan w:val="3"/>
            <w:tcBorders>
              <w:top w:val="nil"/>
              <w:left w:val="nil"/>
              <w:bottom w:val="nil"/>
              <w:right w:val="nil"/>
            </w:tcBorders>
            <w:shd w:val="clear" w:color="auto" w:fill="auto"/>
            <w:noWrap/>
            <w:vAlign w:val="bottom"/>
            <w:hideMark/>
          </w:tcPr>
          <w:p w14:paraId="423B1CED" w14:textId="77777777" w:rsidR="00223209" w:rsidRDefault="00223209">
            <w:pPr>
              <w:rPr>
                <w:sz w:val="20"/>
                <w:szCs w:val="20"/>
                <w:lang w:val="es-PY" w:eastAsia="es-PY"/>
              </w:rPr>
            </w:pPr>
          </w:p>
        </w:tc>
        <w:tc>
          <w:tcPr>
            <w:tcW w:w="1256" w:type="dxa"/>
            <w:gridSpan w:val="2"/>
            <w:tcBorders>
              <w:top w:val="nil"/>
              <w:left w:val="nil"/>
              <w:bottom w:val="nil"/>
              <w:right w:val="nil"/>
            </w:tcBorders>
            <w:shd w:val="clear" w:color="auto" w:fill="auto"/>
            <w:noWrap/>
            <w:vAlign w:val="bottom"/>
            <w:hideMark/>
          </w:tcPr>
          <w:p w14:paraId="70D18969" w14:textId="77777777" w:rsidR="00223209" w:rsidRDefault="00223209">
            <w:pPr>
              <w:rPr>
                <w:sz w:val="20"/>
                <w:szCs w:val="20"/>
                <w:lang w:val="es-PY" w:eastAsia="es-PY"/>
              </w:rPr>
            </w:pPr>
          </w:p>
        </w:tc>
        <w:tc>
          <w:tcPr>
            <w:tcW w:w="1256" w:type="dxa"/>
            <w:gridSpan w:val="2"/>
            <w:tcBorders>
              <w:top w:val="nil"/>
              <w:left w:val="nil"/>
              <w:bottom w:val="nil"/>
              <w:right w:val="nil"/>
            </w:tcBorders>
            <w:shd w:val="clear" w:color="auto" w:fill="auto"/>
            <w:noWrap/>
            <w:vAlign w:val="bottom"/>
            <w:hideMark/>
          </w:tcPr>
          <w:p w14:paraId="31916EC4" w14:textId="77777777" w:rsidR="00223209" w:rsidRDefault="00223209">
            <w:pPr>
              <w:rPr>
                <w:sz w:val="20"/>
                <w:szCs w:val="20"/>
                <w:lang w:val="es-PY" w:eastAsia="es-PY"/>
              </w:rPr>
            </w:pPr>
          </w:p>
        </w:tc>
        <w:tc>
          <w:tcPr>
            <w:tcW w:w="1536" w:type="dxa"/>
            <w:gridSpan w:val="2"/>
            <w:tcBorders>
              <w:top w:val="nil"/>
              <w:left w:val="nil"/>
              <w:bottom w:val="nil"/>
              <w:right w:val="nil"/>
            </w:tcBorders>
            <w:shd w:val="clear" w:color="auto" w:fill="auto"/>
            <w:noWrap/>
            <w:vAlign w:val="bottom"/>
            <w:hideMark/>
          </w:tcPr>
          <w:p w14:paraId="33532527" w14:textId="77777777" w:rsidR="00223209" w:rsidRDefault="00223209">
            <w:pPr>
              <w:rPr>
                <w:sz w:val="20"/>
                <w:szCs w:val="20"/>
                <w:lang w:val="es-PY" w:eastAsia="es-PY"/>
              </w:rPr>
            </w:pPr>
          </w:p>
        </w:tc>
      </w:tr>
      <w:tr w:rsidR="00223209" w14:paraId="4FB25B76" w14:textId="77777777">
        <w:trPr>
          <w:trHeight w:val="288"/>
        </w:trPr>
        <w:tc>
          <w:tcPr>
            <w:tcW w:w="9398" w:type="dxa"/>
            <w:gridSpan w:val="2"/>
            <w:tcBorders>
              <w:top w:val="nil"/>
              <w:left w:val="nil"/>
              <w:bottom w:val="nil"/>
              <w:right w:val="nil"/>
            </w:tcBorders>
            <w:shd w:val="clear" w:color="auto" w:fill="auto"/>
            <w:noWrap/>
            <w:vAlign w:val="bottom"/>
            <w:hideMark/>
          </w:tcPr>
          <w:p w14:paraId="7FC601F0" w14:textId="77777777" w:rsidR="00223209" w:rsidRDefault="00223209">
            <w:pPr>
              <w:rPr>
                <w:sz w:val="20"/>
                <w:szCs w:val="20"/>
                <w:lang w:val="es-PY" w:eastAsia="es-PY"/>
              </w:rPr>
            </w:pPr>
          </w:p>
        </w:tc>
        <w:tc>
          <w:tcPr>
            <w:tcW w:w="2056" w:type="dxa"/>
            <w:gridSpan w:val="3"/>
            <w:tcBorders>
              <w:top w:val="nil"/>
              <w:left w:val="nil"/>
              <w:bottom w:val="nil"/>
              <w:right w:val="nil"/>
            </w:tcBorders>
            <w:shd w:val="clear" w:color="auto" w:fill="auto"/>
            <w:noWrap/>
            <w:vAlign w:val="bottom"/>
            <w:hideMark/>
          </w:tcPr>
          <w:p w14:paraId="6A45640C" w14:textId="77777777" w:rsidR="00223209" w:rsidRDefault="00223209">
            <w:pPr>
              <w:rPr>
                <w:sz w:val="20"/>
                <w:szCs w:val="20"/>
                <w:lang w:val="es-PY" w:eastAsia="es-PY"/>
              </w:rPr>
            </w:pPr>
          </w:p>
        </w:tc>
        <w:tc>
          <w:tcPr>
            <w:tcW w:w="1256" w:type="dxa"/>
            <w:gridSpan w:val="2"/>
            <w:tcBorders>
              <w:top w:val="nil"/>
              <w:left w:val="nil"/>
              <w:bottom w:val="nil"/>
              <w:right w:val="nil"/>
            </w:tcBorders>
            <w:shd w:val="clear" w:color="auto" w:fill="auto"/>
            <w:noWrap/>
            <w:vAlign w:val="bottom"/>
            <w:hideMark/>
          </w:tcPr>
          <w:p w14:paraId="031C16FA" w14:textId="77777777" w:rsidR="00223209" w:rsidRDefault="00223209">
            <w:pPr>
              <w:rPr>
                <w:sz w:val="20"/>
                <w:szCs w:val="20"/>
                <w:lang w:val="es-PY" w:eastAsia="es-PY"/>
              </w:rPr>
            </w:pPr>
          </w:p>
        </w:tc>
        <w:tc>
          <w:tcPr>
            <w:tcW w:w="1256" w:type="dxa"/>
            <w:gridSpan w:val="2"/>
            <w:tcBorders>
              <w:top w:val="nil"/>
              <w:left w:val="nil"/>
              <w:bottom w:val="nil"/>
              <w:right w:val="nil"/>
            </w:tcBorders>
            <w:shd w:val="clear" w:color="auto" w:fill="auto"/>
            <w:noWrap/>
            <w:vAlign w:val="bottom"/>
            <w:hideMark/>
          </w:tcPr>
          <w:p w14:paraId="67AA1689" w14:textId="77777777" w:rsidR="00223209" w:rsidRDefault="00223209">
            <w:pPr>
              <w:rPr>
                <w:sz w:val="20"/>
                <w:szCs w:val="20"/>
                <w:lang w:val="es-PY" w:eastAsia="es-PY"/>
              </w:rPr>
            </w:pPr>
          </w:p>
        </w:tc>
        <w:tc>
          <w:tcPr>
            <w:tcW w:w="1536" w:type="dxa"/>
            <w:gridSpan w:val="2"/>
            <w:tcBorders>
              <w:top w:val="nil"/>
              <w:left w:val="nil"/>
              <w:bottom w:val="nil"/>
              <w:right w:val="nil"/>
            </w:tcBorders>
            <w:shd w:val="clear" w:color="auto" w:fill="auto"/>
            <w:noWrap/>
            <w:vAlign w:val="bottom"/>
            <w:hideMark/>
          </w:tcPr>
          <w:p w14:paraId="032F7BF0" w14:textId="77777777" w:rsidR="00223209" w:rsidRDefault="00223209">
            <w:pPr>
              <w:rPr>
                <w:sz w:val="20"/>
                <w:szCs w:val="20"/>
                <w:lang w:val="es-PY" w:eastAsia="es-PY"/>
              </w:rPr>
            </w:pPr>
          </w:p>
        </w:tc>
      </w:tr>
      <w:tr w:rsidR="00223209" w14:paraId="6743F393" w14:textId="77777777">
        <w:trPr>
          <w:trHeight w:val="288"/>
        </w:trPr>
        <w:tc>
          <w:tcPr>
            <w:tcW w:w="9398" w:type="dxa"/>
            <w:gridSpan w:val="2"/>
            <w:tcBorders>
              <w:top w:val="nil"/>
              <w:left w:val="nil"/>
              <w:bottom w:val="nil"/>
              <w:right w:val="nil"/>
            </w:tcBorders>
            <w:shd w:val="clear" w:color="auto" w:fill="auto"/>
            <w:noWrap/>
            <w:vAlign w:val="bottom"/>
            <w:hideMark/>
          </w:tcPr>
          <w:p w14:paraId="086B9D55" w14:textId="77777777" w:rsidR="00223209" w:rsidRDefault="00223209">
            <w:pPr>
              <w:rPr>
                <w:sz w:val="20"/>
                <w:szCs w:val="20"/>
                <w:lang w:val="es-PY" w:eastAsia="es-PY"/>
              </w:rPr>
            </w:pPr>
          </w:p>
        </w:tc>
        <w:tc>
          <w:tcPr>
            <w:tcW w:w="2056" w:type="dxa"/>
            <w:gridSpan w:val="3"/>
            <w:tcBorders>
              <w:top w:val="nil"/>
              <w:left w:val="nil"/>
              <w:bottom w:val="nil"/>
              <w:right w:val="nil"/>
            </w:tcBorders>
            <w:shd w:val="clear" w:color="auto" w:fill="auto"/>
            <w:noWrap/>
            <w:vAlign w:val="bottom"/>
            <w:hideMark/>
          </w:tcPr>
          <w:p w14:paraId="237F79BB" w14:textId="77777777" w:rsidR="00223209" w:rsidRDefault="00223209">
            <w:pPr>
              <w:rPr>
                <w:sz w:val="20"/>
                <w:szCs w:val="20"/>
                <w:lang w:val="es-PY" w:eastAsia="es-PY"/>
              </w:rPr>
            </w:pPr>
          </w:p>
        </w:tc>
        <w:tc>
          <w:tcPr>
            <w:tcW w:w="1256" w:type="dxa"/>
            <w:gridSpan w:val="2"/>
            <w:tcBorders>
              <w:top w:val="nil"/>
              <w:left w:val="nil"/>
              <w:bottom w:val="nil"/>
              <w:right w:val="nil"/>
            </w:tcBorders>
            <w:shd w:val="clear" w:color="auto" w:fill="auto"/>
            <w:noWrap/>
            <w:vAlign w:val="bottom"/>
            <w:hideMark/>
          </w:tcPr>
          <w:p w14:paraId="6C6DC915" w14:textId="77777777" w:rsidR="00223209" w:rsidRDefault="00223209">
            <w:pPr>
              <w:rPr>
                <w:sz w:val="20"/>
                <w:szCs w:val="20"/>
                <w:lang w:val="es-PY" w:eastAsia="es-PY"/>
              </w:rPr>
            </w:pPr>
          </w:p>
        </w:tc>
        <w:tc>
          <w:tcPr>
            <w:tcW w:w="1256" w:type="dxa"/>
            <w:gridSpan w:val="2"/>
            <w:tcBorders>
              <w:top w:val="nil"/>
              <w:left w:val="nil"/>
              <w:bottom w:val="nil"/>
              <w:right w:val="nil"/>
            </w:tcBorders>
            <w:shd w:val="clear" w:color="auto" w:fill="auto"/>
            <w:noWrap/>
            <w:vAlign w:val="bottom"/>
            <w:hideMark/>
          </w:tcPr>
          <w:p w14:paraId="4AC815C7" w14:textId="77777777" w:rsidR="00223209" w:rsidRDefault="00223209">
            <w:pPr>
              <w:rPr>
                <w:sz w:val="20"/>
                <w:szCs w:val="20"/>
                <w:lang w:val="es-PY" w:eastAsia="es-PY"/>
              </w:rPr>
            </w:pPr>
          </w:p>
        </w:tc>
        <w:tc>
          <w:tcPr>
            <w:tcW w:w="1536" w:type="dxa"/>
            <w:gridSpan w:val="2"/>
            <w:tcBorders>
              <w:top w:val="nil"/>
              <w:left w:val="nil"/>
              <w:bottom w:val="nil"/>
              <w:right w:val="nil"/>
            </w:tcBorders>
            <w:shd w:val="clear" w:color="auto" w:fill="auto"/>
            <w:noWrap/>
            <w:vAlign w:val="bottom"/>
            <w:hideMark/>
          </w:tcPr>
          <w:p w14:paraId="78F8438A" w14:textId="77777777" w:rsidR="00223209" w:rsidRDefault="00223209">
            <w:pPr>
              <w:rPr>
                <w:sz w:val="20"/>
                <w:szCs w:val="20"/>
                <w:lang w:val="es-PY" w:eastAsia="es-PY"/>
              </w:rPr>
            </w:pPr>
          </w:p>
        </w:tc>
      </w:tr>
      <w:tr w:rsidR="00223209" w14:paraId="72120ED9" w14:textId="77777777">
        <w:trPr>
          <w:trHeight w:val="288"/>
        </w:trPr>
        <w:tc>
          <w:tcPr>
            <w:tcW w:w="9398" w:type="dxa"/>
            <w:gridSpan w:val="2"/>
            <w:tcBorders>
              <w:top w:val="nil"/>
              <w:left w:val="nil"/>
              <w:bottom w:val="nil"/>
              <w:right w:val="nil"/>
            </w:tcBorders>
            <w:shd w:val="clear" w:color="auto" w:fill="auto"/>
            <w:noWrap/>
            <w:vAlign w:val="bottom"/>
            <w:hideMark/>
          </w:tcPr>
          <w:p w14:paraId="34E444B7" w14:textId="77777777" w:rsidR="00223209" w:rsidRDefault="00223209">
            <w:pPr>
              <w:rPr>
                <w:sz w:val="20"/>
                <w:szCs w:val="20"/>
                <w:lang w:val="es-PY" w:eastAsia="es-PY"/>
              </w:rPr>
            </w:pPr>
          </w:p>
        </w:tc>
        <w:tc>
          <w:tcPr>
            <w:tcW w:w="2056" w:type="dxa"/>
            <w:gridSpan w:val="3"/>
            <w:tcBorders>
              <w:top w:val="nil"/>
              <w:left w:val="nil"/>
              <w:bottom w:val="nil"/>
              <w:right w:val="nil"/>
            </w:tcBorders>
            <w:shd w:val="clear" w:color="auto" w:fill="auto"/>
            <w:noWrap/>
            <w:vAlign w:val="bottom"/>
            <w:hideMark/>
          </w:tcPr>
          <w:p w14:paraId="342CF30D" w14:textId="77777777" w:rsidR="00223209" w:rsidRDefault="00223209">
            <w:pPr>
              <w:rPr>
                <w:sz w:val="20"/>
                <w:szCs w:val="20"/>
                <w:lang w:val="es-PY" w:eastAsia="es-PY"/>
              </w:rPr>
            </w:pPr>
          </w:p>
        </w:tc>
        <w:tc>
          <w:tcPr>
            <w:tcW w:w="1256" w:type="dxa"/>
            <w:gridSpan w:val="2"/>
            <w:tcBorders>
              <w:top w:val="nil"/>
              <w:left w:val="nil"/>
              <w:bottom w:val="nil"/>
              <w:right w:val="nil"/>
            </w:tcBorders>
            <w:shd w:val="clear" w:color="auto" w:fill="auto"/>
            <w:noWrap/>
            <w:vAlign w:val="bottom"/>
            <w:hideMark/>
          </w:tcPr>
          <w:p w14:paraId="3B751A02" w14:textId="77777777" w:rsidR="00223209" w:rsidRDefault="00223209">
            <w:pPr>
              <w:rPr>
                <w:sz w:val="20"/>
                <w:szCs w:val="20"/>
                <w:lang w:val="es-PY" w:eastAsia="es-PY"/>
              </w:rPr>
            </w:pPr>
          </w:p>
        </w:tc>
        <w:tc>
          <w:tcPr>
            <w:tcW w:w="1256" w:type="dxa"/>
            <w:gridSpan w:val="2"/>
            <w:tcBorders>
              <w:top w:val="nil"/>
              <w:left w:val="nil"/>
              <w:bottom w:val="nil"/>
              <w:right w:val="nil"/>
            </w:tcBorders>
            <w:shd w:val="clear" w:color="auto" w:fill="auto"/>
            <w:noWrap/>
            <w:vAlign w:val="bottom"/>
            <w:hideMark/>
          </w:tcPr>
          <w:p w14:paraId="167381DD" w14:textId="77777777" w:rsidR="00223209" w:rsidRDefault="00223209">
            <w:pPr>
              <w:rPr>
                <w:sz w:val="20"/>
                <w:szCs w:val="20"/>
                <w:lang w:val="es-PY" w:eastAsia="es-PY"/>
              </w:rPr>
            </w:pPr>
          </w:p>
        </w:tc>
        <w:tc>
          <w:tcPr>
            <w:tcW w:w="1536" w:type="dxa"/>
            <w:gridSpan w:val="2"/>
            <w:tcBorders>
              <w:top w:val="nil"/>
              <w:left w:val="nil"/>
              <w:bottom w:val="nil"/>
              <w:right w:val="nil"/>
            </w:tcBorders>
            <w:shd w:val="clear" w:color="auto" w:fill="auto"/>
            <w:noWrap/>
            <w:vAlign w:val="bottom"/>
            <w:hideMark/>
          </w:tcPr>
          <w:p w14:paraId="6849CB88" w14:textId="77777777" w:rsidR="00223209" w:rsidRDefault="00223209">
            <w:pPr>
              <w:rPr>
                <w:sz w:val="20"/>
                <w:szCs w:val="20"/>
                <w:lang w:val="es-PY" w:eastAsia="es-PY"/>
              </w:rPr>
            </w:pPr>
          </w:p>
        </w:tc>
      </w:tr>
      <w:tr w:rsidR="00223209" w14:paraId="5F8DEA3E" w14:textId="77777777">
        <w:trPr>
          <w:trHeight w:val="288"/>
        </w:trPr>
        <w:tc>
          <w:tcPr>
            <w:tcW w:w="9398" w:type="dxa"/>
            <w:gridSpan w:val="2"/>
            <w:tcBorders>
              <w:top w:val="nil"/>
              <w:left w:val="nil"/>
              <w:bottom w:val="nil"/>
              <w:right w:val="nil"/>
            </w:tcBorders>
            <w:shd w:val="clear" w:color="auto" w:fill="auto"/>
            <w:noWrap/>
            <w:vAlign w:val="bottom"/>
            <w:hideMark/>
          </w:tcPr>
          <w:p w14:paraId="39D090FF" w14:textId="77777777" w:rsidR="00223209" w:rsidRDefault="00223209">
            <w:pPr>
              <w:rPr>
                <w:sz w:val="20"/>
                <w:szCs w:val="20"/>
                <w:lang w:val="es-PY" w:eastAsia="es-PY"/>
              </w:rPr>
            </w:pPr>
          </w:p>
        </w:tc>
        <w:tc>
          <w:tcPr>
            <w:tcW w:w="2056" w:type="dxa"/>
            <w:gridSpan w:val="3"/>
            <w:tcBorders>
              <w:top w:val="nil"/>
              <w:left w:val="nil"/>
              <w:bottom w:val="nil"/>
              <w:right w:val="nil"/>
            </w:tcBorders>
            <w:shd w:val="clear" w:color="auto" w:fill="auto"/>
            <w:noWrap/>
            <w:vAlign w:val="bottom"/>
            <w:hideMark/>
          </w:tcPr>
          <w:p w14:paraId="11574B59" w14:textId="77777777" w:rsidR="00223209" w:rsidRDefault="00223209">
            <w:pPr>
              <w:rPr>
                <w:sz w:val="20"/>
                <w:szCs w:val="20"/>
                <w:lang w:val="es-PY" w:eastAsia="es-PY"/>
              </w:rPr>
            </w:pPr>
          </w:p>
        </w:tc>
        <w:tc>
          <w:tcPr>
            <w:tcW w:w="1256" w:type="dxa"/>
            <w:gridSpan w:val="2"/>
            <w:tcBorders>
              <w:top w:val="nil"/>
              <w:left w:val="nil"/>
              <w:bottom w:val="nil"/>
              <w:right w:val="nil"/>
            </w:tcBorders>
            <w:shd w:val="clear" w:color="auto" w:fill="auto"/>
            <w:noWrap/>
            <w:vAlign w:val="bottom"/>
            <w:hideMark/>
          </w:tcPr>
          <w:p w14:paraId="5CF25E76" w14:textId="77777777" w:rsidR="00223209" w:rsidRDefault="00223209">
            <w:pPr>
              <w:rPr>
                <w:sz w:val="20"/>
                <w:szCs w:val="20"/>
                <w:lang w:val="es-PY" w:eastAsia="es-PY"/>
              </w:rPr>
            </w:pPr>
          </w:p>
        </w:tc>
        <w:tc>
          <w:tcPr>
            <w:tcW w:w="1256" w:type="dxa"/>
            <w:gridSpan w:val="2"/>
            <w:tcBorders>
              <w:top w:val="nil"/>
              <w:left w:val="nil"/>
              <w:bottom w:val="nil"/>
              <w:right w:val="nil"/>
            </w:tcBorders>
            <w:shd w:val="clear" w:color="auto" w:fill="auto"/>
            <w:noWrap/>
            <w:vAlign w:val="bottom"/>
            <w:hideMark/>
          </w:tcPr>
          <w:p w14:paraId="591EB97F" w14:textId="77777777" w:rsidR="00223209" w:rsidRDefault="00223209">
            <w:pPr>
              <w:rPr>
                <w:sz w:val="20"/>
                <w:szCs w:val="20"/>
                <w:lang w:val="es-PY" w:eastAsia="es-PY"/>
              </w:rPr>
            </w:pPr>
          </w:p>
        </w:tc>
        <w:tc>
          <w:tcPr>
            <w:tcW w:w="1536" w:type="dxa"/>
            <w:gridSpan w:val="2"/>
            <w:tcBorders>
              <w:top w:val="nil"/>
              <w:left w:val="nil"/>
              <w:bottom w:val="nil"/>
              <w:right w:val="nil"/>
            </w:tcBorders>
            <w:shd w:val="clear" w:color="auto" w:fill="auto"/>
            <w:noWrap/>
            <w:vAlign w:val="bottom"/>
            <w:hideMark/>
          </w:tcPr>
          <w:p w14:paraId="0ABF14CE" w14:textId="77777777" w:rsidR="00223209" w:rsidRDefault="00223209">
            <w:pPr>
              <w:rPr>
                <w:sz w:val="20"/>
                <w:szCs w:val="20"/>
                <w:lang w:val="es-PY" w:eastAsia="es-PY"/>
              </w:rPr>
            </w:pPr>
          </w:p>
        </w:tc>
      </w:tr>
      <w:tr w:rsidR="00223209" w14:paraId="39ED9F25" w14:textId="77777777">
        <w:trPr>
          <w:trHeight w:val="288"/>
        </w:trPr>
        <w:tc>
          <w:tcPr>
            <w:tcW w:w="9398" w:type="dxa"/>
            <w:gridSpan w:val="2"/>
            <w:tcBorders>
              <w:top w:val="nil"/>
              <w:left w:val="nil"/>
              <w:bottom w:val="nil"/>
              <w:right w:val="nil"/>
            </w:tcBorders>
            <w:shd w:val="clear" w:color="auto" w:fill="auto"/>
            <w:noWrap/>
            <w:vAlign w:val="bottom"/>
            <w:hideMark/>
          </w:tcPr>
          <w:p w14:paraId="62602A55" w14:textId="77777777" w:rsidR="00223209" w:rsidRDefault="00223209">
            <w:pPr>
              <w:rPr>
                <w:sz w:val="20"/>
                <w:szCs w:val="20"/>
                <w:lang w:val="es-PY" w:eastAsia="es-PY"/>
              </w:rPr>
            </w:pPr>
          </w:p>
        </w:tc>
        <w:tc>
          <w:tcPr>
            <w:tcW w:w="2056" w:type="dxa"/>
            <w:gridSpan w:val="3"/>
            <w:tcBorders>
              <w:top w:val="nil"/>
              <w:left w:val="nil"/>
              <w:bottom w:val="nil"/>
              <w:right w:val="nil"/>
            </w:tcBorders>
            <w:shd w:val="clear" w:color="auto" w:fill="auto"/>
            <w:noWrap/>
            <w:vAlign w:val="bottom"/>
            <w:hideMark/>
          </w:tcPr>
          <w:p w14:paraId="1E44E89B" w14:textId="77777777" w:rsidR="00223209" w:rsidRDefault="00223209">
            <w:pPr>
              <w:rPr>
                <w:sz w:val="20"/>
                <w:szCs w:val="20"/>
                <w:lang w:val="es-PY" w:eastAsia="es-PY"/>
              </w:rPr>
            </w:pPr>
          </w:p>
        </w:tc>
        <w:tc>
          <w:tcPr>
            <w:tcW w:w="1256" w:type="dxa"/>
            <w:gridSpan w:val="2"/>
            <w:tcBorders>
              <w:top w:val="nil"/>
              <w:left w:val="nil"/>
              <w:bottom w:val="nil"/>
              <w:right w:val="nil"/>
            </w:tcBorders>
            <w:shd w:val="clear" w:color="auto" w:fill="auto"/>
            <w:noWrap/>
            <w:vAlign w:val="bottom"/>
            <w:hideMark/>
          </w:tcPr>
          <w:p w14:paraId="549C4119" w14:textId="77777777" w:rsidR="00223209" w:rsidRDefault="00223209">
            <w:pPr>
              <w:rPr>
                <w:sz w:val="20"/>
                <w:szCs w:val="20"/>
                <w:lang w:val="es-PY" w:eastAsia="es-PY"/>
              </w:rPr>
            </w:pPr>
          </w:p>
        </w:tc>
        <w:tc>
          <w:tcPr>
            <w:tcW w:w="1256" w:type="dxa"/>
            <w:gridSpan w:val="2"/>
            <w:tcBorders>
              <w:top w:val="nil"/>
              <w:left w:val="nil"/>
              <w:bottom w:val="nil"/>
              <w:right w:val="nil"/>
            </w:tcBorders>
            <w:shd w:val="clear" w:color="auto" w:fill="auto"/>
            <w:noWrap/>
            <w:vAlign w:val="bottom"/>
            <w:hideMark/>
          </w:tcPr>
          <w:p w14:paraId="097A3E2B" w14:textId="77777777" w:rsidR="00223209" w:rsidRDefault="00223209">
            <w:pPr>
              <w:rPr>
                <w:sz w:val="20"/>
                <w:szCs w:val="20"/>
                <w:lang w:val="es-PY" w:eastAsia="es-PY"/>
              </w:rPr>
            </w:pPr>
          </w:p>
        </w:tc>
        <w:tc>
          <w:tcPr>
            <w:tcW w:w="1536" w:type="dxa"/>
            <w:gridSpan w:val="2"/>
            <w:tcBorders>
              <w:top w:val="nil"/>
              <w:left w:val="nil"/>
              <w:bottom w:val="nil"/>
              <w:right w:val="nil"/>
            </w:tcBorders>
            <w:shd w:val="clear" w:color="auto" w:fill="auto"/>
            <w:noWrap/>
            <w:vAlign w:val="bottom"/>
            <w:hideMark/>
          </w:tcPr>
          <w:p w14:paraId="31AFA22E" w14:textId="77777777" w:rsidR="00223209" w:rsidRDefault="00223209">
            <w:pPr>
              <w:rPr>
                <w:sz w:val="20"/>
                <w:szCs w:val="20"/>
                <w:lang w:val="es-PY" w:eastAsia="es-PY"/>
              </w:rPr>
            </w:pPr>
          </w:p>
        </w:tc>
      </w:tr>
      <w:tr w:rsidR="00223209" w14:paraId="4FA8DBCF" w14:textId="77777777">
        <w:trPr>
          <w:trHeight w:val="288"/>
        </w:trPr>
        <w:tc>
          <w:tcPr>
            <w:tcW w:w="9398" w:type="dxa"/>
            <w:gridSpan w:val="2"/>
            <w:tcBorders>
              <w:top w:val="nil"/>
              <w:left w:val="nil"/>
              <w:bottom w:val="nil"/>
              <w:right w:val="nil"/>
            </w:tcBorders>
            <w:shd w:val="clear" w:color="auto" w:fill="auto"/>
            <w:noWrap/>
            <w:vAlign w:val="bottom"/>
            <w:hideMark/>
          </w:tcPr>
          <w:p w14:paraId="6BFF1F83" w14:textId="77777777" w:rsidR="00223209" w:rsidRDefault="00614FFC">
            <w:pPr>
              <w:rPr>
                <w:sz w:val="20"/>
                <w:szCs w:val="20"/>
                <w:lang w:val="es-PY" w:eastAsia="es-PY"/>
              </w:rPr>
            </w:pPr>
            <w:r>
              <w:rPr>
                <w:rFonts w:ascii="Calibri" w:hAnsi="Calibri" w:cs="Calibri"/>
                <w:noProof/>
                <w:color w:val="000000"/>
                <w:sz w:val="22"/>
                <w:szCs w:val="22"/>
                <w:lang w:eastAsia="es-ES"/>
              </w:rPr>
              <w:drawing>
                <wp:anchor distT="0" distB="0" distL="0" distR="0" simplePos="0" relativeHeight="28" behindDoc="0" locked="0" layoutInCell="1" allowOverlap="1" wp14:anchorId="4FA79E94" wp14:editId="6C7B6DE7">
                  <wp:simplePos x="0" y="0"/>
                  <wp:positionH relativeFrom="margin">
                    <wp:posOffset>123189</wp:posOffset>
                  </wp:positionH>
                  <wp:positionV relativeFrom="paragraph">
                    <wp:posOffset>-28575</wp:posOffset>
                  </wp:positionV>
                  <wp:extent cx="4587240" cy="1752600"/>
                  <wp:effectExtent l="0" t="0" r="0" b="0"/>
                  <wp:wrapNone/>
                  <wp:docPr id="1036"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tc>
        <w:tc>
          <w:tcPr>
            <w:tcW w:w="2056" w:type="dxa"/>
            <w:gridSpan w:val="3"/>
            <w:tcBorders>
              <w:top w:val="nil"/>
              <w:left w:val="nil"/>
              <w:bottom w:val="nil"/>
              <w:right w:val="nil"/>
            </w:tcBorders>
            <w:shd w:val="clear" w:color="auto" w:fill="auto"/>
            <w:noWrap/>
            <w:vAlign w:val="bottom"/>
            <w:hideMark/>
          </w:tcPr>
          <w:p w14:paraId="3568D2F6" w14:textId="77777777" w:rsidR="00223209" w:rsidRDefault="00223209">
            <w:pPr>
              <w:rPr>
                <w:sz w:val="20"/>
                <w:szCs w:val="20"/>
                <w:lang w:val="es-PY" w:eastAsia="es-PY"/>
              </w:rPr>
            </w:pPr>
          </w:p>
        </w:tc>
        <w:tc>
          <w:tcPr>
            <w:tcW w:w="1256" w:type="dxa"/>
            <w:gridSpan w:val="2"/>
            <w:tcBorders>
              <w:top w:val="nil"/>
              <w:left w:val="nil"/>
              <w:bottom w:val="nil"/>
              <w:right w:val="nil"/>
            </w:tcBorders>
            <w:shd w:val="clear" w:color="auto" w:fill="auto"/>
            <w:noWrap/>
            <w:vAlign w:val="bottom"/>
            <w:hideMark/>
          </w:tcPr>
          <w:p w14:paraId="1171F047" w14:textId="77777777" w:rsidR="00223209" w:rsidRDefault="00223209">
            <w:pPr>
              <w:rPr>
                <w:sz w:val="20"/>
                <w:szCs w:val="20"/>
                <w:lang w:val="es-PY" w:eastAsia="es-PY"/>
              </w:rPr>
            </w:pPr>
          </w:p>
        </w:tc>
        <w:tc>
          <w:tcPr>
            <w:tcW w:w="1256" w:type="dxa"/>
            <w:gridSpan w:val="2"/>
            <w:tcBorders>
              <w:top w:val="nil"/>
              <w:left w:val="nil"/>
              <w:bottom w:val="nil"/>
              <w:right w:val="nil"/>
            </w:tcBorders>
            <w:shd w:val="clear" w:color="auto" w:fill="auto"/>
            <w:noWrap/>
            <w:vAlign w:val="bottom"/>
            <w:hideMark/>
          </w:tcPr>
          <w:p w14:paraId="5B1B7D27" w14:textId="77777777" w:rsidR="00223209" w:rsidRDefault="00223209">
            <w:pPr>
              <w:rPr>
                <w:sz w:val="20"/>
                <w:szCs w:val="20"/>
                <w:lang w:val="es-PY" w:eastAsia="es-PY"/>
              </w:rPr>
            </w:pPr>
          </w:p>
        </w:tc>
        <w:tc>
          <w:tcPr>
            <w:tcW w:w="1536" w:type="dxa"/>
            <w:gridSpan w:val="2"/>
            <w:tcBorders>
              <w:top w:val="nil"/>
              <w:left w:val="nil"/>
              <w:bottom w:val="nil"/>
              <w:right w:val="nil"/>
            </w:tcBorders>
            <w:shd w:val="clear" w:color="auto" w:fill="auto"/>
            <w:noWrap/>
            <w:vAlign w:val="bottom"/>
            <w:hideMark/>
          </w:tcPr>
          <w:p w14:paraId="489D2532" w14:textId="77777777" w:rsidR="00223209" w:rsidRDefault="00223209">
            <w:pPr>
              <w:rPr>
                <w:sz w:val="20"/>
                <w:szCs w:val="20"/>
                <w:lang w:val="es-PY" w:eastAsia="es-PY"/>
              </w:rPr>
            </w:pPr>
          </w:p>
        </w:tc>
      </w:tr>
      <w:tr w:rsidR="00223209" w14:paraId="7D7CE01C" w14:textId="77777777">
        <w:trPr>
          <w:trHeight w:val="288"/>
        </w:trPr>
        <w:tc>
          <w:tcPr>
            <w:tcW w:w="9398" w:type="dxa"/>
            <w:gridSpan w:val="2"/>
            <w:tcBorders>
              <w:top w:val="nil"/>
              <w:left w:val="nil"/>
              <w:bottom w:val="nil"/>
              <w:right w:val="nil"/>
            </w:tcBorders>
            <w:shd w:val="clear" w:color="auto" w:fill="auto"/>
            <w:noWrap/>
            <w:vAlign w:val="bottom"/>
            <w:hideMark/>
          </w:tcPr>
          <w:p w14:paraId="1C057C94" w14:textId="77777777" w:rsidR="00223209" w:rsidRDefault="00223209">
            <w:pPr>
              <w:rPr>
                <w:sz w:val="20"/>
                <w:szCs w:val="20"/>
                <w:lang w:val="es-PY" w:eastAsia="es-PY"/>
              </w:rPr>
            </w:pPr>
          </w:p>
        </w:tc>
        <w:tc>
          <w:tcPr>
            <w:tcW w:w="2056" w:type="dxa"/>
            <w:gridSpan w:val="3"/>
            <w:tcBorders>
              <w:top w:val="nil"/>
              <w:left w:val="nil"/>
              <w:bottom w:val="nil"/>
              <w:right w:val="nil"/>
            </w:tcBorders>
            <w:shd w:val="clear" w:color="auto" w:fill="auto"/>
            <w:noWrap/>
            <w:vAlign w:val="bottom"/>
            <w:hideMark/>
          </w:tcPr>
          <w:p w14:paraId="1988EE38" w14:textId="77777777" w:rsidR="00223209" w:rsidRDefault="00223209">
            <w:pPr>
              <w:rPr>
                <w:sz w:val="20"/>
                <w:szCs w:val="20"/>
                <w:lang w:val="es-PY" w:eastAsia="es-PY"/>
              </w:rPr>
            </w:pPr>
          </w:p>
        </w:tc>
        <w:tc>
          <w:tcPr>
            <w:tcW w:w="1256" w:type="dxa"/>
            <w:gridSpan w:val="2"/>
            <w:tcBorders>
              <w:top w:val="nil"/>
              <w:left w:val="nil"/>
              <w:bottom w:val="nil"/>
              <w:right w:val="nil"/>
            </w:tcBorders>
            <w:shd w:val="clear" w:color="auto" w:fill="auto"/>
            <w:noWrap/>
            <w:vAlign w:val="bottom"/>
            <w:hideMark/>
          </w:tcPr>
          <w:p w14:paraId="35279384" w14:textId="77777777" w:rsidR="00223209" w:rsidRDefault="00223209">
            <w:pPr>
              <w:rPr>
                <w:sz w:val="20"/>
                <w:szCs w:val="20"/>
                <w:lang w:val="es-PY" w:eastAsia="es-PY"/>
              </w:rPr>
            </w:pPr>
          </w:p>
        </w:tc>
        <w:tc>
          <w:tcPr>
            <w:tcW w:w="1256" w:type="dxa"/>
            <w:gridSpan w:val="2"/>
            <w:tcBorders>
              <w:top w:val="nil"/>
              <w:left w:val="nil"/>
              <w:bottom w:val="nil"/>
              <w:right w:val="nil"/>
            </w:tcBorders>
            <w:shd w:val="clear" w:color="auto" w:fill="auto"/>
            <w:noWrap/>
            <w:vAlign w:val="bottom"/>
            <w:hideMark/>
          </w:tcPr>
          <w:p w14:paraId="4A52F922" w14:textId="77777777" w:rsidR="00223209" w:rsidRDefault="00223209">
            <w:pPr>
              <w:rPr>
                <w:sz w:val="20"/>
                <w:szCs w:val="20"/>
                <w:lang w:val="es-PY" w:eastAsia="es-PY"/>
              </w:rPr>
            </w:pPr>
          </w:p>
        </w:tc>
        <w:tc>
          <w:tcPr>
            <w:tcW w:w="1536" w:type="dxa"/>
            <w:gridSpan w:val="2"/>
            <w:tcBorders>
              <w:top w:val="nil"/>
              <w:left w:val="nil"/>
              <w:bottom w:val="nil"/>
              <w:right w:val="nil"/>
            </w:tcBorders>
            <w:shd w:val="clear" w:color="auto" w:fill="auto"/>
            <w:noWrap/>
            <w:vAlign w:val="bottom"/>
            <w:hideMark/>
          </w:tcPr>
          <w:p w14:paraId="6C2C6072" w14:textId="77777777" w:rsidR="00223209" w:rsidRDefault="00223209">
            <w:pPr>
              <w:rPr>
                <w:sz w:val="20"/>
                <w:szCs w:val="20"/>
                <w:lang w:val="es-PY" w:eastAsia="es-PY"/>
              </w:rPr>
            </w:pPr>
          </w:p>
        </w:tc>
      </w:tr>
      <w:tr w:rsidR="00223209" w14:paraId="020ACFB8" w14:textId="77777777">
        <w:trPr>
          <w:trHeight w:val="288"/>
        </w:trPr>
        <w:tc>
          <w:tcPr>
            <w:tcW w:w="9398" w:type="dxa"/>
            <w:gridSpan w:val="2"/>
            <w:tcBorders>
              <w:top w:val="nil"/>
              <w:left w:val="nil"/>
              <w:bottom w:val="nil"/>
              <w:right w:val="nil"/>
            </w:tcBorders>
            <w:shd w:val="clear" w:color="auto" w:fill="auto"/>
            <w:noWrap/>
            <w:vAlign w:val="bottom"/>
            <w:hideMark/>
          </w:tcPr>
          <w:p w14:paraId="3AAE8530" w14:textId="77777777" w:rsidR="00223209" w:rsidRDefault="00223209">
            <w:pPr>
              <w:rPr>
                <w:sz w:val="20"/>
                <w:szCs w:val="20"/>
                <w:lang w:val="es-PY" w:eastAsia="es-PY"/>
              </w:rPr>
            </w:pPr>
          </w:p>
        </w:tc>
        <w:tc>
          <w:tcPr>
            <w:tcW w:w="2056" w:type="dxa"/>
            <w:gridSpan w:val="3"/>
            <w:tcBorders>
              <w:top w:val="nil"/>
              <w:left w:val="nil"/>
              <w:bottom w:val="nil"/>
              <w:right w:val="nil"/>
            </w:tcBorders>
            <w:shd w:val="clear" w:color="auto" w:fill="auto"/>
            <w:noWrap/>
            <w:vAlign w:val="bottom"/>
            <w:hideMark/>
          </w:tcPr>
          <w:p w14:paraId="54385562" w14:textId="77777777" w:rsidR="00223209" w:rsidRDefault="00223209">
            <w:pPr>
              <w:rPr>
                <w:sz w:val="20"/>
                <w:szCs w:val="20"/>
                <w:lang w:val="es-PY" w:eastAsia="es-PY"/>
              </w:rPr>
            </w:pPr>
          </w:p>
        </w:tc>
        <w:tc>
          <w:tcPr>
            <w:tcW w:w="1256" w:type="dxa"/>
            <w:gridSpan w:val="2"/>
            <w:tcBorders>
              <w:top w:val="nil"/>
              <w:left w:val="nil"/>
              <w:bottom w:val="nil"/>
              <w:right w:val="nil"/>
            </w:tcBorders>
            <w:shd w:val="clear" w:color="auto" w:fill="auto"/>
            <w:noWrap/>
            <w:vAlign w:val="bottom"/>
            <w:hideMark/>
          </w:tcPr>
          <w:p w14:paraId="10306D5E" w14:textId="77777777" w:rsidR="00223209" w:rsidRDefault="00223209">
            <w:pPr>
              <w:rPr>
                <w:sz w:val="20"/>
                <w:szCs w:val="20"/>
                <w:lang w:val="es-PY" w:eastAsia="es-PY"/>
              </w:rPr>
            </w:pPr>
          </w:p>
        </w:tc>
        <w:tc>
          <w:tcPr>
            <w:tcW w:w="1256" w:type="dxa"/>
            <w:gridSpan w:val="2"/>
            <w:tcBorders>
              <w:top w:val="nil"/>
              <w:left w:val="nil"/>
              <w:bottom w:val="nil"/>
              <w:right w:val="nil"/>
            </w:tcBorders>
            <w:shd w:val="clear" w:color="auto" w:fill="auto"/>
            <w:noWrap/>
            <w:vAlign w:val="bottom"/>
            <w:hideMark/>
          </w:tcPr>
          <w:p w14:paraId="2CE05DAE" w14:textId="77777777" w:rsidR="00223209" w:rsidRDefault="00223209">
            <w:pPr>
              <w:rPr>
                <w:sz w:val="20"/>
                <w:szCs w:val="20"/>
                <w:lang w:val="es-PY" w:eastAsia="es-PY"/>
              </w:rPr>
            </w:pPr>
          </w:p>
        </w:tc>
        <w:tc>
          <w:tcPr>
            <w:tcW w:w="1536" w:type="dxa"/>
            <w:gridSpan w:val="2"/>
            <w:tcBorders>
              <w:top w:val="nil"/>
              <w:left w:val="nil"/>
              <w:bottom w:val="nil"/>
              <w:right w:val="nil"/>
            </w:tcBorders>
            <w:shd w:val="clear" w:color="auto" w:fill="auto"/>
            <w:noWrap/>
            <w:vAlign w:val="bottom"/>
            <w:hideMark/>
          </w:tcPr>
          <w:p w14:paraId="3676AE55" w14:textId="77777777" w:rsidR="00223209" w:rsidRDefault="00223209">
            <w:pPr>
              <w:rPr>
                <w:sz w:val="20"/>
                <w:szCs w:val="20"/>
                <w:lang w:val="es-PY" w:eastAsia="es-PY"/>
              </w:rPr>
            </w:pPr>
          </w:p>
        </w:tc>
      </w:tr>
      <w:tr w:rsidR="00223209" w14:paraId="278AF240" w14:textId="77777777">
        <w:trPr>
          <w:gridAfter w:val="1"/>
          <w:wAfter w:w="608" w:type="dxa"/>
          <w:trHeight w:val="300"/>
        </w:trPr>
        <w:tc>
          <w:tcPr>
            <w:tcW w:w="8334" w:type="dxa"/>
            <w:tcBorders>
              <w:top w:val="nil"/>
              <w:left w:val="nil"/>
              <w:bottom w:val="nil"/>
              <w:right w:val="nil"/>
            </w:tcBorders>
            <w:shd w:val="clear" w:color="auto" w:fill="auto"/>
            <w:noWrap/>
            <w:vAlign w:val="bottom"/>
            <w:hideMark/>
          </w:tcPr>
          <w:p w14:paraId="73CF7B57" w14:textId="77777777" w:rsidR="00223209" w:rsidRDefault="00223209">
            <w:pPr>
              <w:rPr>
                <w:rFonts w:ascii="Calibri" w:hAnsi="Calibri" w:cs="Calibri"/>
                <w:color w:val="000000"/>
                <w:lang w:val="es-PY" w:eastAsia="es-PY"/>
              </w:rPr>
            </w:pPr>
          </w:p>
        </w:tc>
        <w:tc>
          <w:tcPr>
            <w:tcW w:w="1536" w:type="dxa"/>
            <w:gridSpan w:val="2"/>
            <w:tcBorders>
              <w:top w:val="nil"/>
              <w:left w:val="nil"/>
              <w:bottom w:val="nil"/>
              <w:right w:val="nil"/>
            </w:tcBorders>
            <w:shd w:val="clear" w:color="auto" w:fill="auto"/>
            <w:noWrap/>
            <w:vAlign w:val="bottom"/>
            <w:hideMark/>
          </w:tcPr>
          <w:p w14:paraId="79BBACF8"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2FE79A4F" w14:textId="77777777" w:rsidR="00223209" w:rsidRDefault="00223209">
            <w:pPr>
              <w:rPr>
                <w:sz w:val="20"/>
                <w:szCs w:val="20"/>
                <w:lang w:val="es-PY" w:eastAsia="es-PY"/>
              </w:rPr>
            </w:pPr>
          </w:p>
          <w:p w14:paraId="6317980C" w14:textId="77777777" w:rsidR="00223209" w:rsidRDefault="00223209">
            <w:pPr>
              <w:rPr>
                <w:sz w:val="20"/>
                <w:szCs w:val="20"/>
                <w:lang w:val="es-PY" w:eastAsia="es-PY"/>
              </w:rPr>
            </w:pPr>
          </w:p>
          <w:p w14:paraId="1B30EBEA" w14:textId="77777777" w:rsidR="00223209" w:rsidRDefault="00223209">
            <w:pPr>
              <w:rPr>
                <w:sz w:val="20"/>
                <w:szCs w:val="20"/>
                <w:lang w:val="es-PY" w:eastAsia="es-PY"/>
              </w:rPr>
            </w:pPr>
          </w:p>
          <w:p w14:paraId="3ED72488" w14:textId="77777777" w:rsidR="00223209" w:rsidRDefault="00223209">
            <w:pPr>
              <w:rPr>
                <w:sz w:val="20"/>
                <w:szCs w:val="20"/>
                <w:lang w:val="es-PY" w:eastAsia="es-PY"/>
              </w:rPr>
            </w:pPr>
          </w:p>
        </w:tc>
        <w:tc>
          <w:tcPr>
            <w:tcW w:w="1256" w:type="dxa"/>
            <w:gridSpan w:val="2"/>
            <w:tcBorders>
              <w:top w:val="nil"/>
              <w:left w:val="nil"/>
              <w:bottom w:val="nil"/>
              <w:right w:val="nil"/>
            </w:tcBorders>
            <w:shd w:val="clear" w:color="auto" w:fill="auto"/>
            <w:noWrap/>
            <w:vAlign w:val="bottom"/>
            <w:hideMark/>
          </w:tcPr>
          <w:p w14:paraId="5EA15BE8" w14:textId="77777777" w:rsidR="00223209" w:rsidRDefault="00223209">
            <w:pPr>
              <w:rPr>
                <w:sz w:val="20"/>
                <w:szCs w:val="20"/>
                <w:lang w:val="es-PY" w:eastAsia="es-PY"/>
              </w:rPr>
            </w:pPr>
          </w:p>
        </w:tc>
        <w:tc>
          <w:tcPr>
            <w:tcW w:w="1256" w:type="dxa"/>
            <w:gridSpan w:val="2"/>
            <w:tcBorders>
              <w:top w:val="nil"/>
              <w:left w:val="nil"/>
              <w:bottom w:val="nil"/>
              <w:right w:val="nil"/>
            </w:tcBorders>
            <w:shd w:val="clear" w:color="auto" w:fill="auto"/>
            <w:noWrap/>
            <w:vAlign w:val="bottom"/>
            <w:hideMark/>
          </w:tcPr>
          <w:p w14:paraId="6F4FBFB3" w14:textId="77777777" w:rsidR="00223209" w:rsidRDefault="00223209">
            <w:pPr>
              <w:rPr>
                <w:sz w:val="20"/>
                <w:szCs w:val="20"/>
                <w:lang w:val="es-PY" w:eastAsia="es-PY"/>
              </w:rPr>
            </w:pPr>
          </w:p>
        </w:tc>
        <w:tc>
          <w:tcPr>
            <w:tcW w:w="1256" w:type="dxa"/>
            <w:gridSpan w:val="2"/>
            <w:tcBorders>
              <w:top w:val="nil"/>
              <w:left w:val="nil"/>
              <w:bottom w:val="nil"/>
              <w:right w:val="nil"/>
            </w:tcBorders>
            <w:shd w:val="clear" w:color="auto" w:fill="auto"/>
            <w:noWrap/>
            <w:vAlign w:val="bottom"/>
            <w:hideMark/>
          </w:tcPr>
          <w:p w14:paraId="617A2FDC" w14:textId="77777777" w:rsidR="00223209" w:rsidRDefault="00223209">
            <w:pPr>
              <w:rPr>
                <w:sz w:val="20"/>
                <w:szCs w:val="20"/>
                <w:lang w:val="es-PY" w:eastAsia="es-PY"/>
              </w:rPr>
            </w:pPr>
          </w:p>
        </w:tc>
      </w:tr>
    </w:tbl>
    <w:p w14:paraId="187C473C" w14:textId="77777777" w:rsidR="00223209" w:rsidRDefault="00223209">
      <w:pPr>
        <w:jc w:val="both"/>
        <w:rPr>
          <w:b/>
        </w:rPr>
      </w:pPr>
    </w:p>
    <w:p w14:paraId="72C5954C" w14:textId="77777777" w:rsidR="00223209" w:rsidRDefault="00223209">
      <w:pPr>
        <w:pStyle w:val="Prrafodelista"/>
        <w:ind w:left="540"/>
        <w:jc w:val="both"/>
        <w:rPr>
          <w:rFonts w:ascii="Times New Roman" w:hAnsi="Times New Roman" w:cs="Times New Roman"/>
          <w:b/>
          <w:sz w:val="24"/>
          <w:szCs w:val="24"/>
        </w:rPr>
      </w:pPr>
    </w:p>
    <w:p w14:paraId="20FD6FE9" w14:textId="77777777" w:rsidR="00223209" w:rsidRDefault="00223209">
      <w:pPr>
        <w:pStyle w:val="Prrafodelista"/>
        <w:ind w:left="540"/>
        <w:jc w:val="both"/>
        <w:rPr>
          <w:rFonts w:ascii="Times New Roman" w:hAnsi="Times New Roman" w:cs="Times New Roman"/>
          <w:b/>
          <w:sz w:val="24"/>
          <w:szCs w:val="24"/>
        </w:rPr>
      </w:pPr>
    </w:p>
    <w:p w14:paraId="35BAF551" w14:textId="77777777" w:rsidR="00223209" w:rsidRDefault="00223209">
      <w:pPr>
        <w:pStyle w:val="Prrafodelista"/>
        <w:ind w:left="540"/>
        <w:jc w:val="both"/>
        <w:rPr>
          <w:rFonts w:ascii="Times New Roman" w:hAnsi="Times New Roman" w:cs="Times New Roman"/>
          <w:b/>
          <w:sz w:val="24"/>
          <w:szCs w:val="24"/>
        </w:rPr>
      </w:pPr>
    </w:p>
    <w:p w14:paraId="6061FCB1" w14:textId="77777777" w:rsidR="00223209" w:rsidRDefault="00223209">
      <w:pPr>
        <w:pStyle w:val="Prrafodelista"/>
        <w:ind w:left="540"/>
        <w:jc w:val="both"/>
        <w:rPr>
          <w:rFonts w:ascii="Times New Roman" w:hAnsi="Times New Roman" w:cs="Times New Roman"/>
          <w:b/>
          <w:sz w:val="24"/>
          <w:szCs w:val="24"/>
        </w:rPr>
      </w:pPr>
    </w:p>
    <w:p w14:paraId="2A27EB18" w14:textId="77777777" w:rsidR="00223209" w:rsidRDefault="00614FFC">
      <w:pPr>
        <w:jc w:val="both"/>
        <w:rPr>
          <w:b/>
        </w:rPr>
      </w:pPr>
      <w:r>
        <w:rPr>
          <w:b/>
        </w:rPr>
        <w:t>Figura</w:t>
      </w:r>
      <w:commentRangeStart w:id="206"/>
      <w:r>
        <w:rPr>
          <w:b/>
        </w:rPr>
        <w:t xml:space="preserve"> 1. </w:t>
      </w:r>
      <w:r>
        <w:rPr>
          <w:bCs/>
          <w:color w:val="000000"/>
        </w:rPr>
        <w:t xml:space="preserve"> Distribución porcentual del personal de enfermería según percepción de la dimensión de la cultura organizacional</w:t>
      </w:r>
      <w:r>
        <w:rPr>
          <w:bCs/>
        </w:rPr>
        <w:t>. Catedra de urología. Hospital de clínicas.</w:t>
      </w:r>
      <w:commentRangeEnd w:id="206"/>
      <w:r>
        <w:rPr>
          <w:rStyle w:val="Refdecomentario"/>
        </w:rPr>
        <w:commentReference w:id="206"/>
      </w:r>
    </w:p>
    <w:p w14:paraId="4385BEAC" w14:textId="77777777" w:rsidR="00223209" w:rsidRPr="00223209" w:rsidRDefault="00223209" w:rsidP="00223209">
      <w:pPr>
        <w:jc w:val="both"/>
        <w:rPr>
          <w:b/>
          <w:rPrChange w:id="207" w:author="Antonia Beatriz Arellano de Filippini" w:date="2022-08-23T21:43:00Z">
            <w:rPr/>
          </w:rPrChange>
        </w:rPr>
        <w:pPrChange w:id="208" w:author="Antonia Beatriz Arellano de Filippini" w:date="2022-08-23T21:43:00Z">
          <w:pPr>
            <w:pStyle w:val="Prrafodelista"/>
            <w:ind w:left="540"/>
            <w:jc w:val="both"/>
          </w:pPr>
        </w:pPrChange>
      </w:pPr>
    </w:p>
    <w:p w14:paraId="7CF09576" w14:textId="77777777" w:rsidR="00223209" w:rsidRDefault="00223209">
      <w:pPr>
        <w:pStyle w:val="Prrafodelista"/>
        <w:ind w:left="540"/>
        <w:jc w:val="both"/>
        <w:rPr>
          <w:rFonts w:ascii="Times New Roman" w:hAnsi="Times New Roman" w:cs="Times New Roman"/>
          <w:b/>
          <w:sz w:val="24"/>
          <w:szCs w:val="24"/>
        </w:rPr>
      </w:pPr>
    </w:p>
    <w:p w14:paraId="34A2CCEC" w14:textId="77777777" w:rsidR="00223209" w:rsidRDefault="00223209">
      <w:pPr>
        <w:pStyle w:val="Prrafodelista"/>
        <w:ind w:left="540"/>
        <w:jc w:val="both"/>
        <w:rPr>
          <w:rFonts w:ascii="Times New Roman" w:hAnsi="Times New Roman" w:cs="Times New Roman"/>
          <w:b/>
          <w:sz w:val="24"/>
          <w:szCs w:val="24"/>
        </w:rPr>
      </w:pPr>
    </w:p>
    <w:p w14:paraId="649C59B7" w14:textId="77777777" w:rsidR="00223209" w:rsidRDefault="00614FFC">
      <w:pPr>
        <w:pStyle w:val="Textoindependiente"/>
        <w:spacing w:before="74" w:line="417" w:lineRule="auto"/>
        <w:ind w:left="113" w:right="131"/>
        <w:jc w:val="both"/>
        <w:rPr>
          <w:bCs/>
        </w:rPr>
      </w:pPr>
      <w:r>
        <w:rPr>
          <w:rFonts w:cs="Times New Roman"/>
          <w:bCs/>
        </w:rPr>
        <w:t xml:space="preserve">Con referencia a la </w:t>
      </w:r>
      <w:r>
        <w:rPr>
          <w:rFonts w:cs="Times New Roman"/>
          <w:b/>
        </w:rPr>
        <w:t>implicación</w:t>
      </w:r>
      <w:r>
        <w:rPr>
          <w:rFonts w:cs="Times New Roman"/>
          <w:bCs/>
        </w:rPr>
        <w:t xml:space="preserve">: </w:t>
      </w:r>
      <w:r>
        <w:rPr>
          <w:rFonts w:cs="Times New Roman"/>
          <w:color w:val="231F20"/>
        </w:rPr>
        <w:t xml:space="preserve">en esta dimensión </w:t>
      </w:r>
      <w:r>
        <w:rPr>
          <w:rFonts w:cs="Times New Roman"/>
          <w:color w:val="231F20"/>
          <w:spacing w:val="-7"/>
        </w:rPr>
        <w:t xml:space="preserve">se </w:t>
      </w:r>
      <w:r>
        <w:rPr>
          <w:rFonts w:cs="Times New Roman"/>
          <w:color w:val="231F20"/>
        </w:rPr>
        <w:t xml:space="preserve">realizaron preguntas tendientes a conocer </w:t>
      </w:r>
      <w:r>
        <w:rPr>
          <w:rFonts w:cs="Times New Roman"/>
          <w:color w:val="231F20"/>
          <w:spacing w:val="-7"/>
        </w:rPr>
        <w:t xml:space="preserve">el </w:t>
      </w:r>
      <w:r>
        <w:rPr>
          <w:rFonts w:cs="Times New Roman"/>
          <w:color w:val="231F20"/>
        </w:rPr>
        <w:t xml:space="preserve">nivel de autoridad, iniciativa y capacidad </w:t>
      </w:r>
      <w:r>
        <w:rPr>
          <w:rFonts w:cs="Times New Roman"/>
          <w:color w:val="231F20"/>
          <w:spacing w:val="-4"/>
        </w:rPr>
        <w:t xml:space="preserve">para </w:t>
      </w:r>
      <w:r>
        <w:rPr>
          <w:rFonts w:cs="Times New Roman"/>
          <w:color w:val="231F20"/>
        </w:rPr>
        <w:t xml:space="preserve">que el trabajador dirija su propio trabajo  en el </w:t>
      </w:r>
      <w:r>
        <w:rPr>
          <w:rFonts w:cs="Times New Roman"/>
          <w:b/>
          <w:bCs/>
          <w:color w:val="231F20"/>
        </w:rPr>
        <w:t xml:space="preserve">gráfico </w:t>
      </w:r>
      <w:r>
        <w:rPr>
          <w:b/>
          <w:bCs/>
          <w:color w:val="231F20"/>
        </w:rPr>
        <w:t>a</w:t>
      </w:r>
      <w:r>
        <w:rPr>
          <w:rFonts w:cs="Times New Roman"/>
          <w:color w:val="231F20"/>
        </w:rPr>
        <w:t xml:space="preserve">), se </w:t>
      </w:r>
      <w:bookmarkStart w:id="209" w:name="_Hlk111042051"/>
      <w:r>
        <w:rPr>
          <w:rFonts w:cs="Times New Roman"/>
          <w:color w:val="231F20"/>
        </w:rPr>
        <w:t xml:space="preserve">demuestra que </w:t>
      </w:r>
      <w:r>
        <w:rPr>
          <w:color w:val="231F20"/>
        </w:rPr>
        <w:t xml:space="preserve">70 </w:t>
      </w:r>
      <w:r>
        <w:rPr>
          <w:rFonts w:cs="Times New Roman"/>
          <w:color w:val="231F20"/>
        </w:rPr>
        <w:t xml:space="preserve">% de los </w:t>
      </w:r>
      <w:r>
        <w:rPr>
          <w:color w:val="231F20"/>
        </w:rPr>
        <w:t>profesionales de enfermería</w:t>
      </w:r>
      <w:r>
        <w:rPr>
          <w:rFonts w:cs="Times New Roman"/>
          <w:color w:val="231F20"/>
        </w:rPr>
        <w:t xml:space="preserve"> opinan  </w:t>
      </w:r>
      <w:r>
        <w:rPr>
          <w:color w:val="231F20"/>
        </w:rPr>
        <w:t>que están muy d</w:t>
      </w:r>
      <w:r>
        <w:rPr>
          <w:color w:val="231F20"/>
        </w:rPr>
        <w:t>e acuerdo</w:t>
      </w:r>
      <w:r>
        <w:rPr>
          <w:rFonts w:cs="Times New Roman"/>
          <w:color w:val="231F20"/>
        </w:rPr>
        <w:t xml:space="preserve">, lo cual refleja que los </w:t>
      </w:r>
      <w:r>
        <w:rPr>
          <w:color w:val="231F20"/>
        </w:rPr>
        <w:t>profesionales</w:t>
      </w:r>
      <w:r>
        <w:rPr>
          <w:rFonts w:cs="Times New Roman"/>
          <w:color w:val="231F20"/>
        </w:rPr>
        <w:t xml:space="preserve">  están comprometidos con el trabajo y  </w:t>
      </w:r>
      <w:r>
        <w:rPr>
          <w:rFonts w:cs="Times New Roman"/>
          <w:color w:val="231F20"/>
          <w:spacing w:val="-8"/>
        </w:rPr>
        <w:t xml:space="preserve">se </w:t>
      </w:r>
      <w:r>
        <w:rPr>
          <w:rFonts w:cs="Times New Roman"/>
          <w:color w:val="231F20"/>
        </w:rPr>
        <w:t>siente</w:t>
      </w:r>
      <w:r>
        <w:rPr>
          <w:color w:val="231F20"/>
        </w:rPr>
        <w:t>n</w:t>
      </w:r>
      <w:r>
        <w:rPr>
          <w:rFonts w:cs="Times New Roman"/>
          <w:color w:val="231F20"/>
        </w:rPr>
        <w:t xml:space="preserve"> parte importante de la organización</w:t>
      </w:r>
      <w:r>
        <w:rPr>
          <w:color w:val="231F20"/>
        </w:rPr>
        <w:t>.</w:t>
      </w:r>
      <w:bookmarkEnd w:id="209"/>
      <w:r>
        <w:rPr>
          <w:color w:val="231F20"/>
        </w:rPr>
        <w:t xml:space="preserve"> </w:t>
      </w:r>
      <w:r>
        <w:rPr>
          <w:b/>
          <w:bCs/>
          <w:color w:val="231F20"/>
        </w:rPr>
        <w:t>Consistencia; gráfico b)</w:t>
      </w:r>
      <w:r>
        <w:rPr>
          <w:color w:val="231F20"/>
        </w:rPr>
        <w:t>, 65% opinan</w:t>
      </w:r>
      <w:r>
        <w:rPr>
          <w:color w:val="231F20"/>
          <w:spacing w:val="-5"/>
        </w:rPr>
        <w:t xml:space="preserve"> que están muy de acuerdo, en </w:t>
      </w:r>
      <w:r>
        <w:rPr>
          <w:color w:val="231F20"/>
        </w:rPr>
        <w:t xml:space="preserve"> esta dimensión recoge la opinión sobre el nivel de vi</w:t>
      </w:r>
      <w:r>
        <w:rPr>
          <w:color w:val="231F20"/>
        </w:rPr>
        <w:t xml:space="preserve">sión compartida y grado de conformidad. </w:t>
      </w:r>
      <w:r>
        <w:rPr>
          <w:b/>
          <w:bCs/>
          <w:color w:val="231F20"/>
        </w:rPr>
        <w:t>Adaptabilidad;</w:t>
      </w:r>
      <w:r>
        <w:rPr>
          <w:color w:val="231F20"/>
        </w:rPr>
        <w:t xml:space="preserve"> </w:t>
      </w:r>
      <w:r>
        <w:rPr>
          <w:b/>
          <w:bCs/>
          <w:color w:val="231F20"/>
        </w:rPr>
        <w:t>gráfico c),</w:t>
      </w:r>
      <w:r>
        <w:rPr>
          <w:color w:val="231F20"/>
        </w:rPr>
        <w:t xml:space="preserve"> 72% opinaron que están muy de  acuerdo y mismo porcentaje indican indiferente,</w:t>
      </w:r>
      <w:r>
        <w:rPr>
          <w:bCs/>
        </w:rPr>
        <w:t xml:space="preserve"> </w:t>
      </w:r>
      <w:r>
        <w:rPr>
          <w:color w:val="231F20"/>
        </w:rPr>
        <w:t>es la dimensión que refleja el grado que el profesional considera de integración interna y adaptación externa</w:t>
      </w:r>
      <w:bookmarkStart w:id="210" w:name="_Hlk110877849"/>
      <w:r>
        <w:rPr>
          <w:color w:val="231F20"/>
        </w:rPr>
        <w:t>.</w:t>
      </w:r>
      <w:r>
        <w:rPr>
          <w:color w:val="231F20"/>
        </w:rPr>
        <w:t xml:space="preserve"> </w:t>
      </w:r>
      <w:r>
        <w:rPr>
          <w:b/>
          <w:bCs/>
          <w:color w:val="231F20"/>
        </w:rPr>
        <w:t>Misión</w:t>
      </w:r>
      <w:r>
        <w:rPr>
          <w:color w:val="231F20"/>
        </w:rPr>
        <w:t xml:space="preserve">; con respecto a la misión que pretende medir el grado en el que el trabajador percibe su misión dentro de la institución, el </w:t>
      </w:r>
      <w:r>
        <w:rPr>
          <w:b/>
          <w:bCs/>
          <w:color w:val="231F20"/>
        </w:rPr>
        <w:t xml:space="preserve">gráfico d) </w:t>
      </w:r>
      <w:r>
        <w:rPr>
          <w:color w:val="231F20"/>
        </w:rPr>
        <w:t>demostró que 79% están muy de acuerdo.</w:t>
      </w:r>
    </w:p>
    <w:bookmarkEnd w:id="210"/>
    <w:p w14:paraId="5D2AB578" w14:textId="77777777" w:rsidR="00223209" w:rsidRDefault="00223209">
      <w:pPr>
        <w:spacing w:line="360" w:lineRule="auto"/>
        <w:jc w:val="both"/>
        <w:rPr>
          <w:b/>
        </w:rPr>
      </w:pPr>
    </w:p>
    <w:p w14:paraId="4A809D53" w14:textId="77777777" w:rsidR="00223209" w:rsidRDefault="00223209">
      <w:pPr>
        <w:pStyle w:val="Prrafodelista"/>
        <w:spacing w:line="360" w:lineRule="auto"/>
        <w:ind w:left="540"/>
        <w:jc w:val="both"/>
        <w:rPr>
          <w:rFonts w:ascii="Times New Roman" w:hAnsi="Times New Roman" w:cs="Times New Roman"/>
          <w:b/>
          <w:sz w:val="24"/>
          <w:szCs w:val="24"/>
          <w:lang w:val="es-ES"/>
        </w:rPr>
      </w:pPr>
    </w:p>
    <w:p w14:paraId="43206619" w14:textId="77777777" w:rsidR="00223209" w:rsidRDefault="00223209">
      <w:pPr>
        <w:pStyle w:val="Prrafodelista"/>
        <w:spacing w:line="360" w:lineRule="auto"/>
        <w:ind w:left="540"/>
        <w:jc w:val="both"/>
        <w:rPr>
          <w:rFonts w:ascii="Times New Roman" w:hAnsi="Times New Roman" w:cs="Times New Roman"/>
          <w:b/>
          <w:sz w:val="24"/>
          <w:szCs w:val="24"/>
        </w:rPr>
      </w:pPr>
    </w:p>
    <w:p w14:paraId="4CF9AAF7" w14:textId="77777777" w:rsidR="00223209" w:rsidRDefault="00223209">
      <w:pPr>
        <w:pStyle w:val="Prrafodelista"/>
        <w:ind w:left="540"/>
        <w:jc w:val="both"/>
        <w:rPr>
          <w:rFonts w:ascii="Times New Roman" w:hAnsi="Times New Roman" w:cs="Times New Roman"/>
          <w:b/>
          <w:sz w:val="24"/>
          <w:szCs w:val="24"/>
        </w:rPr>
      </w:pPr>
    </w:p>
    <w:p w14:paraId="2120B66D" w14:textId="77777777" w:rsidR="00223209" w:rsidRDefault="00223209">
      <w:pPr>
        <w:pStyle w:val="Prrafodelista"/>
        <w:ind w:left="540"/>
        <w:jc w:val="both"/>
        <w:rPr>
          <w:rFonts w:ascii="Times New Roman" w:hAnsi="Times New Roman" w:cs="Times New Roman"/>
          <w:b/>
          <w:sz w:val="24"/>
          <w:szCs w:val="24"/>
        </w:rPr>
      </w:pPr>
    </w:p>
    <w:p w14:paraId="7F032E43" w14:textId="77777777" w:rsidR="00223209" w:rsidRDefault="00223209">
      <w:pPr>
        <w:pStyle w:val="Prrafodelista"/>
        <w:ind w:left="540"/>
        <w:jc w:val="both"/>
        <w:rPr>
          <w:rFonts w:ascii="Times New Roman" w:hAnsi="Times New Roman" w:cs="Times New Roman"/>
          <w:b/>
          <w:sz w:val="24"/>
          <w:szCs w:val="24"/>
        </w:rPr>
      </w:pPr>
    </w:p>
    <w:p w14:paraId="3812C929" w14:textId="77777777" w:rsidR="00223209" w:rsidRDefault="00223209">
      <w:pPr>
        <w:pStyle w:val="Prrafodelista"/>
        <w:ind w:left="540"/>
        <w:jc w:val="both"/>
        <w:rPr>
          <w:rFonts w:ascii="Times New Roman" w:hAnsi="Times New Roman" w:cs="Times New Roman"/>
          <w:b/>
          <w:sz w:val="24"/>
          <w:szCs w:val="24"/>
        </w:rPr>
      </w:pPr>
    </w:p>
    <w:p w14:paraId="43BBF772" w14:textId="77777777" w:rsidR="00223209" w:rsidRDefault="00223209">
      <w:pPr>
        <w:pStyle w:val="Prrafodelista"/>
        <w:ind w:left="540"/>
        <w:jc w:val="both"/>
        <w:rPr>
          <w:rFonts w:ascii="Times New Roman" w:hAnsi="Times New Roman" w:cs="Times New Roman"/>
          <w:b/>
          <w:sz w:val="24"/>
          <w:szCs w:val="24"/>
        </w:rPr>
      </w:pPr>
    </w:p>
    <w:p w14:paraId="1D10AA2E" w14:textId="77777777" w:rsidR="00223209" w:rsidRDefault="00223209">
      <w:pPr>
        <w:pStyle w:val="Prrafodelista"/>
        <w:ind w:left="540"/>
        <w:jc w:val="both"/>
        <w:rPr>
          <w:rFonts w:ascii="Times New Roman" w:hAnsi="Times New Roman" w:cs="Times New Roman"/>
          <w:b/>
          <w:sz w:val="24"/>
          <w:szCs w:val="24"/>
        </w:rPr>
      </w:pPr>
    </w:p>
    <w:p w14:paraId="235D716B" w14:textId="77777777" w:rsidR="00223209" w:rsidRDefault="00223209">
      <w:pPr>
        <w:pStyle w:val="Prrafodelista"/>
        <w:ind w:left="540"/>
        <w:jc w:val="both"/>
        <w:rPr>
          <w:rFonts w:ascii="Times New Roman" w:hAnsi="Times New Roman" w:cs="Times New Roman"/>
          <w:b/>
          <w:sz w:val="24"/>
          <w:szCs w:val="24"/>
        </w:rPr>
      </w:pPr>
    </w:p>
    <w:p w14:paraId="52D4CD04" w14:textId="77777777" w:rsidR="00223209" w:rsidRDefault="00223209">
      <w:pPr>
        <w:pStyle w:val="Prrafodelista"/>
        <w:ind w:left="540"/>
        <w:jc w:val="both"/>
        <w:rPr>
          <w:rFonts w:ascii="Times New Roman" w:hAnsi="Times New Roman" w:cs="Times New Roman"/>
          <w:b/>
          <w:sz w:val="24"/>
          <w:szCs w:val="24"/>
        </w:rPr>
      </w:pPr>
    </w:p>
    <w:p w14:paraId="48CA06AB" w14:textId="77777777" w:rsidR="00223209" w:rsidRDefault="00223209">
      <w:pPr>
        <w:pStyle w:val="Prrafodelista"/>
        <w:ind w:left="540"/>
        <w:jc w:val="both"/>
        <w:rPr>
          <w:rFonts w:ascii="Times New Roman" w:hAnsi="Times New Roman" w:cs="Times New Roman"/>
          <w:b/>
          <w:sz w:val="24"/>
          <w:szCs w:val="24"/>
        </w:rPr>
      </w:pPr>
    </w:p>
    <w:p w14:paraId="096E9D66" w14:textId="77777777" w:rsidR="00223209" w:rsidRDefault="00223209">
      <w:pPr>
        <w:pStyle w:val="Prrafodelista"/>
        <w:ind w:left="540"/>
        <w:jc w:val="both"/>
        <w:rPr>
          <w:rFonts w:ascii="Times New Roman" w:hAnsi="Times New Roman" w:cs="Times New Roman"/>
          <w:b/>
          <w:sz w:val="24"/>
          <w:szCs w:val="24"/>
        </w:rPr>
      </w:pPr>
    </w:p>
    <w:p w14:paraId="73990C45" w14:textId="77777777" w:rsidR="00223209" w:rsidRDefault="00223209">
      <w:pPr>
        <w:pStyle w:val="Prrafodelista"/>
        <w:ind w:left="540"/>
        <w:jc w:val="both"/>
        <w:rPr>
          <w:rFonts w:ascii="Times New Roman" w:hAnsi="Times New Roman" w:cs="Times New Roman"/>
          <w:b/>
          <w:sz w:val="24"/>
          <w:szCs w:val="24"/>
        </w:rPr>
      </w:pPr>
    </w:p>
    <w:p w14:paraId="5178B870" w14:textId="77777777" w:rsidR="00223209" w:rsidRDefault="00223209">
      <w:pPr>
        <w:pStyle w:val="Prrafodelista"/>
        <w:ind w:left="540"/>
        <w:jc w:val="both"/>
        <w:rPr>
          <w:rFonts w:ascii="Times New Roman" w:hAnsi="Times New Roman" w:cs="Times New Roman"/>
          <w:b/>
          <w:sz w:val="24"/>
          <w:szCs w:val="24"/>
        </w:rPr>
      </w:pPr>
    </w:p>
    <w:p w14:paraId="1F4886D1" w14:textId="77777777" w:rsidR="00223209" w:rsidRDefault="00223209">
      <w:pPr>
        <w:pStyle w:val="Prrafodelista"/>
        <w:ind w:left="540"/>
        <w:jc w:val="both"/>
        <w:rPr>
          <w:rFonts w:ascii="Times New Roman" w:hAnsi="Times New Roman" w:cs="Times New Roman"/>
          <w:b/>
          <w:sz w:val="24"/>
          <w:szCs w:val="24"/>
        </w:rPr>
      </w:pPr>
    </w:p>
    <w:p w14:paraId="3C68C982" w14:textId="77777777" w:rsidR="00223209" w:rsidRDefault="00223209">
      <w:pPr>
        <w:pStyle w:val="Prrafodelista"/>
        <w:ind w:left="540"/>
        <w:jc w:val="both"/>
        <w:rPr>
          <w:rFonts w:ascii="Times New Roman" w:hAnsi="Times New Roman" w:cs="Times New Roman"/>
          <w:b/>
          <w:sz w:val="24"/>
          <w:szCs w:val="24"/>
        </w:rPr>
      </w:pPr>
    </w:p>
    <w:p w14:paraId="1B0741F1" w14:textId="77777777" w:rsidR="00223209" w:rsidRDefault="00223209">
      <w:pPr>
        <w:pStyle w:val="Prrafodelista"/>
        <w:ind w:left="540"/>
        <w:jc w:val="both"/>
        <w:rPr>
          <w:rFonts w:ascii="Times New Roman" w:hAnsi="Times New Roman" w:cs="Times New Roman"/>
          <w:b/>
          <w:sz w:val="24"/>
          <w:szCs w:val="24"/>
        </w:rPr>
      </w:pPr>
    </w:p>
    <w:p w14:paraId="0079797F" w14:textId="77777777" w:rsidR="00223209" w:rsidRDefault="00223209">
      <w:pPr>
        <w:pStyle w:val="Prrafodelista"/>
        <w:ind w:left="540"/>
        <w:jc w:val="both"/>
        <w:rPr>
          <w:rFonts w:ascii="Times New Roman" w:hAnsi="Times New Roman" w:cs="Times New Roman"/>
          <w:b/>
          <w:sz w:val="24"/>
          <w:szCs w:val="24"/>
        </w:rPr>
      </w:pPr>
    </w:p>
    <w:p w14:paraId="4F36A06D" w14:textId="77777777" w:rsidR="00223209" w:rsidRDefault="00223209">
      <w:pPr>
        <w:jc w:val="both"/>
        <w:rPr>
          <w:b/>
        </w:rPr>
      </w:pPr>
    </w:p>
    <w:p w14:paraId="7DB564A4" w14:textId="77777777" w:rsidR="00223209" w:rsidRDefault="00223209">
      <w:pPr>
        <w:pStyle w:val="Prrafodelista"/>
        <w:ind w:left="540"/>
        <w:jc w:val="both"/>
        <w:rPr>
          <w:rFonts w:ascii="Times New Roman" w:hAnsi="Times New Roman" w:cs="Times New Roman"/>
          <w:b/>
          <w:sz w:val="24"/>
          <w:szCs w:val="24"/>
        </w:rPr>
      </w:pPr>
    </w:p>
    <w:tbl>
      <w:tblPr>
        <w:tblW w:w="7660" w:type="dxa"/>
        <w:tblCellMar>
          <w:left w:w="70" w:type="dxa"/>
          <w:right w:w="70" w:type="dxa"/>
        </w:tblCellMar>
        <w:tblLook w:val="04A0" w:firstRow="1" w:lastRow="0" w:firstColumn="1" w:lastColumn="0" w:noHBand="0" w:noVBand="1"/>
      </w:tblPr>
      <w:tblGrid>
        <w:gridCol w:w="1380"/>
        <w:gridCol w:w="1256"/>
        <w:gridCol w:w="1256"/>
        <w:gridCol w:w="1256"/>
        <w:gridCol w:w="1256"/>
        <w:gridCol w:w="1256"/>
      </w:tblGrid>
      <w:tr w:rsidR="00223209" w14:paraId="149C2100" w14:textId="77777777">
        <w:trPr>
          <w:trHeight w:val="288"/>
        </w:trPr>
        <w:tc>
          <w:tcPr>
            <w:tcW w:w="1380" w:type="dxa"/>
            <w:tcBorders>
              <w:top w:val="nil"/>
              <w:left w:val="nil"/>
              <w:bottom w:val="nil"/>
              <w:right w:val="nil"/>
            </w:tcBorders>
            <w:shd w:val="clear" w:color="auto" w:fill="auto"/>
            <w:noWrap/>
            <w:vAlign w:val="bottom"/>
            <w:hideMark/>
          </w:tcPr>
          <w:p w14:paraId="32E2D43A" w14:textId="77777777" w:rsidR="00223209" w:rsidRDefault="00614FFC">
            <w:pPr>
              <w:rPr>
                <w:rFonts w:ascii="Calibri" w:hAnsi="Calibri" w:cs="Calibri"/>
                <w:color w:val="000000"/>
                <w:lang w:val="es-PY" w:eastAsia="es-PY"/>
              </w:rPr>
            </w:pPr>
            <w:r>
              <w:rPr>
                <w:rFonts w:ascii="Calibri" w:hAnsi="Calibri" w:cs="Calibri"/>
                <w:noProof/>
                <w:color w:val="000000"/>
                <w:sz w:val="22"/>
                <w:szCs w:val="22"/>
                <w:lang w:eastAsia="es-ES"/>
              </w:rPr>
              <w:drawing>
                <wp:anchor distT="0" distB="0" distL="0" distR="0" simplePos="0" relativeHeight="23" behindDoc="0" locked="0" layoutInCell="1" allowOverlap="1" wp14:anchorId="56342476" wp14:editId="2967B24A">
                  <wp:simplePos x="0" y="0"/>
                  <wp:positionH relativeFrom="column">
                    <wp:posOffset>92710</wp:posOffset>
                  </wp:positionH>
                  <wp:positionV relativeFrom="paragraph">
                    <wp:posOffset>-33655</wp:posOffset>
                  </wp:positionV>
                  <wp:extent cx="4404360" cy="2758440"/>
                  <wp:effectExtent l="0" t="0" r="0" b="0"/>
                  <wp:wrapNone/>
                  <wp:docPr id="1038"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tbl>
            <w:tblPr>
              <w:tblW w:w="0" w:type="auto"/>
              <w:tblCellSpacing w:w="0" w:type="dxa"/>
              <w:tblCellMar>
                <w:left w:w="0" w:type="dxa"/>
                <w:right w:w="0" w:type="dxa"/>
              </w:tblCellMar>
              <w:tblLook w:val="04A0" w:firstRow="1" w:lastRow="0" w:firstColumn="1" w:lastColumn="0" w:noHBand="0" w:noVBand="1"/>
            </w:tblPr>
            <w:tblGrid>
              <w:gridCol w:w="1240"/>
            </w:tblGrid>
            <w:tr w:rsidR="00223209" w14:paraId="378EFB2F" w14:textId="77777777">
              <w:trPr>
                <w:trHeight w:val="288"/>
                <w:tblCellSpacing w:w="0" w:type="dxa"/>
              </w:trPr>
              <w:tc>
                <w:tcPr>
                  <w:tcW w:w="1240" w:type="dxa"/>
                  <w:tcBorders>
                    <w:top w:val="nil"/>
                    <w:left w:val="nil"/>
                    <w:bottom w:val="nil"/>
                    <w:right w:val="nil"/>
                  </w:tcBorders>
                  <w:shd w:val="clear" w:color="auto" w:fill="auto"/>
                  <w:noWrap/>
                  <w:vAlign w:val="bottom"/>
                  <w:hideMark/>
                </w:tcPr>
                <w:p w14:paraId="42F4773B" w14:textId="77777777" w:rsidR="00223209" w:rsidRDefault="00223209">
                  <w:pPr>
                    <w:rPr>
                      <w:rFonts w:ascii="Calibri" w:hAnsi="Calibri" w:cs="Calibri"/>
                      <w:color w:val="000000"/>
                      <w:lang w:val="es-PY" w:eastAsia="es-PY"/>
                    </w:rPr>
                  </w:pPr>
                </w:p>
              </w:tc>
            </w:tr>
          </w:tbl>
          <w:p w14:paraId="0347115F" w14:textId="77777777" w:rsidR="00223209" w:rsidRDefault="00223209">
            <w:pPr>
              <w:rPr>
                <w:rFonts w:ascii="Calibri" w:hAnsi="Calibri" w:cs="Calibri"/>
                <w:color w:val="000000"/>
                <w:lang w:val="es-PY" w:eastAsia="es-PY"/>
              </w:rPr>
            </w:pPr>
          </w:p>
        </w:tc>
        <w:tc>
          <w:tcPr>
            <w:tcW w:w="1256" w:type="dxa"/>
            <w:tcBorders>
              <w:top w:val="nil"/>
              <w:left w:val="nil"/>
              <w:bottom w:val="nil"/>
              <w:right w:val="nil"/>
            </w:tcBorders>
            <w:shd w:val="clear" w:color="auto" w:fill="auto"/>
            <w:noWrap/>
            <w:vAlign w:val="bottom"/>
            <w:hideMark/>
          </w:tcPr>
          <w:p w14:paraId="58720E13"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2A92E152"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5FDADF47"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6AB4947C" w14:textId="77777777" w:rsidR="00223209" w:rsidRDefault="00614FFC">
            <w:pPr>
              <w:rPr>
                <w:sz w:val="20"/>
                <w:szCs w:val="20"/>
                <w:lang w:val="es-PY" w:eastAsia="es-PY"/>
              </w:rPr>
            </w:pPr>
            <w:r>
              <w:rPr>
                <w:noProof/>
                <w:sz w:val="20"/>
                <w:szCs w:val="20"/>
                <w:lang w:eastAsia="es-ES"/>
              </w:rPr>
              <mc:AlternateContent>
                <mc:Choice Requires="wps">
                  <w:drawing>
                    <wp:anchor distT="0" distB="0" distL="0" distR="0" simplePos="0" relativeHeight="24" behindDoc="0" locked="0" layoutInCell="1" allowOverlap="1" wp14:anchorId="0A2F782F" wp14:editId="5A22587F">
                      <wp:simplePos x="0" y="0"/>
                      <wp:positionH relativeFrom="column">
                        <wp:posOffset>450850</wp:posOffset>
                      </wp:positionH>
                      <wp:positionV relativeFrom="paragraph">
                        <wp:posOffset>167640</wp:posOffset>
                      </wp:positionV>
                      <wp:extent cx="670560" cy="373379"/>
                      <wp:effectExtent l="0" t="0" r="0" b="7620"/>
                      <wp:wrapNone/>
                      <wp:docPr id="1039"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0560" cy="373379"/>
                              </a:xfrm>
                              <a:prstGeom prst="rect">
                                <a:avLst/>
                              </a:prstGeom>
                              <a:solidFill>
                                <a:srgbClr val="FFFFFF"/>
                              </a:solidFill>
                              <a:ln>
                                <a:noFill/>
                              </a:ln>
                            </wps:spPr>
                            <wps:txbx>
                              <w:txbxContent>
                                <w:p w14:paraId="4F3171BD" w14:textId="77777777" w:rsidR="00223209" w:rsidRDefault="00614FFC">
                                  <w:pPr>
                                    <w:jc w:val="center"/>
                                  </w:pPr>
                                  <w:r>
                                    <w:t>n=40</w:t>
                                  </w:r>
                                </w:p>
                              </w:txbxContent>
                            </wps:txbx>
                            <wps:bodyPr vert="horz" wrap="square" lIns="91440" tIns="45720" rIns="91440" bIns="4572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2F782F" id="Rectángulo 24" o:spid="_x0000_s1026" style="position:absolute;margin-left:35.5pt;margin-top:13.2pt;width:52.8pt;height:29.4pt;z-index: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" stroked="f">
                      <v:textbox>
                        <w:txbxContent>
                          <w:p w14:paraId="4F3171BD" w14:textId="77777777" w:rsidR="00223209" w:rsidRDefault="00614FFC">
                            <w:pPr>
                              <w:jc w:val="center"/>
                            </w:pPr>
                            <w:r>
                              <w:t>n=40</w:t>
                            </w:r>
                          </w:p>
                        </w:txbxContent>
                      </v:textbox>
                    </v:rect>
                  </w:pict>
                </mc:Fallback>
              </mc:AlternateContent>
            </w:r>
          </w:p>
        </w:tc>
        <w:tc>
          <w:tcPr>
            <w:tcW w:w="1256" w:type="dxa"/>
            <w:tcBorders>
              <w:top w:val="nil"/>
              <w:left w:val="nil"/>
              <w:bottom w:val="nil"/>
              <w:right w:val="nil"/>
            </w:tcBorders>
            <w:shd w:val="clear" w:color="auto" w:fill="auto"/>
            <w:noWrap/>
            <w:vAlign w:val="bottom"/>
            <w:hideMark/>
          </w:tcPr>
          <w:p w14:paraId="36E54530" w14:textId="77777777" w:rsidR="00223209" w:rsidRDefault="00223209">
            <w:pPr>
              <w:rPr>
                <w:sz w:val="20"/>
                <w:szCs w:val="20"/>
                <w:lang w:val="es-PY" w:eastAsia="es-PY"/>
              </w:rPr>
            </w:pPr>
          </w:p>
        </w:tc>
      </w:tr>
      <w:tr w:rsidR="00223209" w14:paraId="32D3F663" w14:textId="77777777">
        <w:trPr>
          <w:trHeight w:val="288"/>
        </w:trPr>
        <w:tc>
          <w:tcPr>
            <w:tcW w:w="1380" w:type="dxa"/>
            <w:tcBorders>
              <w:top w:val="nil"/>
              <w:left w:val="nil"/>
              <w:bottom w:val="nil"/>
              <w:right w:val="nil"/>
            </w:tcBorders>
            <w:shd w:val="clear" w:color="auto" w:fill="auto"/>
            <w:noWrap/>
            <w:vAlign w:val="bottom"/>
            <w:hideMark/>
          </w:tcPr>
          <w:p w14:paraId="44AAB951"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64943ABB"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259DFDC3"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391CF5E9"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2712BDD8"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1509C4EA" w14:textId="77777777" w:rsidR="00223209" w:rsidRDefault="00223209">
            <w:pPr>
              <w:rPr>
                <w:sz w:val="20"/>
                <w:szCs w:val="20"/>
                <w:lang w:val="es-PY" w:eastAsia="es-PY"/>
              </w:rPr>
            </w:pPr>
          </w:p>
        </w:tc>
      </w:tr>
      <w:tr w:rsidR="00223209" w14:paraId="534AE9BB" w14:textId="77777777">
        <w:trPr>
          <w:trHeight w:val="288"/>
        </w:trPr>
        <w:tc>
          <w:tcPr>
            <w:tcW w:w="1380" w:type="dxa"/>
            <w:tcBorders>
              <w:top w:val="nil"/>
              <w:left w:val="nil"/>
              <w:bottom w:val="nil"/>
              <w:right w:val="nil"/>
            </w:tcBorders>
            <w:shd w:val="clear" w:color="auto" w:fill="auto"/>
            <w:noWrap/>
            <w:vAlign w:val="bottom"/>
            <w:hideMark/>
          </w:tcPr>
          <w:p w14:paraId="08A00258"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7D869D4B"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304D3059"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1C44819A"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0B2CBE6D"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4E920808" w14:textId="77777777" w:rsidR="00223209" w:rsidRDefault="00223209">
            <w:pPr>
              <w:rPr>
                <w:sz w:val="20"/>
                <w:szCs w:val="20"/>
                <w:lang w:val="es-PY" w:eastAsia="es-PY"/>
              </w:rPr>
            </w:pPr>
          </w:p>
        </w:tc>
      </w:tr>
      <w:tr w:rsidR="00223209" w14:paraId="3A5E951E" w14:textId="77777777">
        <w:trPr>
          <w:trHeight w:val="288"/>
        </w:trPr>
        <w:tc>
          <w:tcPr>
            <w:tcW w:w="1380" w:type="dxa"/>
            <w:tcBorders>
              <w:top w:val="nil"/>
              <w:left w:val="nil"/>
              <w:bottom w:val="nil"/>
              <w:right w:val="nil"/>
            </w:tcBorders>
            <w:shd w:val="clear" w:color="auto" w:fill="auto"/>
            <w:noWrap/>
            <w:vAlign w:val="bottom"/>
            <w:hideMark/>
          </w:tcPr>
          <w:p w14:paraId="7BF58811"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1571EBEA"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4E742DAC"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5A090C21"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2823365D"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69E96899" w14:textId="77777777" w:rsidR="00223209" w:rsidRDefault="00223209">
            <w:pPr>
              <w:rPr>
                <w:sz w:val="20"/>
                <w:szCs w:val="20"/>
                <w:lang w:val="es-PY" w:eastAsia="es-PY"/>
              </w:rPr>
            </w:pPr>
          </w:p>
        </w:tc>
      </w:tr>
      <w:tr w:rsidR="00223209" w14:paraId="1C9B9B6C" w14:textId="77777777">
        <w:trPr>
          <w:trHeight w:val="288"/>
        </w:trPr>
        <w:tc>
          <w:tcPr>
            <w:tcW w:w="1380" w:type="dxa"/>
            <w:tcBorders>
              <w:top w:val="nil"/>
              <w:left w:val="nil"/>
              <w:bottom w:val="nil"/>
              <w:right w:val="nil"/>
            </w:tcBorders>
            <w:shd w:val="clear" w:color="auto" w:fill="auto"/>
            <w:noWrap/>
            <w:vAlign w:val="bottom"/>
            <w:hideMark/>
          </w:tcPr>
          <w:p w14:paraId="598B6A14"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5471545C"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1ABE381F"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0E7BC9EB"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3DFDE8E1"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50DBD588" w14:textId="77777777" w:rsidR="00223209" w:rsidRDefault="00223209">
            <w:pPr>
              <w:rPr>
                <w:sz w:val="20"/>
                <w:szCs w:val="20"/>
                <w:lang w:val="es-PY" w:eastAsia="es-PY"/>
              </w:rPr>
            </w:pPr>
          </w:p>
        </w:tc>
      </w:tr>
      <w:tr w:rsidR="00223209" w14:paraId="34BF016C" w14:textId="77777777">
        <w:trPr>
          <w:trHeight w:val="288"/>
        </w:trPr>
        <w:tc>
          <w:tcPr>
            <w:tcW w:w="1380" w:type="dxa"/>
            <w:tcBorders>
              <w:top w:val="nil"/>
              <w:left w:val="nil"/>
              <w:bottom w:val="nil"/>
              <w:right w:val="nil"/>
            </w:tcBorders>
            <w:shd w:val="clear" w:color="auto" w:fill="auto"/>
            <w:noWrap/>
            <w:vAlign w:val="bottom"/>
            <w:hideMark/>
          </w:tcPr>
          <w:p w14:paraId="18A64FFC"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3F57308B"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0EEE0E9A"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5DB2F612"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3596FF5C"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7CCF38B2" w14:textId="77777777" w:rsidR="00223209" w:rsidRDefault="00223209">
            <w:pPr>
              <w:rPr>
                <w:sz w:val="20"/>
                <w:szCs w:val="20"/>
                <w:lang w:val="es-PY" w:eastAsia="es-PY"/>
              </w:rPr>
            </w:pPr>
          </w:p>
        </w:tc>
      </w:tr>
      <w:tr w:rsidR="00223209" w14:paraId="1EAC1383" w14:textId="77777777">
        <w:trPr>
          <w:trHeight w:val="288"/>
        </w:trPr>
        <w:tc>
          <w:tcPr>
            <w:tcW w:w="1380" w:type="dxa"/>
            <w:tcBorders>
              <w:top w:val="nil"/>
              <w:left w:val="nil"/>
              <w:bottom w:val="nil"/>
              <w:right w:val="nil"/>
            </w:tcBorders>
            <w:shd w:val="clear" w:color="auto" w:fill="auto"/>
            <w:noWrap/>
            <w:vAlign w:val="bottom"/>
            <w:hideMark/>
          </w:tcPr>
          <w:p w14:paraId="1EA65059"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6D651E14"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5B3FC480"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3862373F"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2AEE3013"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0EB7079F" w14:textId="77777777" w:rsidR="00223209" w:rsidRDefault="00223209">
            <w:pPr>
              <w:rPr>
                <w:sz w:val="20"/>
                <w:szCs w:val="20"/>
                <w:lang w:val="es-PY" w:eastAsia="es-PY"/>
              </w:rPr>
            </w:pPr>
          </w:p>
        </w:tc>
      </w:tr>
      <w:tr w:rsidR="00223209" w14:paraId="573BDAF9" w14:textId="77777777">
        <w:trPr>
          <w:trHeight w:val="288"/>
        </w:trPr>
        <w:tc>
          <w:tcPr>
            <w:tcW w:w="1380" w:type="dxa"/>
            <w:tcBorders>
              <w:top w:val="nil"/>
              <w:left w:val="nil"/>
              <w:bottom w:val="nil"/>
              <w:right w:val="nil"/>
            </w:tcBorders>
            <w:shd w:val="clear" w:color="auto" w:fill="auto"/>
            <w:noWrap/>
            <w:vAlign w:val="bottom"/>
            <w:hideMark/>
          </w:tcPr>
          <w:p w14:paraId="4A755DA2"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1395EFEA"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7A21923C"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74F40AC5"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514E14E3"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3B8422E7" w14:textId="77777777" w:rsidR="00223209" w:rsidRDefault="00223209">
            <w:pPr>
              <w:rPr>
                <w:sz w:val="20"/>
                <w:szCs w:val="20"/>
                <w:lang w:val="es-PY" w:eastAsia="es-PY"/>
              </w:rPr>
            </w:pPr>
          </w:p>
        </w:tc>
      </w:tr>
      <w:tr w:rsidR="00223209" w14:paraId="7B1B55DC" w14:textId="77777777">
        <w:trPr>
          <w:trHeight w:val="288"/>
        </w:trPr>
        <w:tc>
          <w:tcPr>
            <w:tcW w:w="1380" w:type="dxa"/>
            <w:tcBorders>
              <w:top w:val="nil"/>
              <w:left w:val="nil"/>
              <w:bottom w:val="nil"/>
              <w:right w:val="nil"/>
            </w:tcBorders>
            <w:shd w:val="clear" w:color="auto" w:fill="auto"/>
            <w:noWrap/>
            <w:vAlign w:val="bottom"/>
            <w:hideMark/>
          </w:tcPr>
          <w:p w14:paraId="2E4C613E"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433B58BF"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56C86D54"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62171677"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2AC5C31A"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7FDA772F" w14:textId="77777777" w:rsidR="00223209" w:rsidRDefault="00223209">
            <w:pPr>
              <w:rPr>
                <w:sz w:val="20"/>
                <w:szCs w:val="20"/>
                <w:lang w:val="es-PY" w:eastAsia="es-PY"/>
              </w:rPr>
            </w:pPr>
          </w:p>
        </w:tc>
      </w:tr>
      <w:tr w:rsidR="00223209" w14:paraId="20945D4C" w14:textId="77777777">
        <w:trPr>
          <w:trHeight w:val="288"/>
        </w:trPr>
        <w:tc>
          <w:tcPr>
            <w:tcW w:w="1380" w:type="dxa"/>
            <w:tcBorders>
              <w:top w:val="nil"/>
              <w:left w:val="nil"/>
              <w:bottom w:val="nil"/>
              <w:right w:val="nil"/>
            </w:tcBorders>
            <w:shd w:val="clear" w:color="auto" w:fill="auto"/>
            <w:noWrap/>
            <w:vAlign w:val="bottom"/>
            <w:hideMark/>
          </w:tcPr>
          <w:p w14:paraId="62B9C8A3"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0C530ED4"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696C86EC"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0380F683"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057DACDA"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415CCF95" w14:textId="77777777" w:rsidR="00223209" w:rsidRDefault="00223209">
            <w:pPr>
              <w:rPr>
                <w:sz w:val="20"/>
                <w:szCs w:val="20"/>
                <w:lang w:val="es-PY" w:eastAsia="es-PY"/>
              </w:rPr>
            </w:pPr>
          </w:p>
        </w:tc>
      </w:tr>
      <w:tr w:rsidR="00223209" w14:paraId="2608A785" w14:textId="77777777">
        <w:trPr>
          <w:trHeight w:val="288"/>
        </w:trPr>
        <w:tc>
          <w:tcPr>
            <w:tcW w:w="1380" w:type="dxa"/>
            <w:tcBorders>
              <w:top w:val="nil"/>
              <w:left w:val="nil"/>
              <w:bottom w:val="nil"/>
              <w:right w:val="nil"/>
            </w:tcBorders>
            <w:shd w:val="clear" w:color="auto" w:fill="auto"/>
            <w:noWrap/>
            <w:vAlign w:val="bottom"/>
            <w:hideMark/>
          </w:tcPr>
          <w:p w14:paraId="76CC0219"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0B7982F4"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4FA18682"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02B20817"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02ED0C30"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5AF938E6" w14:textId="77777777" w:rsidR="00223209" w:rsidRDefault="00223209">
            <w:pPr>
              <w:rPr>
                <w:sz w:val="20"/>
                <w:szCs w:val="20"/>
                <w:lang w:val="es-PY" w:eastAsia="es-PY"/>
              </w:rPr>
            </w:pPr>
          </w:p>
        </w:tc>
      </w:tr>
      <w:tr w:rsidR="00223209" w14:paraId="7C225BA5" w14:textId="77777777">
        <w:trPr>
          <w:trHeight w:val="288"/>
        </w:trPr>
        <w:tc>
          <w:tcPr>
            <w:tcW w:w="1380" w:type="dxa"/>
            <w:tcBorders>
              <w:top w:val="nil"/>
              <w:left w:val="nil"/>
              <w:bottom w:val="nil"/>
              <w:right w:val="nil"/>
            </w:tcBorders>
            <w:shd w:val="clear" w:color="auto" w:fill="auto"/>
            <w:noWrap/>
            <w:vAlign w:val="bottom"/>
            <w:hideMark/>
          </w:tcPr>
          <w:p w14:paraId="350F4E97"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2746D651"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6398A4A2"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71F0D86E"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3FABDE49"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3F7B66C5" w14:textId="77777777" w:rsidR="00223209" w:rsidRDefault="00223209">
            <w:pPr>
              <w:rPr>
                <w:sz w:val="20"/>
                <w:szCs w:val="20"/>
                <w:lang w:val="es-PY" w:eastAsia="es-PY"/>
              </w:rPr>
            </w:pPr>
          </w:p>
        </w:tc>
      </w:tr>
      <w:tr w:rsidR="00223209" w14:paraId="4F696B11" w14:textId="77777777">
        <w:trPr>
          <w:trHeight w:val="288"/>
        </w:trPr>
        <w:tc>
          <w:tcPr>
            <w:tcW w:w="1380" w:type="dxa"/>
            <w:tcBorders>
              <w:top w:val="nil"/>
              <w:left w:val="nil"/>
              <w:bottom w:val="nil"/>
              <w:right w:val="nil"/>
            </w:tcBorders>
            <w:shd w:val="clear" w:color="auto" w:fill="auto"/>
            <w:noWrap/>
            <w:vAlign w:val="bottom"/>
            <w:hideMark/>
          </w:tcPr>
          <w:p w14:paraId="4D22BF1A"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490A3385"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27673E73"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3ED3800B"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52E3FDA9"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0F872A2B" w14:textId="77777777" w:rsidR="00223209" w:rsidRDefault="00223209">
            <w:pPr>
              <w:rPr>
                <w:sz w:val="20"/>
                <w:szCs w:val="20"/>
                <w:lang w:val="es-PY" w:eastAsia="es-PY"/>
              </w:rPr>
            </w:pPr>
          </w:p>
        </w:tc>
      </w:tr>
      <w:tr w:rsidR="00223209" w14:paraId="7C252661" w14:textId="77777777">
        <w:trPr>
          <w:trHeight w:val="288"/>
        </w:trPr>
        <w:tc>
          <w:tcPr>
            <w:tcW w:w="1380" w:type="dxa"/>
            <w:tcBorders>
              <w:top w:val="nil"/>
              <w:left w:val="nil"/>
              <w:bottom w:val="nil"/>
              <w:right w:val="nil"/>
            </w:tcBorders>
            <w:shd w:val="clear" w:color="auto" w:fill="auto"/>
            <w:noWrap/>
            <w:vAlign w:val="bottom"/>
            <w:hideMark/>
          </w:tcPr>
          <w:p w14:paraId="1A3D54E7"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3DEEE0B5"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102F61D7"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04C91FAB"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32D09D31" w14:textId="77777777" w:rsidR="00223209" w:rsidRDefault="00223209">
            <w:pPr>
              <w:rPr>
                <w:sz w:val="20"/>
                <w:szCs w:val="20"/>
                <w:lang w:val="es-PY" w:eastAsia="es-PY"/>
              </w:rPr>
            </w:pPr>
          </w:p>
        </w:tc>
        <w:tc>
          <w:tcPr>
            <w:tcW w:w="1256" w:type="dxa"/>
            <w:tcBorders>
              <w:top w:val="nil"/>
              <w:left w:val="nil"/>
              <w:bottom w:val="nil"/>
              <w:right w:val="nil"/>
            </w:tcBorders>
            <w:shd w:val="clear" w:color="auto" w:fill="auto"/>
            <w:noWrap/>
            <w:vAlign w:val="bottom"/>
            <w:hideMark/>
          </w:tcPr>
          <w:p w14:paraId="082B31E0" w14:textId="77777777" w:rsidR="00223209" w:rsidRDefault="00223209">
            <w:pPr>
              <w:rPr>
                <w:sz w:val="20"/>
                <w:szCs w:val="20"/>
                <w:lang w:val="es-PY" w:eastAsia="es-PY"/>
              </w:rPr>
            </w:pPr>
          </w:p>
        </w:tc>
      </w:tr>
    </w:tbl>
    <w:p w14:paraId="383E466F" w14:textId="77777777" w:rsidR="00223209" w:rsidRDefault="00614FFC">
      <w:pPr>
        <w:spacing w:line="360" w:lineRule="auto"/>
        <w:jc w:val="both"/>
        <w:rPr>
          <w:rFonts w:eastAsia="Calibri"/>
          <w:b/>
          <w:bCs/>
          <w:sz w:val="22"/>
          <w:szCs w:val="22"/>
        </w:rPr>
      </w:pPr>
      <w:r>
        <w:rPr>
          <w:rFonts w:eastAsia="Calibri"/>
          <w:b/>
          <w:bCs/>
          <w:sz w:val="22"/>
          <w:szCs w:val="22"/>
        </w:rPr>
        <w:t xml:space="preserve">     </w:t>
      </w:r>
    </w:p>
    <w:p w14:paraId="4820D914" w14:textId="77777777" w:rsidR="00223209" w:rsidRDefault="00614FFC">
      <w:pPr>
        <w:spacing w:line="360" w:lineRule="auto"/>
        <w:jc w:val="both"/>
        <w:rPr>
          <w:rFonts w:eastAsia="Calibri"/>
          <w:b/>
          <w:bCs/>
          <w:sz w:val="22"/>
          <w:szCs w:val="22"/>
        </w:rPr>
      </w:pPr>
      <w:r>
        <w:rPr>
          <w:rFonts w:eastAsia="Calibri"/>
          <w:b/>
          <w:bCs/>
          <w:sz w:val="22"/>
          <w:szCs w:val="22"/>
        </w:rPr>
        <w:t xml:space="preserve">      Fuente: Datos obtenidos por la autora</w:t>
      </w:r>
    </w:p>
    <w:p w14:paraId="2F34BC6B" w14:textId="77777777" w:rsidR="00223209" w:rsidRDefault="00223209">
      <w:pPr>
        <w:jc w:val="both"/>
        <w:rPr>
          <w:del w:id="211" w:author="Antonia Beatriz Arellano de Filippini" w:date="2022-08-23T21:42:00Z"/>
          <w:b/>
        </w:rPr>
      </w:pPr>
    </w:p>
    <w:p w14:paraId="152D1AC8" w14:textId="77777777" w:rsidR="00223209" w:rsidRDefault="00614FFC">
      <w:pPr>
        <w:jc w:val="both"/>
        <w:rPr>
          <w:del w:id="212" w:author="Antonia Beatriz Arellano de Filippini" w:date="2022-08-23T21:42:00Z"/>
          <w:b/>
        </w:rPr>
      </w:pPr>
      <w:r>
        <w:rPr>
          <w:b/>
        </w:rPr>
        <w:t>Figura 2.</w:t>
      </w:r>
      <w:r>
        <w:rPr>
          <w:rFonts w:eastAsia="Calibri"/>
        </w:rPr>
        <w:t xml:space="preserve"> Distribución porcentual del profesional de enfermería, según percepción sobre la cultura organizacional. San Lorenzo - Paraguay.2022</w:t>
      </w:r>
    </w:p>
    <w:p w14:paraId="7E693030" w14:textId="77777777" w:rsidR="00223209" w:rsidRPr="00223209" w:rsidRDefault="00223209" w:rsidP="00223209">
      <w:pPr>
        <w:jc w:val="both"/>
        <w:rPr>
          <w:del w:id="213" w:author="Antonia Beatriz Arellano de Filippini" w:date="2022-08-23T21:42:00Z"/>
          <w:b/>
          <w:rPrChange w:id="214" w:author="Antonia Beatriz Arellano de Filippini" w:date="2022-08-23T21:42:00Z">
            <w:rPr>
              <w:del w:id="215" w:author="Antonia Beatriz Arellano de Filippini" w:date="2022-08-23T21:42:00Z"/>
              <w:lang w:val="es-ES"/>
            </w:rPr>
          </w:rPrChange>
        </w:rPr>
        <w:pPrChange w:id="216" w:author="Antonia Beatriz Arellano de Filippini" w:date="2022-08-23T21:42:00Z">
          <w:pPr>
            <w:pStyle w:val="Prrafodelista"/>
            <w:ind w:left="540"/>
            <w:jc w:val="both"/>
          </w:pPr>
        </w:pPrChange>
      </w:pPr>
    </w:p>
    <w:p w14:paraId="246A90DC" w14:textId="77777777" w:rsidR="00223209" w:rsidRPr="00223209" w:rsidRDefault="00223209" w:rsidP="00223209">
      <w:pPr>
        <w:jc w:val="both"/>
        <w:rPr>
          <w:del w:id="217" w:author="Antonia Beatriz Arellano de Filippini" w:date="2022-08-23T21:42:00Z"/>
          <w:b/>
          <w:rPrChange w:id="218" w:author="Antonia Beatriz Arellano de Filippini" w:date="2022-08-23T21:42:00Z">
            <w:rPr>
              <w:del w:id="219" w:author="Antonia Beatriz Arellano de Filippini" w:date="2022-08-23T21:42:00Z"/>
              <w:lang w:val="es-ES"/>
            </w:rPr>
          </w:rPrChange>
        </w:rPr>
        <w:pPrChange w:id="220" w:author="Antonia Beatriz Arellano de Filippini" w:date="2022-08-23T21:42:00Z">
          <w:pPr>
            <w:pStyle w:val="Prrafodelista"/>
            <w:ind w:left="540"/>
            <w:jc w:val="both"/>
          </w:pPr>
        </w:pPrChange>
      </w:pPr>
    </w:p>
    <w:p w14:paraId="2743FF4C" w14:textId="77777777" w:rsidR="00223209" w:rsidRDefault="00223209">
      <w:pPr>
        <w:jc w:val="both"/>
        <w:rPr>
          <w:ins w:id="221" w:author="Antonia Beatriz Arellano de Filippini" w:date="2022-08-23T21:42:00Z"/>
          <w:b/>
        </w:rPr>
      </w:pPr>
    </w:p>
    <w:p w14:paraId="76A5C300" w14:textId="77777777" w:rsidR="00223209" w:rsidRPr="00223209" w:rsidRDefault="00223209" w:rsidP="00223209">
      <w:pPr>
        <w:jc w:val="both"/>
        <w:rPr>
          <w:b/>
          <w:rPrChange w:id="222" w:author="Antonia Beatriz Arellano de Filippini" w:date="2022-08-23T21:42:00Z">
            <w:rPr/>
          </w:rPrChange>
        </w:rPr>
        <w:pPrChange w:id="223" w:author="Antonia Beatriz Arellano de Filippini" w:date="2022-08-23T21:42:00Z">
          <w:pPr>
            <w:pStyle w:val="Prrafodelista"/>
            <w:ind w:left="540"/>
            <w:jc w:val="both"/>
          </w:pPr>
        </w:pPrChange>
      </w:pPr>
    </w:p>
    <w:p w14:paraId="5036C046" w14:textId="77777777" w:rsidR="00223209" w:rsidRDefault="00614FFC">
      <w:pPr>
        <w:spacing w:line="360" w:lineRule="auto"/>
        <w:ind w:firstLine="708"/>
        <w:jc w:val="both"/>
        <w:rPr>
          <w:b/>
        </w:rPr>
      </w:pPr>
      <w:bookmarkStart w:id="224" w:name="_Hlk111045632"/>
      <w:r>
        <w:t>El 67%  del profesional de enfermería de la catedra de urología están muy de acuerdo sobre la</w:t>
      </w:r>
      <w:r>
        <w:t xml:space="preserve"> cultura organizacional; 22% tiene una percepción indiferente; 11% en desacuerdo</w:t>
      </w:r>
      <w:bookmarkEnd w:id="224"/>
      <w:r>
        <w:t xml:space="preserve">. </w:t>
      </w:r>
    </w:p>
    <w:p w14:paraId="5F7B1F36" w14:textId="77777777" w:rsidR="00223209" w:rsidRDefault="00223209">
      <w:pPr>
        <w:pStyle w:val="Prrafodelista"/>
        <w:spacing w:line="360" w:lineRule="auto"/>
        <w:ind w:left="540"/>
        <w:jc w:val="both"/>
        <w:rPr>
          <w:rFonts w:ascii="Times New Roman" w:hAnsi="Times New Roman" w:cs="Times New Roman"/>
          <w:b/>
          <w:sz w:val="24"/>
          <w:szCs w:val="24"/>
          <w:lang w:val="es-ES"/>
        </w:rPr>
      </w:pPr>
    </w:p>
    <w:p w14:paraId="11693608" w14:textId="77777777" w:rsidR="00223209" w:rsidRDefault="00223209">
      <w:pPr>
        <w:pStyle w:val="Prrafodelista"/>
        <w:ind w:left="540"/>
        <w:jc w:val="both"/>
        <w:rPr>
          <w:rFonts w:ascii="Times New Roman" w:hAnsi="Times New Roman" w:cs="Times New Roman"/>
          <w:b/>
          <w:sz w:val="24"/>
          <w:szCs w:val="24"/>
        </w:rPr>
      </w:pPr>
    </w:p>
    <w:p w14:paraId="0C4A9B77" w14:textId="77777777" w:rsidR="00223209" w:rsidRDefault="00223209">
      <w:pPr>
        <w:pStyle w:val="Prrafodelista"/>
        <w:ind w:left="540"/>
        <w:jc w:val="both"/>
        <w:rPr>
          <w:rFonts w:ascii="Times New Roman" w:hAnsi="Times New Roman" w:cs="Times New Roman"/>
          <w:b/>
          <w:sz w:val="24"/>
          <w:szCs w:val="24"/>
        </w:rPr>
      </w:pPr>
    </w:p>
    <w:p w14:paraId="253ACD71" w14:textId="77777777" w:rsidR="00223209" w:rsidRDefault="00223209">
      <w:pPr>
        <w:pStyle w:val="Prrafodelista"/>
        <w:ind w:left="540"/>
        <w:jc w:val="both"/>
        <w:rPr>
          <w:rFonts w:ascii="Times New Roman" w:hAnsi="Times New Roman" w:cs="Times New Roman"/>
          <w:b/>
          <w:sz w:val="24"/>
          <w:szCs w:val="24"/>
        </w:rPr>
      </w:pPr>
    </w:p>
    <w:p w14:paraId="5BE83E24" w14:textId="77777777" w:rsidR="00223209" w:rsidRDefault="00223209">
      <w:pPr>
        <w:pStyle w:val="Prrafodelista"/>
        <w:ind w:left="540"/>
        <w:jc w:val="both"/>
        <w:rPr>
          <w:rFonts w:ascii="Times New Roman" w:hAnsi="Times New Roman" w:cs="Times New Roman"/>
          <w:b/>
          <w:sz w:val="24"/>
          <w:szCs w:val="24"/>
        </w:rPr>
      </w:pPr>
    </w:p>
    <w:p w14:paraId="77A4DFF7" w14:textId="77777777" w:rsidR="00223209" w:rsidRDefault="00223209">
      <w:pPr>
        <w:pStyle w:val="Prrafodelista"/>
        <w:ind w:left="540"/>
        <w:jc w:val="both"/>
        <w:rPr>
          <w:rFonts w:ascii="Times New Roman" w:hAnsi="Times New Roman" w:cs="Times New Roman"/>
          <w:b/>
          <w:sz w:val="24"/>
          <w:szCs w:val="24"/>
        </w:rPr>
      </w:pPr>
    </w:p>
    <w:p w14:paraId="0B30EE5C" w14:textId="77777777" w:rsidR="00223209" w:rsidRDefault="00223209">
      <w:pPr>
        <w:pStyle w:val="Prrafodelista"/>
        <w:ind w:left="540"/>
        <w:jc w:val="both"/>
        <w:rPr>
          <w:rFonts w:ascii="Times New Roman" w:hAnsi="Times New Roman" w:cs="Times New Roman"/>
          <w:b/>
          <w:sz w:val="24"/>
          <w:szCs w:val="24"/>
        </w:rPr>
      </w:pPr>
    </w:p>
    <w:p w14:paraId="6F34FAFD" w14:textId="77777777" w:rsidR="00223209" w:rsidRDefault="00223209">
      <w:pPr>
        <w:pStyle w:val="Prrafodelista"/>
        <w:ind w:left="540"/>
        <w:jc w:val="both"/>
        <w:rPr>
          <w:rFonts w:ascii="Times New Roman" w:hAnsi="Times New Roman" w:cs="Times New Roman"/>
          <w:b/>
          <w:sz w:val="24"/>
          <w:szCs w:val="24"/>
        </w:rPr>
      </w:pPr>
    </w:p>
    <w:p w14:paraId="5E8DA542" w14:textId="77777777" w:rsidR="00223209" w:rsidRDefault="00223209">
      <w:pPr>
        <w:pStyle w:val="Prrafodelista"/>
        <w:ind w:left="540"/>
        <w:jc w:val="both"/>
        <w:rPr>
          <w:rFonts w:ascii="Times New Roman" w:hAnsi="Times New Roman" w:cs="Times New Roman"/>
          <w:b/>
          <w:sz w:val="24"/>
          <w:szCs w:val="24"/>
        </w:rPr>
      </w:pPr>
    </w:p>
    <w:p w14:paraId="7B09BDCC" w14:textId="77777777" w:rsidR="00223209" w:rsidRDefault="00223209">
      <w:pPr>
        <w:pStyle w:val="Prrafodelista"/>
        <w:ind w:left="540"/>
        <w:jc w:val="both"/>
        <w:rPr>
          <w:rFonts w:ascii="Times New Roman" w:hAnsi="Times New Roman" w:cs="Times New Roman"/>
          <w:b/>
          <w:sz w:val="24"/>
          <w:szCs w:val="24"/>
        </w:rPr>
      </w:pPr>
    </w:p>
    <w:p w14:paraId="3FC33FBC" w14:textId="77777777" w:rsidR="00223209" w:rsidRDefault="00223209">
      <w:pPr>
        <w:pStyle w:val="Prrafodelista"/>
        <w:ind w:left="540"/>
        <w:jc w:val="both"/>
        <w:rPr>
          <w:rFonts w:ascii="Times New Roman" w:hAnsi="Times New Roman" w:cs="Times New Roman"/>
          <w:b/>
          <w:sz w:val="24"/>
          <w:szCs w:val="24"/>
        </w:rPr>
      </w:pPr>
    </w:p>
    <w:p w14:paraId="4070D641" w14:textId="77777777" w:rsidR="00223209" w:rsidRDefault="00223209">
      <w:pPr>
        <w:pStyle w:val="Prrafodelista"/>
        <w:ind w:left="540"/>
        <w:jc w:val="both"/>
        <w:rPr>
          <w:rFonts w:ascii="Times New Roman" w:hAnsi="Times New Roman" w:cs="Times New Roman"/>
          <w:b/>
          <w:sz w:val="24"/>
          <w:szCs w:val="24"/>
        </w:rPr>
      </w:pPr>
    </w:p>
    <w:p w14:paraId="43D855FA" w14:textId="77777777" w:rsidR="00223209" w:rsidRDefault="00223209">
      <w:pPr>
        <w:pStyle w:val="Prrafodelista"/>
        <w:ind w:left="540"/>
        <w:jc w:val="both"/>
        <w:rPr>
          <w:rFonts w:ascii="Times New Roman" w:hAnsi="Times New Roman" w:cs="Times New Roman"/>
          <w:b/>
          <w:sz w:val="24"/>
          <w:szCs w:val="24"/>
        </w:rPr>
      </w:pPr>
    </w:p>
    <w:p w14:paraId="5D6733E8" w14:textId="77777777" w:rsidR="00223209" w:rsidRDefault="00223209">
      <w:pPr>
        <w:pStyle w:val="Prrafodelista"/>
        <w:ind w:left="540"/>
        <w:jc w:val="both"/>
        <w:rPr>
          <w:rFonts w:ascii="Times New Roman" w:hAnsi="Times New Roman" w:cs="Times New Roman"/>
          <w:b/>
          <w:sz w:val="24"/>
          <w:szCs w:val="24"/>
        </w:rPr>
      </w:pPr>
    </w:p>
    <w:p w14:paraId="5B3F2E2F" w14:textId="77777777" w:rsidR="00223209" w:rsidRDefault="00223209">
      <w:pPr>
        <w:pStyle w:val="Prrafodelista"/>
        <w:ind w:left="540"/>
        <w:jc w:val="both"/>
        <w:rPr>
          <w:rFonts w:ascii="Times New Roman" w:hAnsi="Times New Roman" w:cs="Times New Roman"/>
          <w:b/>
          <w:sz w:val="24"/>
          <w:szCs w:val="24"/>
        </w:rPr>
      </w:pPr>
    </w:p>
    <w:p w14:paraId="21DBB84A" w14:textId="77777777" w:rsidR="00223209" w:rsidRDefault="00223209">
      <w:pPr>
        <w:pStyle w:val="Prrafodelista"/>
        <w:ind w:left="540"/>
        <w:jc w:val="both"/>
        <w:rPr>
          <w:rFonts w:ascii="Times New Roman" w:hAnsi="Times New Roman" w:cs="Times New Roman"/>
          <w:b/>
          <w:sz w:val="24"/>
          <w:szCs w:val="24"/>
        </w:rPr>
      </w:pPr>
    </w:p>
    <w:p w14:paraId="0539A1FD" w14:textId="77777777" w:rsidR="00223209" w:rsidRDefault="00614FFC">
      <w:pPr>
        <w:pStyle w:val="Prrafodelista"/>
        <w:ind w:left="540"/>
        <w:jc w:val="center"/>
        <w:rPr>
          <w:rFonts w:ascii="Times New Roman" w:hAnsi="Times New Roman" w:cs="Times New Roman"/>
          <w:b/>
          <w:sz w:val="24"/>
          <w:szCs w:val="24"/>
        </w:rPr>
      </w:pPr>
      <w:r>
        <w:rPr>
          <w:rFonts w:ascii="Times New Roman" w:hAnsi="Times New Roman" w:cs="Times New Roman"/>
          <w:b/>
          <w:sz w:val="24"/>
          <w:szCs w:val="24"/>
        </w:rPr>
        <w:t>6. DISCUSION</w:t>
      </w:r>
    </w:p>
    <w:p w14:paraId="0F0815BE" w14:textId="77777777" w:rsidR="00223209" w:rsidRDefault="00223209">
      <w:pPr>
        <w:pStyle w:val="Prrafodelista"/>
        <w:ind w:left="540"/>
        <w:jc w:val="center"/>
        <w:rPr>
          <w:rFonts w:ascii="Times New Roman" w:hAnsi="Times New Roman" w:cs="Times New Roman"/>
          <w:b/>
          <w:sz w:val="24"/>
          <w:szCs w:val="24"/>
        </w:rPr>
      </w:pPr>
    </w:p>
    <w:p w14:paraId="4436E1A8" w14:textId="77777777" w:rsidR="00223209" w:rsidRDefault="00223209">
      <w:pPr>
        <w:pStyle w:val="Prrafodelista"/>
        <w:ind w:left="540"/>
        <w:jc w:val="center"/>
        <w:rPr>
          <w:rFonts w:ascii="Times New Roman" w:hAnsi="Times New Roman" w:cs="Times New Roman"/>
          <w:b/>
          <w:sz w:val="24"/>
          <w:szCs w:val="24"/>
        </w:rPr>
      </w:pPr>
    </w:p>
    <w:p w14:paraId="087BB663" w14:textId="77777777" w:rsidR="00223209" w:rsidRDefault="00614FFC">
      <w:pPr>
        <w:spacing w:line="360" w:lineRule="auto"/>
        <w:ind w:firstLine="708"/>
        <w:jc w:val="both"/>
        <w:rPr>
          <w:rFonts w:eastAsia="Calibri"/>
        </w:rPr>
      </w:pPr>
      <w:bookmarkStart w:id="225" w:name="_Hlk111040096"/>
      <w:bookmarkStart w:id="226" w:name="_Hlk109280576"/>
      <w:r>
        <w:t xml:space="preserve">En la presente investigación realizada se puede observar que la mayoría de los profesionales se encuentra en el grupo etario de 31 a 40 años, </w:t>
      </w:r>
      <w:r>
        <w:t xml:space="preserve">en su mayoría de sexo femenino, estado civil soltero, nivel académico licenciado, </w:t>
      </w:r>
      <w:r>
        <w:rPr>
          <w:rFonts w:eastAsia="Calibri"/>
        </w:rPr>
        <w:t>antigüedad laboral  más de 10 años  en la institución</w:t>
      </w:r>
      <w:bookmarkEnd w:id="225"/>
      <w:r>
        <w:rPr>
          <w:rFonts w:eastAsia="Calibri"/>
        </w:rPr>
        <w:t>.</w:t>
      </w:r>
    </w:p>
    <w:p w14:paraId="0D10AAF7" w14:textId="77777777" w:rsidR="00223209" w:rsidRDefault="00223209">
      <w:pPr>
        <w:spacing w:line="360" w:lineRule="auto"/>
        <w:ind w:firstLine="708"/>
        <w:jc w:val="both"/>
        <w:rPr>
          <w:rFonts w:eastAsia="Calibri"/>
        </w:rPr>
      </w:pPr>
    </w:p>
    <w:p w14:paraId="537B85A5" w14:textId="77777777" w:rsidR="00223209" w:rsidRDefault="00614FFC">
      <w:pPr>
        <w:rPr>
          <w:b/>
          <w:bCs/>
        </w:rPr>
      </w:pPr>
      <w:r>
        <w:rPr>
          <w:b/>
          <w:bCs/>
        </w:rPr>
        <w:t>Participación:</w:t>
      </w:r>
    </w:p>
    <w:p w14:paraId="44C2E275" w14:textId="77777777" w:rsidR="00223209" w:rsidRDefault="00223209">
      <w:pPr>
        <w:spacing w:line="360" w:lineRule="auto"/>
        <w:jc w:val="both"/>
      </w:pPr>
    </w:p>
    <w:p w14:paraId="03768257" w14:textId="77777777" w:rsidR="00223209" w:rsidRDefault="00614FFC">
      <w:pPr>
        <w:spacing w:line="360" w:lineRule="auto"/>
        <w:ind w:firstLine="708"/>
        <w:jc w:val="both"/>
      </w:pPr>
      <w:r>
        <w:t xml:space="preserve">La dimensión Participación es considerada como el compromiso de los diferentes </w:t>
      </w:r>
      <w:r>
        <w:t>trabajadores y su capacidad de influencia en todos los ámbitos. Esta dimensión mide factores como: toma de decisión, trabajo en equipo, desarrollo de capacidades y valores.</w:t>
      </w:r>
    </w:p>
    <w:p w14:paraId="7473034B" w14:textId="77777777" w:rsidR="00223209" w:rsidRDefault="00223209">
      <w:pPr>
        <w:rPr>
          <w:b/>
          <w:bCs/>
        </w:rPr>
      </w:pPr>
    </w:p>
    <w:p w14:paraId="7B523D38" w14:textId="77777777" w:rsidR="00223209" w:rsidRDefault="00614FFC">
      <w:pPr>
        <w:pStyle w:val="NormalWeb"/>
        <w:spacing w:line="360" w:lineRule="auto"/>
        <w:ind w:firstLine="708"/>
        <w:jc w:val="both"/>
        <w:rPr>
          <w:color w:val="000000"/>
          <w:lang w:eastAsia="es-PY"/>
        </w:rPr>
      </w:pPr>
      <w:r>
        <w:t>Con relación a la toma de decisión el 69%</w:t>
      </w:r>
      <w:r>
        <w:rPr>
          <w:color w:val="000000"/>
          <w:lang w:eastAsia="es-PY"/>
        </w:rPr>
        <w:t xml:space="preserve"> de los profesionales están muy compromet</w:t>
      </w:r>
      <w:r>
        <w:rPr>
          <w:color w:val="000000"/>
          <w:lang w:eastAsia="es-PY"/>
        </w:rPr>
        <w:t xml:space="preserve">idos con su trabajo, las decisiones son generalmente tomadas en el nivel donde la mejor información está disponible. </w:t>
      </w:r>
      <w:r>
        <w:t>Igual resultado se obtuvo de una investigación realizado por</w:t>
      </w:r>
      <w:r>
        <w:rPr>
          <w:lang w:val="es-PY" w:eastAsia="es-PY"/>
        </w:rPr>
        <w:t xml:space="preserve"> Martínez Ramos, Pedro Javier donde se observó que el 73% la </w:t>
      </w:r>
      <w:r>
        <w:rPr>
          <w:color w:val="000000"/>
          <w:lang w:eastAsia="es-PY"/>
        </w:rPr>
        <w:t xml:space="preserve">planificación del </w:t>
      </w:r>
      <w:r>
        <w:rPr>
          <w:color w:val="000000"/>
          <w:lang w:eastAsia="es-PY"/>
        </w:rPr>
        <w:t>trabajo es continua e implica a todo en algún grado y los profesionales están muy comprometidos con su trabajo</w:t>
      </w:r>
      <w:r>
        <w:rPr>
          <w:color w:val="000000"/>
          <w:lang w:eastAsia="es-PY"/>
        </w:rPr>
        <w:fldChar w:fldCharType="begin"/>
      </w:r>
      <w:r>
        <w:rPr>
          <w:color w:val="000000"/>
          <w:lang w:eastAsia="es-PY"/>
        </w:rPr>
        <w:instrText>ADDIN CSL_CITATION {"citationItems":[{"id":"ITEM-1","itemData":{"abstract":"La presente investigación propone un instrumento de cultura organizaci</w:instrText>
      </w:r>
      <w:r>
        <w:rPr>
          <w:color w:val="000000"/>
          <w:lang w:eastAsia="es-PY"/>
        </w:rPr>
        <w:instrText>onal para ser aplicado en algunas empresas de la ciudad de Chihuahua con el fin de diagnosticar el perfil cultural de las mismas basándose en la hipótesis de que su perfil cultural corresponde al de una organización de alto desempeño. Para tal propósito se</w:instrText>
      </w:r>
      <w:r>
        <w:rPr>
          <w:color w:val="000000"/>
          <w:lang w:eastAsia="es-PY"/>
        </w:rPr>
        <w:instrText xml:space="preserve"> seleccionaron dos empresas, una maquiladora y otra del sector salud, aplicándose las encuestas a una muestra aleatoria estratificada, las cuales fueron analizadas en una base de datos obteniéndose, para ambas empresas, un perfil de una compañía de bajo de</w:instrText>
      </w:r>
      <w:r>
        <w:rPr>
          <w:color w:val="000000"/>
          <w:lang w:eastAsia="es-PY"/>
        </w:rPr>
        <w:instrText>sempeño. Asimismo, se observó claramente que hay algunas áreas de oportunidad para cambiar la cultura organizacional y con esto mejorar el desempeño de estas empresas. El planteamiento de un modelo de cambio de cultura acorde a la realidad de estas empresa</w:instrText>
      </w:r>
      <w:r>
        <w:rPr>
          <w:color w:val="000000"/>
          <w:lang w:eastAsia="es-PY"/>
        </w:rPr>
        <w:instrText>s es una de las principales recomendaciones de este trabajo de investigación.","author":[{"dropping-particle":"","family":"Martinez","given":"Pedro","non-dropping-particle":"","parse-names":false,"suffix":""},{"dropping-particle":"","family":"Montoya","giv</w:instrText>
      </w:r>
      <w:r>
        <w:rPr>
          <w:color w:val="000000"/>
          <w:lang w:eastAsia="es-PY"/>
        </w:rPr>
        <w:instrText>en":"Beatriz","non-dropping-particle":"","parse-names":false,"suffix":""},{"dropping-particle":"","family":"Marquez","given":"Silvia","non-dropping-particle":"","parse-names":false,"suffix":""}],"container-title":"XV Congresdo Internacional de Investigació</w:instrText>
      </w:r>
      <w:r>
        <w:rPr>
          <w:color w:val="000000"/>
          <w:lang w:eastAsia="es-PY"/>
        </w:rPr>
        <w:instrText>n en Ciencias Administrativas","id":"ITEM-1","issued":{"date-parts":[["2010"]]},"page":"1-22","title":"Diagnóstico de la cultura organizacional como un elemento clave de la mejora organizacional: dos casos de aplicación en Chihuahua.","type":"article-journ</w:instrText>
      </w:r>
      <w:r>
        <w:rPr>
          <w:color w:val="000000"/>
          <w:lang w:eastAsia="es-PY"/>
        </w:rPr>
        <w:instrText>al","volume":"1"},"uris":["http://www.mendeley.com/documents/?uuid=fde0a240-76df-4bf4-a225-0e6fbbf90bb0"]}],"mendeley":{"formattedCitation":"(39)","plainTextFormattedCitation":"(39)","previouslyFormattedCitation":"(1)"},"properties":{"noteIndex":0},"schema</w:instrText>
      </w:r>
      <w:r>
        <w:rPr>
          <w:color w:val="000000"/>
          <w:lang w:eastAsia="es-PY"/>
        </w:rPr>
        <w:instrText>":"https://github.com/citation-style-language/schema/raw/master/csl-citation.json"}</w:instrText>
      </w:r>
      <w:r>
        <w:rPr>
          <w:color w:val="000000"/>
          <w:lang w:eastAsia="es-PY"/>
        </w:rPr>
        <w:fldChar w:fldCharType="separate"/>
      </w:r>
      <w:r>
        <w:rPr>
          <w:noProof/>
          <w:color w:val="000000"/>
          <w:lang w:eastAsia="es-PY"/>
        </w:rPr>
        <w:t>(39)</w:t>
      </w:r>
      <w:r>
        <w:rPr>
          <w:color w:val="000000"/>
          <w:lang w:eastAsia="es-PY"/>
        </w:rPr>
        <w:fldChar w:fldCharType="end"/>
      </w:r>
      <w:r>
        <w:rPr>
          <w:color w:val="000000"/>
          <w:lang w:eastAsia="es-PY"/>
        </w:rPr>
        <w:t>.</w:t>
      </w:r>
    </w:p>
    <w:p w14:paraId="1D03799E" w14:textId="77777777" w:rsidR="00223209" w:rsidRDefault="00614FFC">
      <w:pPr>
        <w:pStyle w:val="NormalWeb"/>
        <w:spacing w:line="360" w:lineRule="auto"/>
        <w:ind w:firstLine="708"/>
        <w:jc w:val="both"/>
        <w:rPr>
          <w:lang w:val="es-PY" w:eastAsia="es-PY"/>
        </w:rPr>
      </w:pPr>
      <w:r>
        <w:rPr>
          <w:color w:val="000000"/>
          <w:lang w:eastAsia="es-PY"/>
        </w:rPr>
        <w:t xml:space="preserve">Los resultados de la investigación de trabajo en equipos el 63% indica que </w:t>
      </w:r>
      <w:r>
        <w:rPr>
          <w:color w:val="000000"/>
          <w:lang w:val="es-PY" w:eastAsia="es-PY"/>
        </w:rPr>
        <w:t>el trabajo está organizado de tal manera que los profesionales pueden ver la relación ent</w:t>
      </w:r>
      <w:r>
        <w:rPr>
          <w:color w:val="000000"/>
          <w:lang w:val="es-PY" w:eastAsia="es-PY"/>
        </w:rPr>
        <w:t xml:space="preserve">re su trabajo y las metas organizacionales, asimismo los profesionales son los principales pilares de la institución. Una investigación realizada por </w:t>
      </w:r>
      <w:r>
        <w:rPr>
          <w:lang w:val="es-PY" w:eastAsia="es-PY"/>
        </w:rPr>
        <w:t xml:space="preserve">Tapia Leopoldo D, Gutiérrez  David donde se observó que 78% </w:t>
      </w:r>
      <w:r>
        <w:rPr>
          <w:color w:val="000000"/>
          <w:lang w:val="es-PY" w:eastAsia="es-PY"/>
        </w:rPr>
        <w:t>acostumbran a realizar las tareas en equipo, e</w:t>
      </w:r>
      <w:r>
        <w:rPr>
          <w:color w:val="000000"/>
          <w:lang w:val="es-PY" w:eastAsia="es-PY"/>
        </w:rPr>
        <w:t xml:space="preserve">n vez de descargar el peso en la dirección, así también indica que trabajar en grupo es como formar parte de un equipo </w:t>
      </w:r>
      <w:r>
        <w:rPr>
          <w:color w:val="000000"/>
          <w:lang w:val="es-PY" w:eastAsia="es-PY"/>
        </w:rPr>
        <w:fldChar w:fldCharType="begin"/>
      </w:r>
      <w:r>
        <w:rPr>
          <w:color w:val="000000"/>
          <w:lang w:val="es-PY" w:eastAsia="es-PY"/>
        </w:rPr>
        <w:instrText>ADDIN CSL_CITATION {"citationItems":[{"id":"ITEM-1","itemData":{"author":[{"dropping-particle":"","family":"Tapia","given":"Leopoldo D.",</w:instrText>
      </w:r>
      <w:r>
        <w:rPr>
          <w:color w:val="000000"/>
          <w:lang w:val="es-PY" w:eastAsia="es-PY"/>
        </w:rPr>
        <w:instrText>"non-dropping-particle":"","parse-names":false,"suffix":""},{"dropping-particle":"","family":"Sánchez","given":"Jons","non-dropping-particle":"","parse-names":false,"suffix":""},{"dropping-particle":"","family":"Gutiérrez","given":"David A.","non-dropping-</w:instrText>
      </w:r>
      <w:r>
        <w:rPr>
          <w:color w:val="000000"/>
          <w:lang w:val="es-PY" w:eastAsia="es-PY"/>
        </w:rPr>
        <w:instrText>particle":"","parse-names":false,"suffix":""},{"dropping-particle":"","family":"Olivares","given":"Daniel A.","non-dropping-particle":"","parse-names":false,"suffix":""}],"container-title":"Innovación y Desarrollo Tecnológico","id":"ITEM-1","issue":"2","is</w:instrText>
      </w:r>
      <w:r>
        <w:rPr>
          <w:color w:val="000000"/>
          <w:lang w:val="es-PY" w:eastAsia="es-PY"/>
        </w:rPr>
        <w:instrText>sued":{"date-parts":[["2015"]]},"page":"90-99","title":"La cultura organizacional: su génesis, cómo mantenerla, medirla y evaluarla","type":"article-journal","volume":"7"},"uris":["http://www.mendeley.com/documents/?uuid=69988139-a327-4d4d-95b6-37f848ffbf7</w:instrText>
      </w:r>
      <w:r>
        <w:rPr>
          <w:color w:val="000000"/>
          <w:lang w:val="es-PY" w:eastAsia="es-PY"/>
        </w:rPr>
        <w:instrText>f"]}],"mendeley":{"formattedCitation":"(37)","plainTextFormattedCitation":"(37)","previouslyFormattedCitation":"(2)"},"properties":{"noteIndex":0},"schema":"https://github.com/citation-style-language/schema/raw/master/csl-citation.json"}</w:instrText>
      </w:r>
      <w:r>
        <w:rPr>
          <w:color w:val="000000"/>
          <w:lang w:val="es-PY" w:eastAsia="es-PY"/>
        </w:rPr>
        <w:fldChar w:fldCharType="separate"/>
      </w:r>
      <w:r>
        <w:rPr>
          <w:noProof/>
          <w:color w:val="000000"/>
          <w:lang w:val="es-PY" w:eastAsia="es-PY"/>
        </w:rPr>
        <w:t>(37)</w:t>
      </w:r>
      <w:r>
        <w:rPr>
          <w:color w:val="000000"/>
          <w:lang w:val="es-PY" w:eastAsia="es-PY"/>
        </w:rPr>
        <w:fldChar w:fldCharType="end"/>
      </w:r>
      <w:r>
        <w:rPr>
          <w:color w:val="000000"/>
          <w:lang w:val="es-PY" w:eastAsia="es-PY"/>
        </w:rPr>
        <w:t>.</w:t>
      </w:r>
    </w:p>
    <w:p w14:paraId="295D6802" w14:textId="77777777" w:rsidR="00223209" w:rsidRDefault="00614FFC">
      <w:pPr>
        <w:spacing w:line="360" w:lineRule="auto"/>
        <w:ind w:firstLine="720"/>
        <w:jc w:val="both"/>
      </w:pPr>
      <w:r>
        <w:t xml:space="preserve">Con respecto a desarrollo de capacidades el </w:t>
      </w:r>
      <w:r>
        <w:rPr>
          <w:bCs/>
        </w:rPr>
        <w:t>63%</w:t>
      </w:r>
      <w:r>
        <w:rPr>
          <w:color w:val="000000"/>
          <w:lang w:val="es-PY" w:eastAsia="es-PY"/>
        </w:rPr>
        <w:t xml:space="preserve"> la capacidad de las personas es vista como una fuente importante de ventaja competitiva 43% la institución invierte continuamente en el desarrollo de las capacidades de sus miembros.  </w:t>
      </w:r>
      <w:bookmarkStart w:id="227" w:name="_Hlk111017979"/>
      <w:r>
        <w:rPr>
          <w:color w:val="000000"/>
          <w:lang w:val="es-PY" w:eastAsia="es-PY"/>
        </w:rPr>
        <w:t>Se obtuvo de una investi</w:t>
      </w:r>
      <w:r>
        <w:rPr>
          <w:color w:val="000000"/>
          <w:lang w:val="es-PY" w:eastAsia="es-PY"/>
        </w:rPr>
        <w:t xml:space="preserve">gación realizado por Ambrossi Sotomayor D, Marconi Laura donde se encontró que el </w:t>
      </w:r>
      <w:bookmarkEnd w:id="227"/>
      <w:r>
        <w:rPr>
          <w:color w:val="000000"/>
          <w:lang w:val="es-PY" w:eastAsia="es-PY"/>
        </w:rPr>
        <w:t>68% indica que a menudo surgen problemas porque no disponemos de las habilidades necesarias para realizar  el trabajo, 63% menciona que la capacitación de los funcionarios es</w:t>
      </w:r>
      <w:r>
        <w:rPr>
          <w:color w:val="000000"/>
          <w:lang w:val="es-PY" w:eastAsia="es-PY"/>
        </w:rPr>
        <w:t xml:space="preserve"> constante </w:t>
      </w:r>
      <w:r>
        <w:rPr>
          <w:color w:val="000000"/>
          <w:lang w:val="es-PY" w:eastAsia="es-PY"/>
        </w:rPr>
        <w:fldChar w:fldCharType="begin"/>
      </w:r>
      <w:r>
        <w:rPr>
          <w:color w:val="000000"/>
          <w:lang w:val="es-PY" w:eastAsia="es-PY"/>
        </w:rPr>
        <w:instrText>ADDIN CSL_CITATION {"citationItems":[{"id":"ITEM-1","itemData":{"abstract":"Banco de Loja, S.A, has as one of its purpose to give a definition and to evaluate the organizational culture of the institution. This information was collected among th</w:instrText>
      </w:r>
      <w:r>
        <w:rPr>
          <w:color w:val="000000"/>
          <w:lang w:val="es-PY" w:eastAsia="es-PY"/>
        </w:rPr>
        <w:instrText>e staff in order to identify the ideal values and organizational behavior. Their definition refers to the affirmation that let them develop a survey which is the basis of the assessment through which all its staff will be valued, in order to generate indic</w:instrText>
      </w:r>
      <w:r>
        <w:rPr>
          <w:color w:val="000000"/>
          <w:lang w:val="es-PY" w:eastAsia="es-PY"/>
        </w:rPr>
        <w:instrText>ators for the institution's organizational culture","author":[{"dropping-particle":"","family":"Ambrossi","given":"Diego","non-dropping-particle":"","parse-names":false,"suffix":""},{"dropping-particle":"","family":"Marconi","given":"Laura","non-dropping-p</w:instrText>
      </w:r>
      <w:r>
        <w:rPr>
          <w:color w:val="000000"/>
          <w:lang w:val="es-PY" w:eastAsia="es-PY"/>
        </w:rPr>
        <w:instrText>article":"","parse-names":false,"suffix":""}],"container-title":"PODIUM Edición Especial","id":"ITEM-1","issued":{"date-parts":[["2017"]]},"page":"7-27","title":"Diagnóstico de la cultura organizacional en el banco de loja","type":"article-journal"},"uris"</w:instrText>
      </w:r>
      <w:r>
        <w:rPr>
          <w:color w:val="000000"/>
          <w:lang w:val="es-PY" w:eastAsia="es-PY"/>
        </w:rPr>
        <w:instrText>:["http://www.mendeley.com/documents/?uuid=0d9da11b-e1ae-4a0a-90dd-396462c3ec3e"]}],"mendeley":{"formattedCitation":"(22)","plainTextFormattedCitation":"(22)","previouslyFormattedCitation":"(3)"},"properties":{"noteIndex":0},"schema":"https://github.com/ci</w:instrText>
      </w:r>
      <w:r>
        <w:rPr>
          <w:color w:val="000000"/>
          <w:lang w:val="es-PY" w:eastAsia="es-PY"/>
        </w:rPr>
        <w:instrText>tation-style-language/schema/raw/master/csl-citation.json"}</w:instrText>
      </w:r>
      <w:r>
        <w:rPr>
          <w:color w:val="000000"/>
          <w:lang w:val="es-PY" w:eastAsia="es-PY"/>
        </w:rPr>
        <w:fldChar w:fldCharType="separate"/>
      </w:r>
      <w:r>
        <w:rPr>
          <w:noProof/>
          <w:color w:val="000000"/>
          <w:lang w:val="es-PY" w:eastAsia="es-PY"/>
        </w:rPr>
        <w:t>(22)</w:t>
      </w:r>
      <w:r>
        <w:rPr>
          <w:color w:val="000000"/>
          <w:lang w:val="es-PY" w:eastAsia="es-PY"/>
        </w:rPr>
        <w:fldChar w:fldCharType="end"/>
      </w:r>
      <w:r>
        <w:rPr>
          <w:color w:val="000000"/>
          <w:lang w:val="es-PY" w:eastAsia="es-PY"/>
        </w:rPr>
        <w:t>.</w:t>
      </w:r>
    </w:p>
    <w:p w14:paraId="7F6BE4BF" w14:textId="77777777" w:rsidR="00223209" w:rsidRDefault="00223209">
      <w:pPr>
        <w:spacing w:line="360" w:lineRule="auto"/>
        <w:ind w:firstLine="720"/>
        <w:jc w:val="both"/>
      </w:pPr>
    </w:p>
    <w:p w14:paraId="6933734A" w14:textId="77777777" w:rsidR="00223209" w:rsidRDefault="00614FFC">
      <w:pPr>
        <w:spacing w:line="360" w:lineRule="auto"/>
        <w:ind w:firstLine="708"/>
        <w:jc w:val="both"/>
        <w:rPr>
          <w:color w:val="000000"/>
          <w:lang w:val="es-PY" w:eastAsia="es-PY"/>
        </w:rPr>
      </w:pPr>
      <w:r>
        <w:t xml:space="preserve">Respecto a los resultados  de valores el </w:t>
      </w:r>
      <w:r>
        <w:rPr>
          <w:bCs/>
        </w:rPr>
        <w:t xml:space="preserve">73% </w:t>
      </w:r>
      <w:r>
        <w:rPr>
          <w:color w:val="000000"/>
          <w:lang w:val="es-PY" w:eastAsia="es-PY"/>
        </w:rPr>
        <w:t>existe un código de ético que guía nuestro comportamiento y ayuda a distinguir lo correcto, 58% existe un estilo de dirección característico c</w:t>
      </w:r>
      <w:r>
        <w:rPr>
          <w:color w:val="000000"/>
          <w:lang w:val="es-PY" w:eastAsia="es-PY"/>
        </w:rPr>
        <w:t xml:space="preserve">on un conjunto de prácticas distintivas. </w:t>
      </w:r>
      <w:r>
        <w:t xml:space="preserve">Los resultados encontrados son similares a Lázaro, Romero, Saavedra y Vásquez (2017), donde menciona que </w:t>
      </w:r>
      <w:r>
        <w:rPr>
          <w:color w:val="000000"/>
          <w:lang w:eastAsia="es-PY"/>
        </w:rPr>
        <w:t>72</w:t>
      </w:r>
      <w:r>
        <w:rPr>
          <w:color w:val="000000"/>
          <w:lang w:val="es-PY" w:eastAsia="es-PY"/>
        </w:rPr>
        <w:t>% existe un conjunto de valores claro y consistente que rige la forma en que nos conducimos, 57% ignorar los</w:t>
      </w:r>
      <w:r>
        <w:rPr>
          <w:color w:val="000000"/>
          <w:lang w:val="es-PY" w:eastAsia="es-PY"/>
        </w:rPr>
        <w:t xml:space="preserve"> valores esenciales de este grupo te ocasionara problemas </w:t>
      </w:r>
      <w:r>
        <w:rPr>
          <w:color w:val="000000"/>
          <w:lang w:val="es-PY" w:eastAsia="es-PY"/>
        </w:rPr>
        <w:fldChar w:fldCharType="begin"/>
      </w:r>
      <w:r>
        <w:rPr>
          <w:color w:val="000000"/>
          <w:lang w:val="es-PY" w:eastAsia="es-PY"/>
        </w:rPr>
        <w:instrText>ADDIN CSL_CITATION {"citationItems":[{"id":"ITEM-1","itemData":{"ISSN":"0138-6557","abstract":"El presente artículo aborda la influencia de la cultura organizacional en la calidad del servicio hospi</w:instrText>
      </w:r>
      <w:r>
        <w:rPr>
          <w:color w:val="000000"/>
          <w:lang w:val="es-PY" w:eastAsia="es-PY"/>
        </w:rPr>
        <w:instrText>talario en la entidad objeto de estudio. Se utilizan métodos y técnicas de la estadística descriptiva y no paramétrica y el tipo de muestreo empleado es el probabilístico estratificado por afijación proporcional para clientes externos (pacientes, familiare</w:instrText>
      </w:r>
      <w:r>
        <w:rPr>
          <w:color w:val="000000"/>
          <w:lang w:val="es-PY" w:eastAsia="es-PY"/>
        </w:rPr>
        <w:instrText>s) e internos (médicos, enfermeros). Se destacan aspectos de la cultura organizacional que favorecen el logro de los retos que enfrentan las instituciones hospitalarias y la elevación de indicadores de calidad que deben ser mejorados, así como los aspectos</w:instrText>
      </w:r>
      <w:r>
        <w:rPr>
          <w:color w:val="000000"/>
          <w:lang w:val="es-PY" w:eastAsia="es-PY"/>
        </w:rPr>
        <w:instrText xml:space="preserve"> de cultura que pudieran convertirse en barreras para el desempeño exitoso del centro, de no atenderse con prioridad por la dirección del centro con la implicación de todos los trabajadores, además de algunas líneas de actuación. Se concluye que la cultura</w:instrText>
      </w:r>
      <w:r>
        <w:rPr>
          <w:color w:val="000000"/>
          <w:lang w:val="es-PY" w:eastAsia="es-PY"/>
        </w:rPr>
        <w:instrText xml:space="preserve"> organizacional reinante en la entidad permite enfrentar los retos y la elevación de la calidad de la asistencia hospitalaria.","author":[{"dropping-particle":"","family":"Hernández Junco","given":"Varna","non-dropping-particle":"","parse-names":false,"suf</w:instrText>
      </w:r>
      <w:r>
        <w:rPr>
          <w:color w:val="000000"/>
          <w:lang w:val="es-PY" w:eastAsia="es-PY"/>
        </w:rPr>
        <w:instrText>fix":""},{"dropping-particle":"","family":"Quintana Tápanes","given":"Lázaro","non-dropping-particle":"","parse-names":false,"suffix":""},{"dropping-particle":"","family":"Mederos Torres","given":"Reynaldo","non-dropping-particle":"","parse-names":false,"s</w:instrText>
      </w:r>
      <w:r>
        <w:rPr>
          <w:color w:val="000000"/>
          <w:lang w:val="es-PY" w:eastAsia="es-PY"/>
        </w:rPr>
        <w:instrText>uffix":""},{"dropping-particle":"","family":"Guedes Díaz","given":"Ramiro","non-dropping-particle":"","parse-names":false,"suffix":""},{"dropping-particle":"","family":"García Gutiérrez","given":"Benita Nancy","non-dropping-particle":"","parse-names":false</w:instrText>
      </w:r>
      <w:r>
        <w:rPr>
          <w:color w:val="000000"/>
          <w:lang w:val="es-PY" w:eastAsia="es-PY"/>
        </w:rPr>
        <w:instrText>,"suffix":""},{"dropping-particle":"","family":"Cabrera Rosell","given":"Pablo","non-dropping-particle":"","parse-names":false,"suffix":""}],"container-title":"Rev. cuba. med. mil","id":"ITEM-1","issue":"3","issued":{"date-parts":[["2008"]]},"page":"0-0","</w:instrText>
      </w:r>
      <w:r>
        <w:rPr>
          <w:color w:val="000000"/>
          <w:lang w:val="es-PY" w:eastAsia="es-PY"/>
        </w:rPr>
        <w:instrText>title":"Influencia de la cultura organizacional en la calidad del servicio en el Hospital \"Mario Muñoz Monroy\"","type":"article-journal","volume":"37"},"uris":["http://www.mendeley.com/documents/?uuid=cb45292f-cfdb-46c1-ae53-c176f4b2c740"]}],"mendeley":{</w:instrText>
      </w:r>
      <w:r>
        <w:rPr>
          <w:color w:val="000000"/>
          <w:lang w:val="es-PY" w:eastAsia="es-PY"/>
        </w:rPr>
        <w:instrText>"formattedCitation":"(28)","plainTextFormattedCitation":"(28)","previouslyFormattedCitation":"(4)"},"properties":{"noteIndex":0},"schema":"https://github.com/citation-style-language/schema/raw/master/csl-citation.json"}</w:instrText>
      </w:r>
      <w:r>
        <w:rPr>
          <w:color w:val="000000"/>
          <w:lang w:val="es-PY" w:eastAsia="es-PY"/>
        </w:rPr>
        <w:fldChar w:fldCharType="separate"/>
      </w:r>
      <w:r>
        <w:rPr>
          <w:noProof/>
          <w:color w:val="000000"/>
          <w:lang w:val="es-PY" w:eastAsia="es-PY"/>
        </w:rPr>
        <w:t>(28)</w:t>
      </w:r>
      <w:r>
        <w:rPr>
          <w:color w:val="000000"/>
          <w:lang w:val="es-PY" w:eastAsia="es-PY"/>
        </w:rPr>
        <w:fldChar w:fldCharType="end"/>
      </w:r>
      <w:r>
        <w:rPr>
          <w:color w:val="000000"/>
          <w:lang w:val="es-PY" w:eastAsia="es-PY"/>
        </w:rPr>
        <w:t>.</w:t>
      </w:r>
    </w:p>
    <w:p w14:paraId="75DABA1E" w14:textId="77777777" w:rsidR="00223209" w:rsidRDefault="00223209">
      <w:pPr>
        <w:spacing w:line="360" w:lineRule="auto"/>
        <w:jc w:val="both"/>
        <w:rPr>
          <w:b/>
          <w:bCs/>
          <w:color w:val="000000"/>
          <w:lang w:val="es-PY" w:eastAsia="es-PY"/>
        </w:rPr>
      </w:pPr>
    </w:p>
    <w:p w14:paraId="632301BD" w14:textId="77777777" w:rsidR="00223209" w:rsidRDefault="00614FFC">
      <w:pPr>
        <w:spacing w:line="360" w:lineRule="auto"/>
        <w:jc w:val="both"/>
        <w:rPr>
          <w:b/>
          <w:bCs/>
          <w:color w:val="000000"/>
          <w:lang w:val="es-PY" w:eastAsia="es-PY"/>
        </w:rPr>
      </w:pPr>
      <w:r>
        <w:rPr>
          <w:b/>
          <w:bCs/>
          <w:color w:val="000000"/>
          <w:lang w:val="es-PY" w:eastAsia="es-PY"/>
        </w:rPr>
        <w:t>Consistencia:</w:t>
      </w:r>
    </w:p>
    <w:p w14:paraId="51069EC7" w14:textId="77777777" w:rsidR="00223209" w:rsidRDefault="00614FFC">
      <w:pPr>
        <w:spacing w:line="360" w:lineRule="auto"/>
        <w:ind w:firstLine="708"/>
        <w:jc w:val="both"/>
        <w:rPr>
          <w:color w:val="000000"/>
          <w:lang w:val="es-PY" w:eastAsia="es-PY"/>
        </w:rPr>
      </w:pPr>
      <w:r>
        <w:rPr>
          <w:color w:val="000000"/>
          <w:lang w:val="es-PY" w:eastAsia="es-PY"/>
        </w:rPr>
        <w:t xml:space="preserve">se refiere a </w:t>
      </w:r>
      <w:r>
        <w:rPr>
          <w:color w:val="000000"/>
          <w:lang w:val="es-PY" w:eastAsia="es-PY"/>
        </w:rPr>
        <w:t xml:space="preserve">los valores, procesos y sistemas internos que dan apoyo, integran, coordinan y controlan el comportamiento de los empleados. La consistencia a la que se refiere en esta dimensión es a la coherencia que existe entre los instrumentos gerenciales (valores) y </w:t>
      </w:r>
      <w:r>
        <w:rPr>
          <w:color w:val="000000"/>
          <w:lang w:val="es-PY" w:eastAsia="es-PY"/>
        </w:rPr>
        <w:t>los comportamientos y acuerdos.</w:t>
      </w:r>
    </w:p>
    <w:p w14:paraId="06062072" w14:textId="77777777" w:rsidR="00223209" w:rsidRDefault="00223209">
      <w:pPr>
        <w:spacing w:line="360" w:lineRule="auto"/>
        <w:jc w:val="both"/>
        <w:rPr>
          <w:b/>
          <w:bCs/>
        </w:rPr>
      </w:pPr>
    </w:p>
    <w:p w14:paraId="34177B53" w14:textId="77777777" w:rsidR="00223209" w:rsidRDefault="00614FFC">
      <w:pPr>
        <w:spacing w:line="360" w:lineRule="auto"/>
        <w:ind w:firstLine="720"/>
        <w:jc w:val="both"/>
        <w:rPr>
          <w:color w:val="000000"/>
          <w:lang w:val="es-PY" w:eastAsia="es-PY"/>
        </w:rPr>
      </w:pPr>
      <w:r>
        <w:rPr>
          <w:bCs/>
        </w:rPr>
        <w:t xml:space="preserve">Con referencia a los acuerdos: 65% indica que  </w:t>
      </w:r>
      <w:r>
        <w:rPr>
          <w:color w:val="000000"/>
          <w:lang w:val="es-PY" w:eastAsia="es-PY"/>
        </w:rPr>
        <w:t>cuando existen desacuerdos, trabajamos intensamente para encontrar soluciones donde todos ganen, el 48% nos resulta fácil lograr el consenso, aun en temas difíciles. Resultados</w:t>
      </w:r>
      <w:r>
        <w:rPr>
          <w:color w:val="000000"/>
          <w:lang w:val="es-PY" w:eastAsia="es-PY"/>
        </w:rPr>
        <w:t xml:space="preserve"> similares a Jennifer patricia Arámbulo Jiménez (2019) donde indica que 63%  del grupo tiene una cultura fuerte, 43% a menudo tenemos dificultades para alcanzar acuerdos en temas clave </w:t>
      </w:r>
      <w:r>
        <w:rPr>
          <w:color w:val="000000"/>
          <w:lang w:val="es-PY" w:eastAsia="es-PY"/>
        </w:rPr>
        <w:fldChar w:fldCharType="begin"/>
      </w:r>
      <w:r>
        <w:rPr>
          <w:color w:val="000000"/>
          <w:lang w:val="es-PY" w:eastAsia="es-PY"/>
        </w:rPr>
        <w:instrText>ADDIN CSL_CITATION {"citationItems":[{"id":"ITEM-1","itemData":{"abstra</w:instrText>
      </w:r>
      <w:r>
        <w:rPr>
          <w:color w:val="000000"/>
          <w:lang w:val="es-PY" w:eastAsia="es-PY"/>
        </w:rPr>
        <w:instrText>ct":"DETERMINACIÓN DE LA VIDA DE ANAQUEL DEL CHOCOLATE DE TAZA ELABORADO POR ASDEME, MEDIANTE PRUEBAS ACELERADAS (ASLT) EN DOS TIPOS DE EMPAQUE\"","author":[{"dropping-particle":"","family":"JIMENEZ","given":"JENIFFER PATRICIA ARÁMBULO","non-dropping-parti</w:instrText>
      </w:r>
      <w:r>
        <w:rPr>
          <w:color w:val="000000"/>
          <w:lang w:val="es-PY" w:eastAsia="es-PY"/>
        </w:rPr>
        <w:instrText>cle":"","parse-names":false,"suffix":""}],"id":"ITEM-1","issued":{"date-parts":[["2019"]]},"number-of-pages":"1-110","title":"PERCEPCIÓN DE LA CULTURA ORGANIZACIONAL EN CAJA SULLANA- AGENCIA PIURA","type":"thesis"},"uris":["http://www.mendeley.com/document</w:instrText>
      </w:r>
      <w:r>
        <w:rPr>
          <w:color w:val="000000"/>
          <w:lang w:val="es-PY" w:eastAsia="es-PY"/>
        </w:rPr>
        <w:instrText>s/?uuid=af153125-d5c6-4949-ab0a-e67c360acaef"]}],"mendeley":{"formattedCitation":"(32)","plainTextFormattedCitation":"(32)","previouslyFormattedCitation":"(5)"},"properties":{"noteIndex":0},"schema":"https://github.com/citation-style-language/schema/raw/ma</w:instrText>
      </w:r>
      <w:r>
        <w:rPr>
          <w:color w:val="000000"/>
          <w:lang w:val="es-PY" w:eastAsia="es-PY"/>
        </w:rPr>
        <w:instrText>ster/csl-citation.json"}</w:instrText>
      </w:r>
      <w:r>
        <w:rPr>
          <w:color w:val="000000"/>
          <w:lang w:val="es-PY" w:eastAsia="es-PY"/>
        </w:rPr>
        <w:fldChar w:fldCharType="separate"/>
      </w:r>
      <w:r>
        <w:rPr>
          <w:noProof/>
          <w:color w:val="000000"/>
          <w:lang w:val="es-PY" w:eastAsia="es-PY"/>
        </w:rPr>
        <w:t>(32)</w:t>
      </w:r>
      <w:r>
        <w:rPr>
          <w:color w:val="000000"/>
          <w:lang w:val="es-PY" w:eastAsia="es-PY"/>
        </w:rPr>
        <w:fldChar w:fldCharType="end"/>
      </w:r>
      <w:r>
        <w:rPr>
          <w:color w:val="000000"/>
          <w:lang w:val="es-PY" w:eastAsia="es-PY"/>
        </w:rPr>
        <w:t>.</w:t>
      </w:r>
    </w:p>
    <w:p w14:paraId="03E2E4B1" w14:textId="77777777" w:rsidR="00223209" w:rsidRDefault="00223209">
      <w:pPr>
        <w:spacing w:line="360" w:lineRule="auto"/>
        <w:ind w:firstLine="720"/>
        <w:jc w:val="both"/>
      </w:pPr>
    </w:p>
    <w:p w14:paraId="326BFCFE" w14:textId="77777777" w:rsidR="00223209" w:rsidRDefault="00614FFC">
      <w:pPr>
        <w:spacing w:line="360" w:lineRule="auto"/>
        <w:ind w:firstLine="720"/>
        <w:jc w:val="both"/>
        <w:rPr>
          <w:color w:val="000000"/>
          <w:lang w:val="es-PY" w:eastAsia="es-PY"/>
        </w:rPr>
      </w:pPr>
      <w:r>
        <w:rPr>
          <w:bCs/>
        </w:rPr>
        <w:t xml:space="preserve">De acuerdo con la </w:t>
      </w:r>
      <w:r>
        <w:rPr>
          <w:bCs/>
          <w:color w:val="000000"/>
          <w:lang w:val="es-PY" w:eastAsia="es-PY"/>
        </w:rPr>
        <w:t xml:space="preserve">coordinación e integración: 63% </w:t>
      </w:r>
      <w:r>
        <w:rPr>
          <w:color w:val="000000"/>
          <w:lang w:val="es-PY" w:eastAsia="es-PY"/>
        </w:rPr>
        <w:t>existe una buena alineación de objetivos entre los diferentes niveles jerárquicos, 45% nuestra manera de trabajar es consistente y predecible. Semejante a una investigación</w:t>
      </w:r>
      <w:r>
        <w:rPr>
          <w:color w:val="000000"/>
          <w:lang w:val="es-PY" w:eastAsia="es-PY"/>
        </w:rPr>
        <w:t xml:space="preserve"> realizado por Espinoza Ochoa, Alcira (2018), donde menciona que 62% los profesionales de diferentes grupos de la organización tienen una perspectiva común, 48% indica que es sencillo coordinar proyectos entre los diferentes grupos de esta organización </w:t>
      </w:r>
      <w:r>
        <w:rPr>
          <w:color w:val="000000"/>
          <w:lang w:val="es-PY" w:eastAsia="es-PY"/>
        </w:rPr>
        <w:fldChar w:fldCharType="begin"/>
      </w:r>
      <w:r>
        <w:rPr>
          <w:color w:val="000000"/>
          <w:lang w:val="es-PY" w:eastAsia="es-PY"/>
        </w:rPr>
        <w:instrText>ADD</w:instrText>
      </w:r>
      <w:r>
        <w:rPr>
          <w:color w:val="000000"/>
          <w:lang w:val="es-PY" w:eastAsia="es-PY"/>
        </w:rPr>
        <w:instrText>IN CSL_CITATION {"citationItems":[{"id":"ITEM-1","itemData":{"author":[{"dropping-particle":"","family":"Espinoza Ochoa, Alcira; Gaspar Huaman","given":"Julissa","non-dropping-particle":"","parse-names":false,"suffix":""}],"id":"ITEM-1","issued":{"date-par</w:instrText>
      </w:r>
      <w:r>
        <w:rPr>
          <w:color w:val="000000"/>
          <w:lang w:val="es-PY" w:eastAsia="es-PY"/>
        </w:rPr>
        <w:instrText>ts":[["2018"]]},"title":"CULTURA ORGANIZACIONAL Y BIENESTAR LABORAL EN PROFESIONALES DE SALUD DEL CENTRO DE SALUD ASCENSIÓN HUANCAVELICA 2018","type":"thesis"},"uris":["http://www.mendeley.com/documents/?uuid=98dc6ee6-16b2-4c8e-958c-a4d5c557f9d8"]}],"mende</w:instrText>
      </w:r>
      <w:r>
        <w:rPr>
          <w:color w:val="000000"/>
          <w:lang w:val="es-PY" w:eastAsia="es-PY"/>
        </w:rPr>
        <w:instrText>ley":{"formattedCitation":"(35)","plainTextFormattedCitation":"(35)","previouslyFormattedCitation":"(6)"},"properties":{"noteIndex":0},"schema":"https://github.com/citation-style-language/schema/raw/master/csl-citation.json"}</w:instrText>
      </w:r>
      <w:r>
        <w:rPr>
          <w:color w:val="000000"/>
          <w:lang w:val="es-PY" w:eastAsia="es-PY"/>
        </w:rPr>
        <w:fldChar w:fldCharType="separate"/>
      </w:r>
      <w:r>
        <w:rPr>
          <w:noProof/>
          <w:color w:val="000000"/>
          <w:lang w:val="es-PY" w:eastAsia="es-PY"/>
        </w:rPr>
        <w:t>(35)</w:t>
      </w:r>
      <w:r>
        <w:rPr>
          <w:color w:val="000000"/>
          <w:lang w:val="es-PY" w:eastAsia="es-PY"/>
        </w:rPr>
        <w:fldChar w:fldCharType="end"/>
      </w:r>
      <w:r>
        <w:rPr>
          <w:color w:val="000000"/>
          <w:lang w:val="es-PY" w:eastAsia="es-PY"/>
        </w:rPr>
        <w:t>.</w:t>
      </w:r>
    </w:p>
    <w:p w14:paraId="73D579EE" w14:textId="77777777" w:rsidR="00223209" w:rsidRDefault="00223209">
      <w:pPr>
        <w:spacing w:line="360" w:lineRule="auto"/>
        <w:ind w:firstLine="720"/>
        <w:jc w:val="both"/>
        <w:rPr>
          <w:color w:val="000000"/>
          <w:lang w:val="es-PY" w:eastAsia="es-PY"/>
        </w:rPr>
      </w:pPr>
    </w:p>
    <w:p w14:paraId="5FB3A19C" w14:textId="77777777" w:rsidR="00223209" w:rsidRDefault="00614FFC">
      <w:pPr>
        <w:spacing w:line="360" w:lineRule="auto"/>
        <w:ind w:firstLine="720"/>
        <w:jc w:val="both"/>
        <w:rPr>
          <w:color w:val="000000"/>
          <w:lang w:val="es-PY" w:eastAsia="es-PY"/>
        </w:rPr>
      </w:pPr>
      <w:r>
        <w:rPr>
          <w:bCs/>
        </w:rPr>
        <w:t>Con respecto a orient</w:t>
      </w:r>
      <w:r>
        <w:rPr>
          <w:bCs/>
        </w:rPr>
        <w:t xml:space="preserve">ación al cambio: 65% </w:t>
      </w:r>
      <w:r>
        <w:rPr>
          <w:color w:val="000000"/>
          <w:lang w:val="es-PY" w:eastAsia="es-PY"/>
        </w:rPr>
        <w:t>respondemos bien a los cambios del entorno, 43% los intentos de realizar cambios suelen generar resistencia por parte del equipo. Se obtuvo de una investigación realizado por Ambrossi Sotomayor D, Marconi Laura donde se encontró que el</w:t>
      </w:r>
      <w:r>
        <w:rPr>
          <w:color w:val="000000"/>
          <w:lang w:val="es-PY" w:eastAsia="es-PY"/>
        </w:rPr>
        <w:t xml:space="preserve"> 59% los diferentes grupos de esta institución cooperan a menudo para introducir cambios y adoptamos continuamente nuevas y mejores formas de hacer las cosas </w:t>
      </w:r>
      <w:r>
        <w:rPr>
          <w:color w:val="000000"/>
          <w:lang w:val="es-PY" w:eastAsia="es-PY"/>
        </w:rPr>
        <w:fldChar w:fldCharType="begin"/>
      </w:r>
      <w:r>
        <w:rPr>
          <w:color w:val="000000"/>
          <w:lang w:val="es-PY" w:eastAsia="es-PY"/>
        </w:rPr>
        <w:instrText>ADDIN CSL_CITATION {"citationItems":[{"id":"ITEM-1","itemData":{"abstract":"Banco de Loja, S.A, ha</w:instrText>
      </w:r>
      <w:r>
        <w:rPr>
          <w:color w:val="000000"/>
          <w:lang w:val="es-PY" w:eastAsia="es-PY"/>
        </w:rPr>
        <w:instrText>s as one of its purpose to give a definition and to evaluate the organizational culture of the institution. This information was collected among the staff in order to identify the ideal values and organizational behavior. Their definition refers to the aff</w:instrText>
      </w:r>
      <w:r>
        <w:rPr>
          <w:color w:val="000000"/>
          <w:lang w:val="es-PY" w:eastAsia="es-PY"/>
        </w:rPr>
        <w:instrText>irmation that let them develop a survey which is the basis of the assessment through which all its staff will be valued, in order to generate indicators for the institution's organizational culture","author":[{"dropping-particle":"","family":"Ambrossi","gi</w:instrText>
      </w:r>
      <w:r>
        <w:rPr>
          <w:color w:val="000000"/>
          <w:lang w:val="es-PY" w:eastAsia="es-PY"/>
        </w:rPr>
        <w:instrText>ven":"Diego","non-dropping-particle":"","parse-names":false,"suffix":""},{"dropping-particle":"","family":"Marconi","given":"Laura","non-dropping-particle":"","parse-names":false,"suffix":""}],"container-title":"PODIUM Edición Especial","id":"ITEM-1","issu</w:instrText>
      </w:r>
      <w:r>
        <w:rPr>
          <w:color w:val="000000"/>
          <w:lang w:val="es-PY" w:eastAsia="es-PY"/>
        </w:rPr>
        <w:instrText>ed":{"date-parts":[["2017"]]},"page":"7-27","title":"Diagnóstico de la cultura organizacional en el banco de loja","type":"article-journal"},"uris":["http://www.mendeley.com/documents/?uuid=0d9da11b-e1ae-4a0a-90dd-396462c3ec3e"]}],"mendeley":{"formattedCit</w:instrText>
      </w:r>
      <w:r>
        <w:rPr>
          <w:color w:val="000000"/>
          <w:lang w:val="es-PY" w:eastAsia="es-PY"/>
        </w:rPr>
        <w:instrText>ation":"(22)","plainTextFormattedCitation":"(22)","previouslyFormattedCitation":"(3)"},"properties":{"noteIndex":0},"schema":"https://github.com/citation-style-language/schema/raw/master/csl-citation.json"}</w:instrText>
      </w:r>
      <w:r>
        <w:rPr>
          <w:color w:val="000000"/>
          <w:lang w:val="es-PY" w:eastAsia="es-PY"/>
        </w:rPr>
        <w:fldChar w:fldCharType="separate"/>
      </w:r>
      <w:r>
        <w:rPr>
          <w:noProof/>
          <w:color w:val="000000"/>
          <w:lang w:val="es-PY" w:eastAsia="es-PY"/>
        </w:rPr>
        <w:t>(22)</w:t>
      </w:r>
      <w:r>
        <w:rPr>
          <w:color w:val="000000"/>
          <w:lang w:val="es-PY" w:eastAsia="es-PY"/>
        </w:rPr>
        <w:fldChar w:fldCharType="end"/>
      </w:r>
      <w:r>
        <w:rPr>
          <w:color w:val="000000"/>
          <w:lang w:val="es-PY" w:eastAsia="es-PY"/>
        </w:rPr>
        <w:t>.</w:t>
      </w:r>
    </w:p>
    <w:p w14:paraId="094BCB25" w14:textId="77777777" w:rsidR="00223209" w:rsidRDefault="00223209">
      <w:pPr>
        <w:spacing w:line="360" w:lineRule="auto"/>
        <w:ind w:firstLine="720"/>
        <w:jc w:val="both"/>
        <w:rPr>
          <w:color w:val="000000"/>
          <w:lang w:val="es-PY" w:eastAsia="es-PY"/>
        </w:rPr>
      </w:pPr>
    </w:p>
    <w:p w14:paraId="3BBD0C61" w14:textId="77777777" w:rsidR="00223209" w:rsidRDefault="00614FFC">
      <w:pPr>
        <w:spacing w:line="360" w:lineRule="auto"/>
        <w:jc w:val="both"/>
        <w:rPr>
          <w:b/>
          <w:bCs/>
          <w:color w:val="000000"/>
          <w:lang w:val="es-PY" w:eastAsia="es-PY"/>
        </w:rPr>
      </w:pPr>
      <w:r>
        <w:rPr>
          <w:b/>
          <w:bCs/>
          <w:color w:val="000000"/>
          <w:lang w:val="es-PY" w:eastAsia="es-PY"/>
        </w:rPr>
        <w:t>Adaptabilidad:</w:t>
      </w:r>
    </w:p>
    <w:p w14:paraId="5E90B915" w14:textId="77777777" w:rsidR="00223209" w:rsidRDefault="00614FFC">
      <w:pPr>
        <w:spacing w:line="360" w:lineRule="auto"/>
        <w:ind w:firstLine="720"/>
        <w:jc w:val="both"/>
      </w:pPr>
      <w:r>
        <w:t>Esta dimensión se compone</w:t>
      </w:r>
      <w:r>
        <w:t xml:space="preserve"> de tres índices: Orientación al Cambio e Innovación, aprendizaje organizativo, dirección y propósitos.</w:t>
      </w:r>
    </w:p>
    <w:p w14:paraId="71193E48" w14:textId="77777777" w:rsidR="00223209" w:rsidRDefault="00223209">
      <w:pPr>
        <w:spacing w:line="360" w:lineRule="auto"/>
        <w:ind w:firstLine="720"/>
        <w:jc w:val="both"/>
      </w:pPr>
    </w:p>
    <w:p w14:paraId="70774052" w14:textId="77777777" w:rsidR="00223209" w:rsidRDefault="00614FFC">
      <w:pPr>
        <w:spacing w:line="360" w:lineRule="auto"/>
        <w:ind w:firstLine="720"/>
        <w:jc w:val="both"/>
        <w:rPr>
          <w:color w:val="000000"/>
          <w:lang w:val="es-PY" w:eastAsia="es-PY"/>
        </w:rPr>
      </w:pPr>
      <w:r>
        <w:rPr>
          <w:bCs/>
        </w:rPr>
        <w:t xml:space="preserve">De acuerdo con la orientación al cliente: 65% menciona que </w:t>
      </w:r>
      <w:r>
        <w:rPr>
          <w:color w:val="000000"/>
          <w:lang w:val="es-PY" w:eastAsia="es-PY"/>
        </w:rPr>
        <w:t>los comentarios y recomendaciones de nuestros pacientes conducen a menudo a introducir cambi</w:t>
      </w:r>
      <w:r>
        <w:rPr>
          <w:color w:val="000000"/>
          <w:lang w:val="es-PY" w:eastAsia="es-PY"/>
        </w:rPr>
        <w:t>os, 45% todos tenemos una comprensión profunda de los deseos y necesidades de nuestro entorno. Los resultados de Alcántara Silva, Patricia (2018), demostraron que 78% la información acerca de nuestro cliente influye en nuestra decisión, 58% f</w:t>
      </w:r>
      <w:r>
        <w:rPr>
          <w:color w:val="000000"/>
          <w:sz w:val="22"/>
          <w:szCs w:val="22"/>
          <w:lang w:val="es-PY" w:eastAsia="es-PY"/>
        </w:rPr>
        <w:t>omentamos el c</w:t>
      </w:r>
      <w:r>
        <w:rPr>
          <w:color w:val="000000"/>
          <w:sz w:val="22"/>
          <w:szCs w:val="22"/>
          <w:lang w:val="es-PY" w:eastAsia="es-PY"/>
        </w:rPr>
        <w:t>ontacto directo de nuestra gente con el paciente</w:t>
      </w:r>
      <w:r>
        <w:rPr>
          <w:color w:val="000000"/>
          <w:lang w:val="es-PY" w:eastAsia="es-PY"/>
        </w:rPr>
        <w:t xml:space="preserve"> </w:t>
      </w:r>
      <w:r>
        <w:rPr>
          <w:color w:val="000000"/>
          <w:lang w:val="es-PY" w:eastAsia="es-PY"/>
        </w:rPr>
        <w:fldChar w:fldCharType="begin"/>
      </w:r>
      <w:r>
        <w:rPr>
          <w:color w:val="000000"/>
          <w:lang w:val="es-PY" w:eastAsia="es-PY"/>
        </w:rPr>
        <w:instrText xml:space="preserve">ADDIN CSL_CITATION </w:instrText>
      </w:r>
      <w:r>
        <w:rPr>
          <w:color w:val="000000"/>
          <w:lang w:val="es-PY" w:eastAsia="es-PY"/>
        </w:rPr>
        <w:instrText>{"citationItems":[{"id":"ITEM-1","itemData":{"abstract":"Tesis","author":[{"dropping-particle":"","family":"Patricia","given":"Br","non-dropping-particle":"","parse-names":false,"suffix":""},{"dropping-particle":"","family":"Alcántara","given":"Lucila","no</w:instrText>
      </w:r>
      <w:r>
        <w:rPr>
          <w:color w:val="000000"/>
          <w:lang w:val="es-PY" w:eastAsia="es-PY"/>
        </w:rPr>
        <w:instrText>n-dropping-particle":"","parse-names":false,"suffix":""},{"dropping-particle":"","family":"Asesora","given":"Silva","non-dropping-particle":"","parse-names":false,"suffix":""},{"dropping-particle":"","family":"Jessica","given":"Dra","non-dropping-particle"</w:instrText>
      </w:r>
      <w:r>
        <w:rPr>
          <w:color w:val="000000"/>
          <w:lang w:val="es-PY" w:eastAsia="es-PY"/>
        </w:rPr>
        <w:instrText>:"","parse-names":false,"suffix":""},{"dropping-particle":"","family":"Garay","given":"Palacios","non-dropping-particle":"","parse-names":false,"suffix":""}],"container-title":"Repositorio Institucional - UCV","id":"ITEM-1","issued":{"date-parts":[["2017"]</w:instrText>
      </w:r>
      <w:r>
        <w:rPr>
          <w:color w:val="000000"/>
          <w:lang w:val="es-PY" w:eastAsia="es-PY"/>
        </w:rPr>
        <w:instrText>]},"title":"Cultura organizacional y motivación laboral en un","type":"article-journal"},"uris":["http://www.mendeley.com/documents/?uuid=59c7be46-44be-4802-a60a-6ce06f4e2d07"]}],"mendeley":{"formattedCitation":"(7)","plainTextFormattedCitation":"(7)","pre</w:instrText>
      </w:r>
      <w:r>
        <w:rPr>
          <w:color w:val="000000"/>
          <w:lang w:val="es-PY" w:eastAsia="es-PY"/>
        </w:rPr>
        <w:instrText>viouslyFormattedCitation":"(7)"},"properties":{"noteIndex":0},"schema":"https://github.com/citation-style-language/schema/raw/master/csl-citation.json"}</w:instrText>
      </w:r>
      <w:r>
        <w:rPr>
          <w:color w:val="000000"/>
          <w:lang w:val="es-PY" w:eastAsia="es-PY"/>
        </w:rPr>
        <w:fldChar w:fldCharType="separate"/>
      </w:r>
      <w:r>
        <w:rPr>
          <w:noProof/>
          <w:color w:val="000000"/>
          <w:lang w:val="es-PY" w:eastAsia="es-PY"/>
        </w:rPr>
        <w:t>(7)</w:t>
      </w:r>
      <w:r>
        <w:rPr>
          <w:color w:val="000000"/>
          <w:lang w:val="es-PY" w:eastAsia="es-PY"/>
        </w:rPr>
        <w:fldChar w:fldCharType="end"/>
      </w:r>
      <w:r>
        <w:rPr>
          <w:color w:val="000000"/>
          <w:lang w:val="es-PY" w:eastAsia="es-PY"/>
        </w:rPr>
        <w:t>.</w:t>
      </w:r>
      <w:r>
        <w:t xml:space="preserve"> </w:t>
      </w:r>
    </w:p>
    <w:p w14:paraId="29EB86D9" w14:textId="77777777" w:rsidR="00223209" w:rsidRDefault="00223209">
      <w:pPr>
        <w:spacing w:line="360" w:lineRule="auto"/>
        <w:jc w:val="both"/>
        <w:rPr>
          <w:color w:val="000000"/>
          <w:lang w:val="es-PY" w:eastAsia="es-PY"/>
        </w:rPr>
      </w:pPr>
    </w:p>
    <w:p w14:paraId="4BA0EC74" w14:textId="77777777" w:rsidR="00223209" w:rsidRDefault="00223209">
      <w:pPr>
        <w:spacing w:line="360" w:lineRule="auto"/>
        <w:ind w:firstLine="720"/>
        <w:jc w:val="both"/>
        <w:rPr>
          <w:color w:val="000000"/>
          <w:lang w:val="es-PY" w:eastAsia="es-PY"/>
        </w:rPr>
      </w:pPr>
    </w:p>
    <w:p w14:paraId="779BEBC3" w14:textId="77777777" w:rsidR="00223209" w:rsidRDefault="00614FFC">
      <w:pPr>
        <w:spacing w:line="360" w:lineRule="auto"/>
        <w:ind w:firstLine="708"/>
        <w:jc w:val="both"/>
        <w:rPr>
          <w:color w:val="000000"/>
          <w:lang w:val="es-PY" w:eastAsia="es-PY"/>
        </w:rPr>
      </w:pPr>
      <w:r>
        <w:rPr>
          <w:bCs/>
        </w:rPr>
        <w:t xml:space="preserve">De acuerdo con el aprendizaje organizativo: el 70% </w:t>
      </w:r>
      <w:r>
        <w:rPr>
          <w:color w:val="000000"/>
          <w:lang w:val="es-PY" w:eastAsia="es-PY"/>
        </w:rPr>
        <w:t xml:space="preserve">la innovación es algo que fomenta la institución, 50% indica que muchas ideas se pierden por el camino. Un resultado de Carrada Bravo, Teodoro </w:t>
      </w:r>
      <w:bookmarkEnd w:id="226"/>
      <w:r>
        <w:rPr>
          <w:color w:val="000000"/>
          <w:lang w:val="es-PY" w:eastAsia="es-PY"/>
        </w:rPr>
        <w:t>indica que 48% consideran el fracaso como una oportunidad para</w:t>
      </w:r>
      <w:r>
        <w:rPr>
          <w:color w:val="000000"/>
          <w:lang w:val="es-PY" w:eastAsia="es-PY"/>
        </w:rPr>
        <w:t xml:space="preserve"> aprender y mejorar, el 47% nos aseguramos de que la mano derecha sepa lo que está haciendo la izquierda </w:t>
      </w:r>
      <w:r>
        <w:rPr>
          <w:color w:val="000000"/>
          <w:lang w:val="es-PY" w:eastAsia="es-PY"/>
        </w:rPr>
        <w:fldChar w:fldCharType="begin"/>
      </w:r>
      <w:r>
        <w:rPr>
          <w:color w:val="000000"/>
          <w:lang w:val="es-PY" w:eastAsia="es-PY"/>
        </w:rPr>
        <w:instrText>ADDIN CSL_CITATION {"citationItems":[{"id":"ITEM-1","itemData":{"ISSN":"0443-5117","abstract":"La cultura organizacional En sentido histórico-antropoló</w:instrText>
      </w:r>
      <w:r>
        <w:rPr>
          <w:color w:val="000000"/>
          <w:lang w:val="es-PY" w:eastAsia="es-PY"/>
        </w:rPr>
        <w:instrText>gico la cultura es aquello que distingue y da identidad a un grupo humano; es la forma como interactúan los integrantes del grupo entre sí y con los de fuera, y el modo como acostumbran realizar lo que hacen. Eliott Jaques la define como: 1","author":[{"dr</w:instrText>
      </w:r>
      <w:r>
        <w:rPr>
          <w:color w:val="000000"/>
          <w:lang w:val="es-PY" w:eastAsia="es-PY"/>
        </w:rPr>
        <w:instrText>opping-particle":"","family":"Carrada","given":"Teodoro","non-dropping-particle":"","parse-names":false,"suffix":""}],"container-title":"Revista Medica del Instituto Mexicano del Seguro Social","id":"ITEM-1","issue":"3","issued":{"date-parts":[["2002"]]},"</w:instrText>
      </w:r>
      <w:r>
        <w:rPr>
          <w:color w:val="000000"/>
          <w:lang w:val="es-PY" w:eastAsia="es-PY"/>
        </w:rPr>
        <w:instrText>page":"203-212","title":"La cultura organizacional en los sistemas de salud. ¿Por qué estudiar la cultura?","type":"article-journal","volume":"40"},"uris":["http://www.mendeley.com/documents/?uuid=9519f56f-5f64-476f-bddd-509949cba2cc"]}],"mendeley":{"forma</w:instrText>
      </w:r>
      <w:r>
        <w:rPr>
          <w:color w:val="000000"/>
          <w:lang w:val="es-PY" w:eastAsia="es-PY"/>
        </w:rPr>
        <w:instrText>ttedCitation":"(20)","plainTextFormattedCitation":"(20)","previouslyFormattedCitation":"(8)"},"properties":{"noteIndex":0},"schema":"https://github.com/citation-style-language/schema/raw/master/csl-citation.json"}</w:instrText>
      </w:r>
      <w:r>
        <w:rPr>
          <w:color w:val="000000"/>
          <w:lang w:val="es-PY" w:eastAsia="es-PY"/>
        </w:rPr>
        <w:fldChar w:fldCharType="separate"/>
      </w:r>
      <w:r>
        <w:rPr>
          <w:noProof/>
          <w:color w:val="000000"/>
          <w:lang w:val="es-PY" w:eastAsia="es-PY"/>
        </w:rPr>
        <w:t>(20)</w:t>
      </w:r>
      <w:r>
        <w:rPr>
          <w:color w:val="000000"/>
          <w:lang w:val="es-PY" w:eastAsia="es-PY"/>
        </w:rPr>
        <w:fldChar w:fldCharType="end"/>
      </w:r>
      <w:r>
        <w:rPr>
          <w:color w:val="000000"/>
          <w:lang w:val="es-PY" w:eastAsia="es-PY"/>
        </w:rPr>
        <w:t>.</w:t>
      </w:r>
    </w:p>
    <w:p w14:paraId="33B09EF0" w14:textId="77777777" w:rsidR="00223209" w:rsidRDefault="00223209">
      <w:pPr>
        <w:spacing w:line="360" w:lineRule="auto"/>
        <w:ind w:firstLine="708"/>
        <w:jc w:val="both"/>
        <w:rPr>
          <w:bCs/>
        </w:rPr>
      </w:pPr>
    </w:p>
    <w:p w14:paraId="19CE23D9" w14:textId="77777777" w:rsidR="00223209" w:rsidRDefault="00614FFC">
      <w:pPr>
        <w:spacing w:line="360" w:lineRule="auto"/>
        <w:ind w:firstLine="720"/>
        <w:jc w:val="both"/>
        <w:rPr>
          <w:color w:val="000000"/>
          <w:lang w:val="es-PY" w:eastAsia="es-PY"/>
        </w:rPr>
      </w:pPr>
      <w:r>
        <w:rPr>
          <w:bCs/>
        </w:rPr>
        <w:t>Con</w:t>
      </w:r>
      <w:r>
        <w:rPr>
          <w:b/>
        </w:rPr>
        <w:t xml:space="preserve"> </w:t>
      </w:r>
      <w:r>
        <w:rPr>
          <w:bCs/>
        </w:rPr>
        <w:t xml:space="preserve">referencia a la </w:t>
      </w:r>
      <w:r>
        <w:rPr>
          <w:bCs/>
          <w:color w:val="000000"/>
          <w:lang w:val="es-PY" w:eastAsia="es-PY"/>
        </w:rPr>
        <w:t>dirección y p</w:t>
      </w:r>
      <w:r>
        <w:rPr>
          <w:bCs/>
          <w:color w:val="000000"/>
          <w:lang w:val="es-PY" w:eastAsia="es-PY"/>
        </w:rPr>
        <w:t xml:space="preserve">ropósitos estratégicos: el 78% </w:t>
      </w:r>
      <w:bookmarkStart w:id="228" w:name="_Hlk111028694"/>
      <w:r>
        <w:rPr>
          <w:color w:val="000000"/>
          <w:lang w:val="es-PY" w:eastAsia="es-PY"/>
        </w:rPr>
        <w:t>la institución tiene una organización y un Proyecto orientado a largo plazo</w:t>
      </w:r>
      <w:bookmarkEnd w:id="228"/>
      <w:r>
        <w:rPr>
          <w:color w:val="000000"/>
          <w:lang w:val="es-PY" w:eastAsia="es-PY"/>
        </w:rPr>
        <w:t>, 45% nuestra estrategia que sirve de ejemplo a otras instituciones. Similar a una investigación realizada por  Domínguez Silva, Inés donde menciona q</w:t>
      </w:r>
      <w:r>
        <w:rPr>
          <w:color w:val="000000"/>
          <w:lang w:val="es-PY" w:eastAsia="es-PY"/>
        </w:rPr>
        <w:t>ue el 72% la orientación estratégica de la institución no me resulta clara, 74% la institución tiene una organización y un Proyecto orientado a largo plazo</w:t>
      </w:r>
      <w:r>
        <w:rPr>
          <w:color w:val="000000"/>
          <w:lang w:val="es-PY" w:eastAsia="es-PY"/>
        </w:rPr>
        <w:fldChar w:fldCharType="begin"/>
      </w:r>
      <w:r>
        <w:rPr>
          <w:color w:val="000000"/>
          <w:lang w:val="es-PY" w:eastAsia="es-PY"/>
        </w:rPr>
        <w:instrText>ADDIN CSL_CITATION {"citationItems":[{"id":"ITEM-1","itemData":{"author":[{"dropping-particle":"","fa</w:instrText>
      </w:r>
      <w:r>
        <w:rPr>
          <w:color w:val="000000"/>
          <w:lang w:val="es-PY" w:eastAsia="es-PY"/>
        </w:rPr>
        <w:instrText>mily":"Ines Dominguez silva","given":"","non-dropping-particle":"","parse-names":false,"suffix":""}],"container-title":"Revista Médica Electrónica 2009;31(6)","id":"ITEM-1","issue":"57","issued":{"date-parts":[["2009"]]},"page":"3","title":"La cultura orga</w:instrText>
      </w:r>
      <w:r>
        <w:rPr>
          <w:color w:val="000000"/>
          <w:lang w:val="es-PY" w:eastAsia="es-PY"/>
        </w:rPr>
        <w:instrText>nizacional para los sistemas organizacionales de salud","type":"article-journal","volume":"31"},"uris":["http://www.mendeley.com/documents/?uuid=0ecf5172-e3b7-422c-84cd-3fe17e0cfa88"]}],"mendeley":{"formattedCitation":"(6)","plainTextFormattedCitation":"(6</w:instrText>
      </w:r>
      <w:r>
        <w:rPr>
          <w:color w:val="000000"/>
          <w:lang w:val="es-PY" w:eastAsia="es-PY"/>
        </w:rPr>
        <w:instrText>)","previouslyFormattedCitation":"(9)"},"properties":{"noteIndex":0},"schema":"https://github.com/citation-style-language/schema/raw/master/csl-citation.json"}</w:instrText>
      </w:r>
      <w:r>
        <w:rPr>
          <w:color w:val="000000"/>
          <w:lang w:val="es-PY" w:eastAsia="es-PY"/>
        </w:rPr>
        <w:fldChar w:fldCharType="separate"/>
      </w:r>
      <w:r>
        <w:rPr>
          <w:noProof/>
          <w:color w:val="000000"/>
          <w:lang w:val="es-PY" w:eastAsia="es-PY"/>
        </w:rPr>
        <w:t>(6)</w:t>
      </w:r>
      <w:r>
        <w:rPr>
          <w:color w:val="000000"/>
          <w:lang w:val="es-PY" w:eastAsia="es-PY"/>
        </w:rPr>
        <w:fldChar w:fldCharType="end"/>
      </w:r>
      <w:r>
        <w:rPr>
          <w:color w:val="000000"/>
          <w:lang w:val="es-PY" w:eastAsia="es-PY"/>
        </w:rPr>
        <w:t>.</w:t>
      </w:r>
    </w:p>
    <w:p w14:paraId="1441FA53" w14:textId="77777777" w:rsidR="00223209" w:rsidRDefault="00223209">
      <w:pPr>
        <w:spacing w:line="360" w:lineRule="auto"/>
        <w:jc w:val="both"/>
        <w:rPr>
          <w:color w:val="000000"/>
          <w:lang w:val="es-PY" w:eastAsia="es-PY"/>
        </w:rPr>
      </w:pPr>
    </w:p>
    <w:p w14:paraId="422D085C" w14:textId="77777777" w:rsidR="00223209" w:rsidRDefault="00614FFC">
      <w:pPr>
        <w:spacing w:line="360" w:lineRule="auto"/>
        <w:jc w:val="both"/>
        <w:rPr>
          <w:b/>
          <w:bCs/>
          <w:color w:val="000000"/>
          <w:lang w:val="es-PY" w:eastAsia="es-PY"/>
        </w:rPr>
      </w:pPr>
      <w:r>
        <w:rPr>
          <w:b/>
          <w:bCs/>
          <w:color w:val="000000"/>
          <w:lang w:val="es-PY" w:eastAsia="es-PY"/>
        </w:rPr>
        <w:t>Metas y objetivos:</w:t>
      </w:r>
    </w:p>
    <w:p w14:paraId="54A692D4" w14:textId="77777777" w:rsidR="00223209" w:rsidRDefault="00614FFC">
      <w:pPr>
        <w:spacing w:line="360" w:lineRule="auto"/>
        <w:jc w:val="both"/>
        <w:rPr>
          <w:b/>
          <w:bCs/>
          <w:color w:val="000000"/>
          <w:lang w:val="es-PY" w:eastAsia="es-PY"/>
        </w:rPr>
      </w:pPr>
      <w:r>
        <w:rPr>
          <w:b/>
          <w:bCs/>
          <w:color w:val="000000"/>
          <w:lang w:val="es-PY" w:eastAsia="es-PY"/>
        </w:rPr>
        <w:t xml:space="preserve"> </w:t>
      </w:r>
    </w:p>
    <w:p w14:paraId="155BADF4" w14:textId="77777777" w:rsidR="00223209" w:rsidRDefault="00614FFC">
      <w:pPr>
        <w:spacing w:line="360" w:lineRule="auto"/>
        <w:ind w:firstLine="708"/>
        <w:jc w:val="both"/>
        <w:rPr>
          <w:color w:val="000000"/>
          <w:lang w:val="es-PY" w:eastAsia="es-PY"/>
        </w:rPr>
      </w:pPr>
      <w:r>
        <w:rPr>
          <w:rFonts w:eastAsia="Calibri"/>
          <w:sz w:val="22"/>
          <w:szCs w:val="22"/>
        </w:rPr>
        <w:t>De acuerdo con la misión: 68%</w:t>
      </w:r>
      <w:r>
        <w:rPr>
          <w:color w:val="000000"/>
          <w:sz w:val="22"/>
          <w:szCs w:val="22"/>
          <w:lang w:val="es-PY" w:eastAsia="es-PY"/>
        </w:rPr>
        <w:t xml:space="preserve"> la dirección nos conduce hacia los ob</w:t>
      </w:r>
      <w:r>
        <w:rPr>
          <w:color w:val="000000"/>
          <w:sz w:val="22"/>
          <w:szCs w:val="22"/>
          <w:lang w:val="es-PY" w:eastAsia="es-PY"/>
        </w:rPr>
        <w:t xml:space="preserve">jetivos que tratamos de alcanzar, 48% </w:t>
      </w:r>
      <w:bookmarkStart w:id="229" w:name="_Hlk111029544"/>
      <w:r>
        <w:rPr>
          <w:color w:val="000000"/>
          <w:sz w:val="22"/>
          <w:szCs w:val="22"/>
          <w:lang w:val="es-PY" w:eastAsia="es-PY"/>
        </w:rPr>
        <w:t>existe un amplio acuerdo sobre las metas a conseguir</w:t>
      </w:r>
      <w:bookmarkEnd w:id="229"/>
      <w:r>
        <w:rPr>
          <w:color w:val="000000"/>
          <w:sz w:val="22"/>
          <w:szCs w:val="22"/>
          <w:lang w:val="es-PY" w:eastAsia="es-PY"/>
        </w:rPr>
        <w:t>, 48% los líderes y directores fijan metas ambiciosas, pero realistas, 48% comparamos continuamente nuestro progreso con los objetivos fijados</w:t>
      </w:r>
      <w:r>
        <w:rPr>
          <w:color w:val="000000"/>
          <w:lang w:val="es-PY" w:eastAsia="es-PY"/>
        </w:rPr>
        <w:t>. Una investigación real</w:t>
      </w:r>
      <w:r>
        <w:rPr>
          <w:color w:val="000000"/>
          <w:lang w:val="es-PY" w:eastAsia="es-PY"/>
        </w:rPr>
        <w:t xml:space="preserve">izada por Cuevas contreras, Angelica indica que el </w:t>
      </w:r>
      <w:r>
        <w:rPr>
          <w:color w:val="000000"/>
          <w:sz w:val="22"/>
          <w:szCs w:val="22"/>
          <w:lang w:val="es-PY" w:eastAsia="es-PY"/>
        </w:rPr>
        <w:t>45% las personas de esta institución comprenden lo que hay que hacer para tener éxito a largo plazo</w:t>
      </w:r>
      <w:r>
        <w:rPr>
          <w:color w:val="000000"/>
          <w:lang w:val="es-PY" w:eastAsia="es-PY"/>
        </w:rPr>
        <w:t xml:space="preserve">, 76% </w:t>
      </w:r>
      <w:r>
        <w:rPr>
          <w:color w:val="000000"/>
          <w:sz w:val="22"/>
          <w:szCs w:val="22"/>
          <w:lang w:val="es-PY" w:eastAsia="es-PY"/>
        </w:rPr>
        <w:t>existe un amplio acuerdo sobre las metas a conseguir</w:t>
      </w:r>
      <w:r>
        <w:rPr>
          <w:color w:val="000000"/>
          <w:lang w:val="es-PY" w:eastAsia="es-PY"/>
        </w:rPr>
        <w:t>.</w:t>
      </w:r>
      <w:r>
        <w:rPr>
          <w:color w:val="000000"/>
          <w:lang w:val="es-PY" w:eastAsia="es-PY"/>
        </w:rPr>
        <w:fldChar w:fldCharType="begin"/>
      </w:r>
      <w:r>
        <w:rPr>
          <w:color w:val="000000"/>
          <w:lang w:val="es-PY" w:eastAsia="es-PY"/>
        </w:rPr>
        <w:instrText>ADDIN CSL_CITATION {"citationItems":[{"id":"ITE</w:instrText>
      </w:r>
      <w:r>
        <w:rPr>
          <w:color w:val="000000"/>
          <w:lang w:val="es-PY" w:eastAsia="es-PY"/>
        </w:rPr>
        <w:instrText>M-1","itemData":{"ISSN":"2631-2603","author":[{"dropping-particle":"","family":"Contreras","given":"A","non-dropping-particle":"","parse-names":false,"suffix":""},{"dropping-particle":"","family":"Gómez","given":"A","non-dropping-particle":"","parse-names"</w:instrText>
      </w:r>
      <w:r>
        <w:rPr>
          <w:color w:val="000000"/>
          <w:lang w:val="es-PY" w:eastAsia="es-PY"/>
        </w:rPr>
        <w:instrText>:false,"suffix":""}],"container-title":"Revista de Investigación Sigma","id":"ITEM-1","issue":"01","issued":{"date-parts":[["2018"]]},"page":"59-86","title":"Aplicación de los Cuestionarios de Denison para determinar las características de la Cultura Organ</w:instrText>
      </w:r>
      <w:r>
        <w:rPr>
          <w:color w:val="000000"/>
          <w:lang w:val="es-PY" w:eastAsia="es-PY"/>
        </w:rPr>
        <w:instrText>izacional","type":"article-journal","volume":"5"},"uris":["http://www.mendeley.com/documents/?uuid=aa84191a-c1b0-4adb-9745-ced5809b7e6c"]}],"mendeley":{"formattedCitation":"(3)","plainTextFormattedCitation":"(3)","previouslyFormattedCitation":"(10)"},"prop</w:instrText>
      </w:r>
      <w:r>
        <w:rPr>
          <w:color w:val="000000"/>
          <w:lang w:val="es-PY" w:eastAsia="es-PY"/>
        </w:rPr>
        <w:instrText>erties":{"noteIndex":0},"schema":"https://github.com/citation-style-language/schema/raw/master/csl-citation.json"}</w:instrText>
      </w:r>
      <w:r>
        <w:rPr>
          <w:color w:val="000000"/>
          <w:lang w:val="es-PY" w:eastAsia="es-PY"/>
        </w:rPr>
        <w:fldChar w:fldCharType="separate"/>
      </w:r>
      <w:r>
        <w:rPr>
          <w:noProof/>
          <w:color w:val="000000"/>
          <w:lang w:val="es-PY" w:eastAsia="es-PY"/>
        </w:rPr>
        <w:t>(3)</w:t>
      </w:r>
      <w:r>
        <w:rPr>
          <w:color w:val="000000"/>
          <w:lang w:val="es-PY" w:eastAsia="es-PY"/>
        </w:rPr>
        <w:fldChar w:fldCharType="end"/>
      </w:r>
      <w:r>
        <w:rPr>
          <w:color w:val="000000"/>
          <w:lang w:val="es-PY" w:eastAsia="es-PY"/>
        </w:rPr>
        <w:t>.</w:t>
      </w:r>
    </w:p>
    <w:p w14:paraId="792D226F" w14:textId="77777777" w:rsidR="00223209" w:rsidRDefault="00223209">
      <w:pPr>
        <w:spacing w:line="360" w:lineRule="auto"/>
        <w:ind w:firstLine="708"/>
        <w:jc w:val="both"/>
        <w:rPr>
          <w:color w:val="000000"/>
          <w:lang w:val="es-PY" w:eastAsia="es-PY"/>
        </w:rPr>
      </w:pPr>
    </w:p>
    <w:p w14:paraId="538EF063" w14:textId="77777777" w:rsidR="00223209" w:rsidRDefault="00614FFC">
      <w:pPr>
        <w:spacing w:line="360" w:lineRule="auto"/>
        <w:ind w:firstLine="708"/>
        <w:jc w:val="both"/>
        <w:rPr>
          <w:color w:val="000000"/>
          <w:lang w:val="es-PY" w:eastAsia="es-PY"/>
        </w:rPr>
      </w:pPr>
      <w:r>
        <w:rPr>
          <w:bCs/>
        </w:rPr>
        <w:t>Con relación a visión: el 70%</w:t>
      </w:r>
      <w:r>
        <w:rPr>
          <w:b/>
        </w:rPr>
        <w:t xml:space="preserve"> </w:t>
      </w:r>
      <w:r>
        <w:rPr>
          <w:bCs/>
        </w:rPr>
        <w:t xml:space="preserve">menciona que el </w:t>
      </w:r>
      <w:r>
        <w:rPr>
          <w:bCs/>
          <w:color w:val="000000"/>
          <w:lang w:val="es-PY" w:eastAsia="es-PY"/>
        </w:rPr>
        <w:t xml:space="preserve"> cumplimiento</w:t>
      </w:r>
      <w:r>
        <w:rPr>
          <w:color w:val="000000"/>
          <w:lang w:val="es-PY" w:eastAsia="es-PY"/>
        </w:rPr>
        <w:t xml:space="preserve"> de  las metas a corto plazo compromete a menudo la visión a largo plazo, </w:t>
      </w:r>
      <w:r>
        <w:rPr>
          <w:color w:val="000000"/>
          <w:lang w:val="es-PY" w:eastAsia="es-PY"/>
        </w:rPr>
        <w:t>50% los líderes y directores tienen una perspectiva a largo plazo. Similar a una investigación realizada por Reyes Martínez, Lucia (2017), donde indica que el 48% nuestra visión genera entusiasmo y motivación, el 50% podemos satisfacer las demandas a corto</w:t>
      </w:r>
      <w:r>
        <w:rPr>
          <w:color w:val="000000"/>
          <w:lang w:val="es-PY" w:eastAsia="es-PY"/>
        </w:rPr>
        <w:t xml:space="preserve"> plazo sin comprometer nuestra visión a largo plazo </w:t>
      </w:r>
      <w:r>
        <w:rPr>
          <w:color w:val="000000"/>
          <w:lang w:val="es-PY" w:eastAsia="es-PY"/>
        </w:rPr>
        <w:fldChar w:fldCharType="begin"/>
      </w:r>
      <w:r>
        <w:rPr>
          <w:color w:val="000000"/>
          <w:lang w:val="es-PY" w:eastAsia="es-PY"/>
        </w:rPr>
        <w:instrText xml:space="preserve">ADDIN CSL_CITATION {"citationItems":[{"id":"ITEM-1","itemData":{"abstract":"De entre todos los instrumentos en habla inglesa dedicados al estudio de la cultura organizacional, hemos optado por adaptar el </w:instrText>
      </w:r>
      <w:r>
        <w:rPr>
          <w:color w:val="000000"/>
          <w:lang w:val="es-PY" w:eastAsia="es-PY"/>
        </w:rPr>
        <w:instrText>cuestionario propuesto por Denison y colaboradores, denominado Denison Organizational Culture Survey (Denison y Neale, 1994, 2000). El cuestionario (a partir de ahora DOCS) es una encuesta estandarizada desarrollada para la medición y evaluación de la cult</w:instrText>
      </w:r>
      <w:r>
        <w:rPr>
          <w:color w:val="000000"/>
          <w:lang w:val="es-PY" w:eastAsia="es-PY"/>
        </w:rPr>
        <w:instrText>ura organizativa. Es un instrumento autoadministrado de sencilla y rápida aplicación y de fácil comprensión. Consta de 60 ítems, 5 para a cada una de las 12 subescalas o índices propuestos en el modelo de cultura organizacional de Denison. Este modelo agru</w:instrText>
      </w:r>
      <w:r>
        <w:rPr>
          <w:color w:val="000000"/>
          <w:lang w:val="es-PY" w:eastAsia="es-PY"/>
        </w:rPr>
        <w:instrText>pa las 12 subescalas en 4 dimensiones o rasgos culturales (lo que hace un total de 15 ítems y 3 subescalas por dimensión). Cada ítem está codificado en una escala tipo Likert de cinco puntos (desde 1= completamente en desacuerdo hasta 5=completamente de ac</w:instrText>
      </w:r>
      <w:r>
        <w:rPr>
          <w:color w:val="000000"/>
          <w:lang w:val="es-PY" w:eastAsia="es-PY"/>
        </w:rPr>
        <w:instrText>uerdo). La validez y fiabilidad del instrumento se han demostrado satisfactorias (Denison, Janovics y Young, 2005; Denison, Janovics, Young y Cho, 2006). El instrumento plantea, además, una representación gráfica de los resultados que hacen muy atractiva s</w:instrText>
      </w:r>
      <w:r>
        <w:rPr>
          <w:color w:val="000000"/>
          <w:lang w:val="es-PY" w:eastAsia="es-PY"/>
        </w:rPr>
        <w:instrText>u interpretación. Otra ventaja indiscutible de esta encuesta es que la comunidad científica dispone de la versión completa de la misma, que puede ser utilizada sin fines comerciales con permiso del autor, no estando sujeto su uso a rígidas limitaciones com</w:instrText>
      </w:r>
      <w:r>
        <w:rPr>
          <w:color w:val="000000"/>
          <w:lang w:val="es-PY" w:eastAsia="es-PY"/>
        </w:rPr>
        <w:instrText>o ocurre con otros cuestionarios sobre cultura","author":[{"dropping-particle":"","family":"Reyes-Martínez","given":"Lucía","non-dropping-particle":"","parse-names":false,"suffix":""},{"dropping-particle":"","family":"Barboza-Carrasco","given":"Margarito",</w:instrText>
      </w:r>
      <w:r>
        <w:rPr>
          <w:color w:val="000000"/>
          <w:lang w:val="es-PY" w:eastAsia="es-PY"/>
        </w:rPr>
        <w:instrText>"non-dropping-particle":"","parse-names":false,"suffix":""},{"dropping-particle":"","family":"Vicuña-Tapia","given":"Hérendira","non-dropping-particle":"","parse-names":false,"suffix":""}],"container-title":"Revista de Desarrollo Económico","id":"ITEM-1","</w:instrText>
      </w:r>
      <w:r>
        <w:rPr>
          <w:color w:val="000000"/>
          <w:lang w:val="es-PY" w:eastAsia="es-PY"/>
        </w:rPr>
        <w:instrText>issue":"12","issued":{"date-parts":[["2017"]]},"page":"67-78","title":"Diagnóstico cultura organizacional de la empresa grupo fadomo reproser, S.A","type":"article-journal","volume":"4"},"uris":["http://www.mendeley.com/documents/?uuid=e5403521-22ef-4fa0-b</w:instrText>
      </w:r>
      <w:r>
        <w:rPr>
          <w:color w:val="000000"/>
          <w:lang w:val="es-PY" w:eastAsia="es-PY"/>
        </w:rPr>
        <w:instrText>097-c0b00758b1fb"]}],"mendeley":{"formattedCitation":"(40)","plainTextFormattedCitation":"(40)","previouslyFormattedCitation":"(11)"},"properties":{"noteIndex":0},"schema":"https://github.com/citation-style-language/schema/raw/master/csl-citation.json"}</w:instrText>
      </w:r>
      <w:r>
        <w:rPr>
          <w:color w:val="000000"/>
          <w:lang w:val="es-PY" w:eastAsia="es-PY"/>
        </w:rPr>
        <w:fldChar w:fldCharType="separate"/>
      </w:r>
      <w:r>
        <w:rPr>
          <w:noProof/>
          <w:color w:val="000000"/>
          <w:lang w:val="es-PY" w:eastAsia="es-PY"/>
        </w:rPr>
        <w:t>(40</w:t>
      </w:r>
      <w:r>
        <w:rPr>
          <w:noProof/>
          <w:color w:val="000000"/>
          <w:lang w:val="es-PY" w:eastAsia="es-PY"/>
        </w:rPr>
        <w:t>)</w:t>
      </w:r>
      <w:r>
        <w:rPr>
          <w:color w:val="000000"/>
          <w:lang w:val="es-PY" w:eastAsia="es-PY"/>
        </w:rPr>
        <w:fldChar w:fldCharType="end"/>
      </w:r>
      <w:r>
        <w:rPr>
          <w:color w:val="000000"/>
          <w:lang w:val="es-PY" w:eastAsia="es-PY"/>
        </w:rPr>
        <w:t>.</w:t>
      </w:r>
    </w:p>
    <w:p w14:paraId="2DA8EDBE" w14:textId="77777777" w:rsidR="00223209" w:rsidRDefault="00223209">
      <w:pPr>
        <w:spacing w:line="360" w:lineRule="auto"/>
        <w:ind w:firstLine="708"/>
        <w:jc w:val="both"/>
        <w:rPr>
          <w:color w:val="000000"/>
          <w:sz w:val="22"/>
          <w:szCs w:val="22"/>
          <w:lang w:eastAsia="es-PY"/>
        </w:rPr>
      </w:pPr>
    </w:p>
    <w:p w14:paraId="44B55B74" w14:textId="77777777" w:rsidR="00223209" w:rsidRDefault="00614FFC">
      <w:pPr>
        <w:spacing w:line="360" w:lineRule="auto"/>
        <w:ind w:firstLine="708"/>
        <w:jc w:val="both"/>
        <w:rPr>
          <w:rFonts w:eastAsia="Calibri"/>
        </w:rPr>
      </w:pPr>
      <w:r>
        <w:rPr>
          <w:rFonts w:eastAsia="Calibri"/>
        </w:rPr>
        <w:t xml:space="preserve">La Cultura Organizacional es una nueva óptica que permite comprender y mejorar las organizaciones. Es implícita, invisible e informal. Existe a un alto nivel de abstracción, condiciona el comportamiento de la organización, haciendo racional </w:t>
      </w:r>
      <w:r>
        <w:rPr>
          <w:rFonts w:eastAsia="Calibri"/>
        </w:rPr>
        <w:t>muchas actitudes que unen a las personas, condicionando su modo de pensar, sentir y actuar.</w:t>
      </w:r>
    </w:p>
    <w:p w14:paraId="7C824B47" w14:textId="77777777" w:rsidR="00223209" w:rsidRDefault="00223209">
      <w:pPr>
        <w:spacing w:line="360" w:lineRule="auto"/>
        <w:ind w:firstLine="708"/>
        <w:jc w:val="both"/>
        <w:rPr>
          <w:b/>
          <w:bCs/>
          <w:color w:val="000000"/>
          <w:lang w:eastAsia="es-PY"/>
        </w:rPr>
      </w:pPr>
    </w:p>
    <w:p w14:paraId="2D8ED057" w14:textId="77777777" w:rsidR="00223209" w:rsidRDefault="00223209">
      <w:pPr>
        <w:rPr>
          <w:b/>
        </w:rPr>
      </w:pPr>
    </w:p>
    <w:p w14:paraId="5ADB62A9" w14:textId="77777777" w:rsidR="00223209" w:rsidRDefault="00223209">
      <w:pPr>
        <w:pStyle w:val="Prrafodelista"/>
        <w:ind w:left="540"/>
        <w:jc w:val="center"/>
        <w:rPr>
          <w:rFonts w:ascii="Times New Roman" w:hAnsi="Times New Roman" w:cs="Times New Roman"/>
          <w:b/>
          <w:sz w:val="24"/>
          <w:szCs w:val="24"/>
        </w:rPr>
      </w:pPr>
    </w:p>
    <w:p w14:paraId="2D64CB0E" w14:textId="77777777" w:rsidR="00223209" w:rsidRDefault="00223209">
      <w:pPr>
        <w:rPr>
          <w:b/>
        </w:rPr>
      </w:pPr>
    </w:p>
    <w:p w14:paraId="0ECEB3E0" w14:textId="77777777" w:rsidR="00223209" w:rsidRDefault="00223209">
      <w:pPr>
        <w:pStyle w:val="Prrafodelista"/>
        <w:ind w:left="540"/>
        <w:jc w:val="center"/>
        <w:rPr>
          <w:rFonts w:ascii="Times New Roman" w:hAnsi="Times New Roman" w:cs="Times New Roman"/>
          <w:b/>
          <w:sz w:val="24"/>
          <w:szCs w:val="24"/>
        </w:rPr>
      </w:pPr>
    </w:p>
    <w:p w14:paraId="2AD75F69" w14:textId="77777777" w:rsidR="00223209" w:rsidRDefault="00223209">
      <w:pPr>
        <w:pStyle w:val="Prrafodelista"/>
        <w:ind w:left="540"/>
        <w:jc w:val="center"/>
        <w:rPr>
          <w:rFonts w:ascii="Times New Roman" w:hAnsi="Times New Roman" w:cs="Times New Roman"/>
          <w:b/>
          <w:sz w:val="24"/>
          <w:szCs w:val="24"/>
        </w:rPr>
      </w:pPr>
    </w:p>
    <w:p w14:paraId="2373FA1D" w14:textId="77777777" w:rsidR="00223209" w:rsidRDefault="00223209">
      <w:pPr>
        <w:pStyle w:val="Prrafodelista"/>
        <w:ind w:left="540"/>
        <w:jc w:val="center"/>
        <w:rPr>
          <w:rFonts w:ascii="Times New Roman" w:hAnsi="Times New Roman" w:cs="Times New Roman"/>
          <w:b/>
          <w:sz w:val="24"/>
          <w:szCs w:val="24"/>
        </w:rPr>
      </w:pPr>
    </w:p>
    <w:p w14:paraId="334F0281" w14:textId="77777777" w:rsidR="00223209" w:rsidRDefault="00223209">
      <w:pPr>
        <w:pStyle w:val="Prrafodelista"/>
        <w:ind w:left="540"/>
        <w:jc w:val="center"/>
        <w:rPr>
          <w:rFonts w:ascii="Times New Roman" w:hAnsi="Times New Roman" w:cs="Times New Roman"/>
          <w:b/>
          <w:sz w:val="24"/>
          <w:szCs w:val="24"/>
        </w:rPr>
      </w:pPr>
    </w:p>
    <w:p w14:paraId="791FCBC7" w14:textId="77777777" w:rsidR="00223209" w:rsidRDefault="00223209">
      <w:pPr>
        <w:pStyle w:val="Prrafodelista"/>
        <w:ind w:left="540"/>
        <w:jc w:val="center"/>
        <w:rPr>
          <w:rFonts w:ascii="Times New Roman" w:hAnsi="Times New Roman" w:cs="Times New Roman"/>
          <w:b/>
          <w:sz w:val="24"/>
          <w:szCs w:val="24"/>
        </w:rPr>
      </w:pPr>
    </w:p>
    <w:p w14:paraId="53D984FB" w14:textId="77777777" w:rsidR="00223209" w:rsidRDefault="00223209">
      <w:pPr>
        <w:pStyle w:val="Prrafodelista"/>
        <w:ind w:left="540"/>
        <w:jc w:val="center"/>
        <w:rPr>
          <w:rFonts w:ascii="Times New Roman" w:hAnsi="Times New Roman" w:cs="Times New Roman"/>
          <w:b/>
          <w:sz w:val="24"/>
          <w:szCs w:val="24"/>
        </w:rPr>
      </w:pPr>
    </w:p>
    <w:p w14:paraId="5ACF7C68" w14:textId="77777777" w:rsidR="00223209" w:rsidRDefault="00223209">
      <w:pPr>
        <w:pStyle w:val="Prrafodelista"/>
        <w:ind w:left="540"/>
        <w:jc w:val="center"/>
        <w:rPr>
          <w:rFonts w:ascii="Times New Roman" w:hAnsi="Times New Roman" w:cs="Times New Roman"/>
          <w:b/>
          <w:sz w:val="24"/>
          <w:szCs w:val="24"/>
        </w:rPr>
      </w:pPr>
    </w:p>
    <w:p w14:paraId="64E478D9" w14:textId="77777777" w:rsidR="00223209" w:rsidRDefault="00223209">
      <w:pPr>
        <w:pStyle w:val="Prrafodelista"/>
        <w:ind w:left="540"/>
        <w:jc w:val="center"/>
        <w:rPr>
          <w:rFonts w:ascii="Times New Roman" w:hAnsi="Times New Roman" w:cs="Times New Roman"/>
          <w:b/>
          <w:sz w:val="24"/>
          <w:szCs w:val="24"/>
        </w:rPr>
      </w:pPr>
    </w:p>
    <w:p w14:paraId="2BFCF938" w14:textId="77777777" w:rsidR="00223209" w:rsidRDefault="00223209">
      <w:pPr>
        <w:pStyle w:val="Prrafodelista"/>
        <w:ind w:left="540"/>
        <w:jc w:val="center"/>
        <w:rPr>
          <w:rFonts w:ascii="Times New Roman" w:hAnsi="Times New Roman" w:cs="Times New Roman"/>
          <w:b/>
          <w:sz w:val="24"/>
          <w:szCs w:val="24"/>
        </w:rPr>
      </w:pPr>
    </w:p>
    <w:p w14:paraId="22F1B1C3" w14:textId="77777777" w:rsidR="00223209" w:rsidRDefault="00614FFC">
      <w:pPr>
        <w:pStyle w:val="Prrafodelista"/>
        <w:ind w:left="540"/>
        <w:jc w:val="center"/>
        <w:rPr>
          <w:rFonts w:ascii="Times New Roman" w:hAnsi="Times New Roman" w:cs="Times New Roman"/>
          <w:b/>
          <w:sz w:val="24"/>
          <w:szCs w:val="24"/>
        </w:rPr>
      </w:pPr>
      <w:r>
        <w:rPr>
          <w:rFonts w:ascii="Times New Roman" w:hAnsi="Times New Roman" w:cs="Times New Roman"/>
          <w:b/>
          <w:sz w:val="24"/>
          <w:szCs w:val="24"/>
        </w:rPr>
        <w:t>7. CONCLUSIÓN</w:t>
      </w:r>
    </w:p>
    <w:p w14:paraId="2D3D4634" w14:textId="77777777" w:rsidR="00223209" w:rsidRDefault="00223209">
      <w:pPr>
        <w:rPr>
          <w:b/>
        </w:rPr>
      </w:pPr>
    </w:p>
    <w:p w14:paraId="22BB13DB" w14:textId="77777777" w:rsidR="00223209" w:rsidRDefault="00614FFC">
      <w:pPr>
        <w:spacing w:line="360" w:lineRule="auto"/>
        <w:ind w:firstLine="540"/>
        <w:jc w:val="both"/>
        <w:rPr>
          <w:rFonts w:eastAsia="Calibri"/>
        </w:rPr>
      </w:pPr>
      <w:r>
        <w:t xml:space="preserve">En la presente investigación realizada se puede observar que la mayoría de los profesionales se encuentra en el grupo etario de 31 a 40 años, en su mayoría de sexo femenino, estado civil soltero, nivel académico licenciado, </w:t>
      </w:r>
      <w:r>
        <w:rPr>
          <w:rFonts w:eastAsia="Calibri"/>
        </w:rPr>
        <w:t>antigüedad laboral  más de 10 añ</w:t>
      </w:r>
      <w:r>
        <w:rPr>
          <w:rFonts w:eastAsia="Calibri"/>
        </w:rPr>
        <w:t>os  en la institución.</w:t>
      </w:r>
    </w:p>
    <w:p w14:paraId="7DF57FA9" w14:textId="77777777" w:rsidR="00223209" w:rsidRDefault="00223209">
      <w:pPr>
        <w:spacing w:line="360" w:lineRule="auto"/>
        <w:jc w:val="both"/>
        <w:rPr>
          <w:rFonts w:eastAsia="Calibri"/>
        </w:rPr>
      </w:pPr>
    </w:p>
    <w:p w14:paraId="4E2F850F" w14:textId="77777777" w:rsidR="00223209" w:rsidRDefault="00614FFC">
      <w:pPr>
        <w:spacing w:line="360" w:lineRule="auto"/>
        <w:ind w:firstLine="540"/>
        <w:jc w:val="both"/>
        <w:rPr>
          <w:color w:val="000000"/>
          <w:lang w:val="es-PY" w:eastAsia="es-PY"/>
        </w:rPr>
      </w:pPr>
      <w:r>
        <w:t xml:space="preserve">En su mayoría los  profesionales de enfermería de la catedra de urología </w:t>
      </w:r>
      <w:r>
        <w:rPr>
          <w:color w:val="000000"/>
          <w:lang w:eastAsia="es-PY"/>
        </w:rPr>
        <w:t>están muy de acuerdo sobre la cultura organizacional del Hospital</w:t>
      </w:r>
      <w:r>
        <w:rPr>
          <w:color w:val="231F20"/>
        </w:rPr>
        <w:t xml:space="preserve"> de Clínicas,  poco menos del total </w:t>
      </w:r>
      <w:r>
        <w:rPr>
          <w:color w:val="000000"/>
          <w:lang w:eastAsia="es-PY"/>
        </w:rPr>
        <w:t>menciona que el</w:t>
      </w:r>
      <w:r>
        <w:rPr>
          <w:color w:val="000000"/>
          <w:lang w:val="es-PY" w:eastAsia="es-PY"/>
        </w:rPr>
        <w:t xml:space="preserve"> trabajo está organizado de tal manera que </w:t>
      </w:r>
      <w:r>
        <w:rPr>
          <w:color w:val="000000"/>
          <w:lang w:val="es-PY" w:eastAsia="es-PY"/>
        </w:rPr>
        <w:t xml:space="preserve">los profesionales pueden ver la relación entre su trabajo y las metas organizacionales; están de acuerdo que la capacidad de las personas es vista como una fuente importante de ventaja competitiva; existe un código ético que guía nuestro comporta miento y </w:t>
      </w:r>
      <w:r>
        <w:rPr>
          <w:color w:val="000000"/>
          <w:lang w:val="es-PY" w:eastAsia="es-PY"/>
        </w:rPr>
        <w:t xml:space="preserve">nos ayuda a distinguir lo correcto; totalmente de acuerdo que  cuando existen desacuerdos, trabajamos intensa mente para encontrar soluciones donde todos ganen; están de acuerdo y responden bien a los cambios del entorno; los comentarios y recomendaciones </w:t>
      </w:r>
      <w:r>
        <w:rPr>
          <w:color w:val="000000"/>
          <w:lang w:val="es-PY" w:eastAsia="es-PY"/>
        </w:rPr>
        <w:t>de nuestros pacientes conducen a menudo a introducir cambios; la innovación es algo que fomenta la institución; están totalmente de acuerdo que la institución tiene una organización y un proyecto orientado a largo plazo; el cumplimiento de metas a corto pl</w:t>
      </w:r>
      <w:r>
        <w:rPr>
          <w:color w:val="000000"/>
          <w:lang w:val="es-PY" w:eastAsia="es-PY"/>
        </w:rPr>
        <w:t>azo compromete a menudo nuestra visión a largo plazo.</w:t>
      </w:r>
    </w:p>
    <w:p w14:paraId="1010644C" w14:textId="77777777" w:rsidR="00223209" w:rsidRDefault="00223209">
      <w:pPr>
        <w:spacing w:line="360" w:lineRule="auto"/>
        <w:jc w:val="both"/>
        <w:rPr>
          <w:lang w:val="es-PY"/>
        </w:rPr>
      </w:pPr>
    </w:p>
    <w:p w14:paraId="5FE474E6" w14:textId="77777777" w:rsidR="00223209" w:rsidRDefault="00614FFC">
      <w:pPr>
        <w:spacing w:line="360" w:lineRule="auto"/>
        <w:ind w:firstLine="720"/>
        <w:jc w:val="both"/>
      </w:pPr>
      <w:bookmarkStart w:id="230" w:name="_Hlk111047479"/>
      <w:r>
        <w:t>Se concluye que la percepción del profesional de enfermería de la catedra de urología está muy de acuerdo sobre la cultura organizacional</w:t>
      </w:r>
      <w:bookmarkEnd w:id="230"/>
      <w:r>
        <w:t xml:space="preserve"> del Hospital de Clínicas. </w:t>
      </w:r>
      <w:r>
        <w:rPr>
          <w:color w:val="231F20"/>
        </w:rPr>
        <w:t>Lo cual refleja que los profesionales</w:t>
      </w:r>
      <w:r>
        <w:rPr>
          <w:color w:val="231F20"/>
        </w:rPr>
        <w:t xml:space="preserve">  están muy comprometidos con el trabajo y se  sienten parte importante de la institución.</w:t>
      </w:r>
    </w:p>
    <w:p w14:paraId="5A658BB9" w14:textId="77777777" w:rsidR="00223209" w:rsidRDefault="00223209">
      <w:pPr>
        <w:spacing w:line="360" w:lineRule="auto"/>
        <w:ind w:firstLine="720"/>
        <w:jc w:val="both"/>
      </w:pPr>
    </w:p>
    <w:p w14:paraId="04AE0ED4" w14:textId="77777777" w:rsidR="00223209" w:rsidRDefault="00223209">
      <w:pPr>
        <w:spacing w:line="360" w:lineRule="auto"/>
        <w:jc w:val="both"/>
      </w:pPr>
    </w:p>
    <w:p w14:paraId="247B8D98" w14:textId="77777777" w:rsidR="00223209" w:rsidRDefault="00223209">
      <w:pPr>
        <w:spacing w:line="360" w:lineRule="auto"/>
        <w:jc w:val="both"/>
      </w:pPr>
    </w:p>
    <w:p w14:paraId="32F3CB00" w14:textId="77777777" w:rsidR="00223209" w:rsidRDefault="00223209">
      <w:pPr>
        <w:jc w:val="both"/>
        <w:rPr>
          <w:b/>
        </w:rPr>
      </w:pPr>
    </w:p>
    <w:p w14:paraId="4DBF7D1D" w14:textId="77777777" w:rsidR="00223209" w:rsidRDefault="00223209">
      <w:pPr>
        <w:pStyle w:val="Prrafodelista"/>
        <w:ind w:left="540"/>
        <w:jc w:val="both"/>
        <w:rPr>
          <w:rFonts w:ascii="Times New Roman" w:hAnsi="Times New Roman" w:cs="Times New Roman"/>
          <w:b/>
          <w:sz w:val="24"/>
          <w:szCs w:val="24"/>
        </w:rPr>
      </w:pPr>
    </w:p>
    <w:p w14:paraId="462FB1A1" w14:textId="77777777" w:rsidR="00223209" w:rsidRDefault="00614FFC">
      <w:pPr>
        <w:pStyle w:val="Ttulo1"/>
        <w:rPr>
          <w:rStyle w:val="Ttulo1Car"/>
          <w:b/>
          <w:bCs/>
        </w:rPr>
      </w:pPr>
      <w:bookmarkStart w:id="231" w:name="_Toc111221336"/>
      <w:bookmarkStart w:id="232" w:name="_Toc507961745"/>
      <w:bookmarkStart w:id="233" w:name="_Toc82955232"/>
      <w:bookmarkStart w:id="234" w:name="_Hlk92434817"/>
      <w:r>
        <w:t>7.</w:t>
      </w:r>
      <w:r>
        <w:rPr>
          <w:b w:val="0"/>
          <w:bCs w:val="0"/>
        </w:rPr>
        <w:t xml:space="preserve"> </w:t>
      </w:r>
      <w:r>
        <w:rPr>
          <w:rStyle w:val="Ttulo1Car"/>
          <w:b/>
          <w:bCs/>
        </w:rPr>
        <w:t xml:space="preserve">REFERENCIAS </w:t>
      </w:r>
      <w:bookmarkEnd w:id="231"/>
      <w:r>
        <w:rPr>
          <w:rStyle w:val="Ttulo1Car"/>
          <w:b/>
          <w:bCs/>
        </w:rPr>
        <w:t>BIBLIOGRÁFICAS</w:t>
      </w:r>
    </w:p>
    <w:bookmarkEnd w:id="232"/>
    <w:bookmarkEnd w:id="233"/>
    <w:p w14:paraId="2EBE3D23" w14:textId="77777777" w:rsidR="00223209" w:rsidRDefault="00223209">
      <w:pPr>
        <w:pStyle w:val="Prrafodelista"/>
        <w:ind w:left="540"/>
        <w:jc w:val="both"/>
        <w:rPr>
          <w:rFonts w:ascii="Times New Roman" w:hAnsi="Times New Roman" w:cs="Times New Roman"/>
          <w:b/>
          <w:bCs/>
          <w:sz w:val="24"/>
          <w:szCs w:val="24"/>
        </w:rPr>
      </w:pPr>
    </w:p>
    <w:p w14:paraId="533C44C6" w14:textId="77777777" w:rsidR="00223209" w:rsidRDefault="00614FFC" w:rsidP="00223209">
      <w:pPr>
        <w:widowControl w:val="0"/>
        <w:autoSpaceDE w:val="0"/>
        <w:autoSpaceDN w:val="0"/>
        <w:adjustRightInd w:val="0"/>
        <w:spacing w:after="200"/>
        <w:ind w:left="640" w:hanging="640"/>
        <w:jc w:val="both"/>
        <w:rPr>
          <w:noProof/>
        </w:rPr>
        <w:pPrChange w:id="235" w:author="Antonia Beatriz Arellano de Filippini" w:date="2022-08-23T21:57:00Z">
          <w:pPr>
            <w:widowControl w:val="0"/>
            <w:autoSpaceDE w:val="0"/>
            <w:autoSpaceDN w:val="0"/>
            <w:adjustRightInd w:val="0"/>
            <w:spacing w:after="200"/>
            <w:ind w:left="640" w:hanging="640"/>
          </w:pPr>
        </w:pPrChange>
      </w:pPr>
      <w:r>
        <w:rPr>
          <w:b/>
        </w:rPr>
        <w:fldChar w:fldCharType="begin"/>
      </w:r>
      <w:r>
        <w:rPr>
          <w:b/>
        </w:rPr>
        <w:instrText xml:space="preserve">ADDIN Mendeley Bibliography CSL_BIBLIOGRAPHY </w:instrText>
      </w:r>
      <w:r>
        <w:rPr>
          <w:b/>
        </w:rPr>
        <w:fldChar w:fldCharType="separate"/>
      </w:r>
      <w:r>
        <w:rPr>
          <w:noProof/>
        </w:rPr>
        <w:t xml:space="preserve">1. </w:t>
      </w:r>
      <w:r>
        <w:rPr>
          <w:noProof/>
        </w:rPr>
        <w:tab/>
        <w:t>Salcedo I, Romero JJ. Cultura Organizacional y Gestión de la Calidad en una Empr</w:t>
      </w:r>
      <w:r>
        <w:rPr>
          <w:noProof/>
        </w:rPr>
        <w:t xml:space="preserve">esa del Estado venezolano. Rev Venez Gerenc Año. 2006;11(33):83–104. </w:t>
      </w:r>
    </w:p>
    <w:p w14:paraId="4A2750B2" w14:textId="77777777" w:rsidR="00223209" w:rsidRDefault="00614FFC" w:rsidP="00223209">
      <w:pPr>
        <w:widowControl w:val="0"/>
        <w:autoSpaceDE w:val="0"/>
        <w:autoSpaceDN w:val="0"/>
        <w:adjustRightInd w:val="0"/>
        <w:spacing w:after="200"/>
        <w:ind w:left="640" w:hanging="640"/>
        <w:jc w:val="both"/>
        <w:rPr>
          <w:noProof/>
        </w:rPr>
        <w:pPrChange w:id="236" w:author="Antonia Beatriz Arellano de Filippini" w:date="2022-08-23T21:57:00Z">
          <w:pPr>
            <w:widowControl w:val="0"/>
            <w:autoSpaceDE w:val="0"/>
            <w:autoSpaceDN w:val="0"/>
            <w:adjustRightInd w:val="0"/>
            <w:spacing w:after="200"/>
            <w:ind w:left="640" w:hanging="640"/>
          </w:pPr>
        </w:pPrChange>
      </w:pPr>
      <w:r>
        <w:rPr>
          <w:noProof/>
        </w:rPr>
        <w:t xml:space="preserve">2. </w:t>
      </w:r>
      <w:r>
        <w:rPr>
          <w:noProof/>
        </w:rPr>
        <w:tab/>
        <w:t xml:space="preserve">Lacherre-calderón E. CULTURA ORGANIZACIONAL EN DOCENTES DEL ZEGEL-IPAE PIURA 2016 [Internet]. Universidad de Piura; 2017. Available from: </w:t>
      </w:r>
      <w:r>
        <w:rPr>
          <w:noProof/>
        </w:rPr>
        <w:t>https://pirhua.udep.edu.pe/</w:t>
      </w:r>
    </w:p>
    <w:p w14:paraId="614FA4AA" w14:textId="77777777" w:rsidR="00223209" w:rsidRDefault="00614FFC" w:rsidP="00223209">
      <w:pPr>
        <w:widowControl w:val="0"/>
        <w:autoSpaceDE w:val="0"/>
        <w:autoSpaceDN w:val="0"/>
        <w:adjustRightInd w:val="0"/>
        <w:spacing w:after="200"/>
        <w:ind w:left="640" w:hanging="640"/>
        <w:jc w:val="both"/>
        <w:rPr>
          <w:noProof/>
        </w:rPr>
        <w:pPrChange w:id="237" w:author="Antonia Beatriz Arellano de Filippini" w:date="2022-08-23T21:57:00Z">
          <w:pPr>
            <w:widowControl w:val="0"/>
            <w:autoSpaceDE w:val="0"/>
            <w:autoSpaceDN w:val="0"/>
            <w:adjustRightInd w:val="0"/>
            <w:spacing w:after="200"/>
            <w:ind w:left="640" w:hanging="640"/>
          </w:pPr>
        </w:pPrChange>
      </w:pPr>
      <w:r>
        <w:rPr>
          <w:noProof/>
        </w:rPr>
        <w:t xml:space="preserve">3. </w:t>
      </w:r>
      <w:r>
        <w:rPr>
          <w:noProof/>
        </w:rPr>
        <w:tab/>
        <w:t xml:space="preserve">Contreras A, Gómez A. Aplicación de los Cuestionarios de Denison para determinar las características de la Cultura Organizacional. Rev Investig Sigma. 2018;5(01):59–86. </w:t>
      </w:r>
    </w:p>
    <w:p w14:paraId="476CEC18" w14:textId="77777777" w:rsidR="00223209" w:rsidRDefault="00614FFC" w:rsidP="00223209">
      <w:pPr>
        <w:widowControl w:val="0"/>
        <w:autoSpaceDE w:val="0"/>
        <w:autoSpaceDN w:val="0"/>
        <w:adjustRightInd w:val="0"/>
        <w:spacing w:after="200"/>
        <w:ind w:left="640" w:hanging="640"/>
        <w:jc w:val="both"/>
        <w:rPr>
          <w:noProof/>
        </w:rPr>
        <w:pPrChange w:id="238" w:author="Antonia Beatriz Arellano de Filippini" w:date="2022-08-23T21:57:00Z">
          <w:pPr>
            <w:widowControl w:val="0"/>
            <w:autoSpaceDE w:val="0"/>
            <w:autoSpaceDN w:val="0"/>
            <w:adjustRightInd w:val="0"/>
            <w:spacing w:after="200"/>
            <w:ind w:left="640" w:hanging="640"/>
          </w:pPr>
        </w:pPrChange>
      </w:pPr>
      <w:r>
        <w:rPr>
          <w:noProof/>
        </w:rPr>
        <w:t xml:space="preserve">4. </w:t>
      </w:r>
      <w:r>
        <w:rPr>
          <w:noProof/>
        </w:rPr>
        <w:tab/>
        <w:t>Samra R y. La cultura organizacional y su relacion</w:t>
      </w:r>
      <w:r>
        <w:rPr>
          <w:noProof/>
        </w:rPr>
        <w:t xml:space="preserve"> con el desempeño laboral del personal adscrito al centro clínico quirurgico Divino Niño C.A. Tesis [Internet]. 2006;93. Available from: https://s3.amazonaws.com/academia.edu.documents/46652173/TESIS-658.3145_R622_01.pdf?AWSAccessKeyId=AKIAIWOWYYGZ2Y53UL3A</w:t>
      </w:r>
      <w:r>
        <w:rPr>
          <w:noProof/>
        </w:rPr>
        <w:t>&amp;Expires=1504799915&amp;Signature=4nwjvkIbqLomq5b8N0i7GYj4Jto%3D&amp;response-content-disposition=inline%3B filename%3DUNIVERSIDAD_DE_ORIENTE_ES</w:t>
      </w:r>
    </w:p>
    <w:p w14:paraId="38AA227F" w14:textId="77777777" w:rsidR="00223209" w:rsidRPr="00223209" w:rsidRDefault="00614FFC" w:rsidP="00223209">
      <w:pPr>
        <w:widowControl w:val="0"/>
        <w:autoSpaceDE w:val="0"/>
        <w:autoSpaceDN w:val="0"/>
        <w:adjustRightInd w:val="0"/>
        <w:spacing w:after="200"/>
        <w:ind w:left="640" w:hanging="640"/>
        <w:jc w:val="both"/>
        <w:rPr>
          <w:noProof/>
          <w:lang w:val="en-US"/>
          <w:rPrChange w:id="239" w:author="Cesar Benitez Torres" w:date="2022-08-23T18:28:00Z">
            <w:rPr>
              <w:noProof/>
            </w:rPr>
          </w:rPrChange>
        </w:rPr>
        <w:pPrChange w:id="240" w:author="Antonia Beatriz Arellano de Filippini" w:date="2022-08-23T21:57:00Z">
          <w:pPr>
            <w:widowControl w:val="0"/>
            <w:autoSpaceDE w:val="0"/>
            <w:autoSpaceDN w:val="0"/>
            <w:adjustRightInd w:val="0"/>
            <w:spacing w:after="200"/>
            <w:ind w:left="640" w:hanging="640"/>
          </w:pPr>
        </w:pPrChange>
      </w:pPr>
      <w:r>
        <w:rPr>
          <w:noProof/>
        </w:rPr>
        <w:t xml:space="preserve">5. </w:t>
      </w:r>
      <w:r>
        <w:rPr>
          <w:noProof/>
        </w:rPr>
        <w:tab/>
        <w:t xml:space="preserve">Morales Aguirre SL. Caracterización De La Cultura Organizacional En Empresas Colombianas. </w:t>
      </w:r>
      <w:r w:rsidRPr="43814A7F">
        <w:rPr>
          <w:noProof/>
          <w:lang w:val="en-US"/>
          <w:rPrChange w:id="241" w:author="Cesar Benitez Torres" w:date="2022-08-23T18:28:00Z">
            <w:rPr>
              <w:noProof/>
            </w:rPr>
          </w:rPrChange>
        </w:rPr>
        <w:t>Chem … [Internet]. 2004;1</w:t>
      </w:r>
      <w:r w:rsidRPr="43814A7F">
        <w:rPr>
          <w:noProof/>
          <w:lang w:val="en-US"/>
          <w:rPrChange w:id="242" w:author="Cesar Benitez Torres" w:date="2022-08-23T18:28:00Z">
            <w:rPr>
              <w:noProof/>
            </w:rPr>
          </w:rPrChange>
        </w:rPr>
        <w:t>78. Available from: https://repositorio.flacsoandes.edu.ec/bitstream/10469/2461/4/TFLACSO-2010ZVNBA.pdf</w:t>
      </w:r>
    </w:p>
    <w:p w14:paraId="71FA2A71" w14:textId="77777777" w:rsidR="00223209" w:rsidRDefault="00614FFC" w:rsidP="00223209">
      <w:pPr>
        <w:widowControl w:val="0"/>
        <w:autoSpaceDE w:val="0"/>
        <w:autoSpaceDN w:val="0"/>
        <w:adjustRightInd w:val="0"/>
        <w:spacing w:after="200"/>
        <w:ind w:left="640" w:hanging="640"/>
        <w:jc w:val="both"/>
        <w:rPr>
          <w:noProof/>
        </w:rPr>
        <w:pPrChange w:id="243" w:author="Antonia Beatriz Arellano de Filippini" w:date="2022-08-23T21:57:00Z">
          <w:pPr>
            <w:widowControl w:val="0"/>
            <w:autoSpaceDE w:val="0"/>
            <w:autoSpaceDN w:val="0"/>
            <w:adjustRightInd w:val="0"/>
            <w:spacing w:after="200"/>
            <w:ind w:left="640" w:hanging="640"/>
          </w:pPr>
        </w:pPrChange>
      </w:pPr>
      <w:r>
        <w:rPr>
          <w:noProof/>
        </w:rPr>
        <w:t xml:space="preserve">6. </w:t>
      </w:r>
      <w:r>
        <w:rPr>
          <w:noProof/>
        </w:rPr>
        <w:tab/>
        <w:t>Ines Dominguez silva. La cultura organizacional para los sistemas organizacionales de salud. Rev Médica Electrónica 2009;31(6) [Internet]. 2009;31(5</w:t>
      </w:r>
      <w:r>
        <w:rPr>
          <w:noProof/>
        </w:rPr>
        <w:t>7):3. Available from: http://scielo.sld.cu/pdf/rme/v31n6/spu12609.pdf</w:t>
      </w:r>
    </w:p>
    <w:p w14:paraId="253B15C2" w14:textId="77777777" w:rsidR="00223209" w:rsidRDefault="00614FFC" w:rsidP="00223209">
      <w:pPr>
        <w:widowControl w:val="0"/>
        <w:autoSpaceDE w:val="0"/>
        <w:autoSpaceDN w:val="0"/>
        <w:adjustRightInd w:val="0"/>
        <w:spacing w:after="200"/>
        <w:ind w:left="640" w:hanging="640"/>
        <w:jc w:val="both"/>
        <w:rPr>
          <w:noProof/>
        </w:rPr>
        <w:pPrChange w:id="244" w:author="Antonia Beatriz Arellano de Filippini" w:date="2022-08-23T21:57:00Z">
          <w:pPr>
            <w:widowControl w:val="0"/>
            <w:autoSpaceDE w:val="0"/>
            <w:autoSpaceDN w:val="0"/>
            <w:adjustRightInd w:val="0"/>
            <w:spacing w:after="200"/>
            <w:ind w:left="640" w:hanging="640"/>
          </w:pPr>
        </w:pPrChange>
      </w:pPr>
      <w:r>
        <w:rPr>
          <w:noProof/>
        </w:rPr>
        <w:t xml:space="preserve">7. </w:t>
      </w:r>
      <w:r>
        <w:rPr>
          <w:noProof/>
        </w:rPr>
        <w:tab/>
      </w:r>
      <w:r>
        <w:rPr>
          <w:noProof/>
        </w:rPr>
        <w:t xml:space="preserve">Patricia B, Alcántara L, Asesora S, Jessica D, Garay P. Cultura organizacional y motivación laboral en un. Repos Inst - UCV. 2017; </w:t>
      </w:r>
    </w:p>
    <w:p w14:paraId="66BE6BBF" w14:textId="77777777" w:rsidR="00223209" w:rsidRPr="00223209" w:rsidRDefault="00614FFC" w:rsidP="00223209">
      <w:pPr>
        <w:widowControl w:val="0"/>
        <w:autoSpaceDE w:val="0"/>
        <w:autoSpaceDN w:val="0"/>
        <w:adjustRightInd w:val="0"/>
        <w:spacing w:after="200"/>
        <w:ind w:left="640" w:hanging="640"/>
        <w:jc w:val="both"/>
        <w:rPr>
          <w:noProof/>
          <w:lang w:val="en-US"/>
          <w:rPrChange w:id="245" w:author="Cesar Benitez Torres" w:date="2022-08-23T18:28:00Z">
            <w:rPr>
              <w:noProof/>
            </w:rPr>
          </w:rPrChange>
        </w:rPr>
        <w:pPrChange w:id="246" w:author="Antonia Beatriz Arellano de Filippini" w:date="2022-08-23T21:57:00Z">
          <w:pPr>
            <w:widowControl w:val="0"/>
            <w:autoSpaceDE w:val="0"/>
            <w:autoSpaceDN w:val="0"/>
            <w:adjustRightInd w:val="0"/>
            <w:spacing w:after="200"/>
            <w:ind w:left="640" w:hanging="640"/>
          </w:pPr>
        </w:pPrChange>
      </w:pPr>
      <w:r>
        <w:rPr>
          <w:noProof/>
        </w:rPr>
        <w:t xml:space="preserve">8. </w:t>
      </w:r>
      <w:r>
        <w:rPr>
          <w:noProof/>
        </w:rPr>
        <w:tab/>
        <w:t xml:space="preserve">Asamblea Nacional Constituyente. Constitución de Paraguay - 1992. República del Paraguay [Internet]. </w:t>
      </w:r>
      <w:r w:rsidRPr="07A6D3A0">
        <w:rPr>
          <w:noProof/>
          <w:lang w:val="en-US"/>
          <w:rPrChange w:id="247" w:author="Cesar Benitez Torres" w:date="2022-08-23T18:28:00Z">
            <w:rPr>
              <w:noProof/>
            </w:rPr>
          </w:rPrChange>
        </w:rPr>
        <w:t xml:space="preserve">1992;70. Available </w:t>
      </w:r>
      <w:r w:rsidRPr="07A6D3A0">
        <w:rPr>
          <w:noProof/>
          <w:lang w:val="en-US"/>
          <w:rPrChange w:id="248" w:author="Cesar Benitez Torres" w:date="2022-08-23T18:28:00Z">
            <w:rPr>
              <w:noProof/>
            </w:rPr>
          </w:rPrChange>
        </w:rPr>
        <w:t>from: http://www.oas.org/juridico/spanish/mesicic2_pry_anexo3.pdf</w:t>
      </w:r>
    </w:p>
    <w:p w14:paraId="32386809" w14:textId="77777777" w:rsidR="00223209" w:rsidRDefault="00614FFC" w:rsidP="00223209">
      <w:pPr>
        <w:widowControl w:val="0"/>
        <w:autoSpaceDE w:val="0"/>
        <w:autoSpaceDN w:val="0"/>
        <w:adjustRightInd w:val="0"/>
        <w:spacing w:after="200"/>
        <w:ind w:left="640" w:hanging="640"/>
        <w:jc w:val="both"/>
        <w:rPr>
          <w:noProof/>
        </w:rPr>
        <w:pPrChange w:id="249" w:author="Antonia Beatriz Arellano de Filippini" w:date="2022-08-23T21:57:00Z">
          <w:pPr>
            <w:widowControl w:val="0"/>
            <w:autoSpaceDE w:val="0"/>
            <w:autoSpaceDN w:val="0"/>
            <w:adjustRightInd w:val="0"/>
            <w:spacing w:after="200"/>
            <w:ind w:left="640" w:hanging="640"/>
          </w:pPr>
        </w:pPrChange>
      </w:pPr>
      <w:r>
        <w:rPr>
          <w:noProof/>
        </w:rPr>
        <w:t xml:space="preserve">9. </w:t>
      </w:r>
      <w:r>
        <w:rPr>
          <w:noProof/>
        </w:rPr>
        <w:tab/>
        <w:t xml:space="preserve">LEY N° 213/93. CÓDIGO DEL TRABAJO [Internet]. </w:t>
      </w:r>
      <w:r w:rsidRPr="397AD601">
        <w:rPr>
          <w:noProof/>
          <w:lang w:val="en-US"/>
          <w:rPrChange w:id="250" w:author="Cesar Benitez Torres" w:date="2022-08-23T18:28:00Z">
            <w:rPr>
              <w:noProof/>
            </w:rPr>
          </w:rPrChange>
        </w:rPr>
        <w:t xml:space="preserve">Angewandte Chemie International Edition, 6(11), 951–952. Asuncion; 1993. </w:t>
      </w:r>
      <w:r>
        <w:rPr>
          <w:noProof/>
        </w:rPr>
        <w:t>Available from: https://www.ilo.org/dyn/travail/docs/1387/Codigo de</w:t>
      </w:r>
      <w:r>
        <w:rPr>
          <w:noProof/>
        </w:rPr>
        <w:t xml:space="preserve"> Trabajo.pdf</w:t>
      </w:r>
    </w:p>
    <w:p w14:paraId="38FBFF75" w14:textId="77777777" w:rsidR="00223209" w:rsidRPr="00223209" w:rsidRDefault="00614FFC" w:rsidP="00223209">
      <w:pPr>
        <w:widowControl w:val="0"/>
        <w:autoSpaceDE w:val="0"/>
        <w:autoSpaceDN w:val="0"/>
        <w:adjustRightInd w:val="0"/>
        <w:spacing w:after="200"/>
        <w:ind w:left="640" w:hanging="640"/>
        <w:jc w:val="both"/>
        <w:rPr>
          <w:noProof/>
          <w:lang w:val="en-US"/>
          <w:rPrChange w:id="251" w:author="Cesar Benitez Torres" w:date="2022-08-23T18:28:00Z">
            <w:rPr>
              <w:noProof/>
            </w:rPr>
          </w:rPrChange>
        </w:rPr>
        <w:pPrChange w:id="252" w:author="Antonia Beatriz Arellano de Filippini" w:date="2022-08-23T21:57:00Z">
          <w:pPr>
            <w:widowControl w:val="0"/>
            <w:autoSpaceDE w:val="0"/>
            <w:autoSpaceDN w:val="0"/>
            <w:adjustRightInd w:val="0"/>
            <w:spacing w:after="200"/>
            <w:ind w:left="640" w:hanging="640"/>
          </w:pPr>
        </w:pPrChange>
      </w:pPr>
      <w:r>
        <w:rPr>
          <w:noProof/>
        </w:rPr>
        <w:t xml:space="preserve">10. </w:t>
      </w:r>
      <w:r>
        <w:rPr>
          <w:noProof/>
        </w:rPr>
        <w:tab/>
        <w:t>LEY N</w:t>
      </w:r>
      <w:r>
        <w:rPr>
          <w:noProof/>
          <w:vertAlign w:val="superscript"/>
        </w:rPr>
        <w:t>o</w:t>
      </w:r>
      <w:r>
        <w:rPr>
          <w:noProof/>
        </w:rPr>
        <w:t xml:space="preserve"> 3206.DEL EJERCICIO DE LA ENFERMERÍA. </w:t>
      </w:r>
      <w:r w:rsidRPr="6AAD8FC3">
        <w:rPr>
          <w:noProof/>
          <w:lang w:val="en-US"/>
          <w:rPrChange w:id="253" w:author="Cesar Benitez Torres" w:date="2022-08-23T18:28:00Z">
            <w:rPr>
              <w:noProof/>
            </w:rPr>
          </w:rPrChange>
        </w:rPr>
        <w:t xml:space="preserve">In Asuncion; 2014. Available from: </w:t>
      </w:r>
      <w:r w:rsidRPr="C1D06DD5">
        <w:rPr>
          <w:noProof/>
          <w:lang w:val="en-US"/>
          <w:rPrChange w:id="254" w:author="Cesar Benitez Torres" w:date="2022-08-23T18:28:00Z">
            <w:rPr>
              <w:noProof/>
            </w:rPr>
          </w:rPrChange>
        </w:rPr>
        <w:t>https://www.med.una.py/images/descargas/Talento_Humano/LEY_N_3206_-_DEL_EJERCICIO_DE_ENFERMERIA.p</w:t>
      </w:r>
    </w:p>
    <w:p w14:paraId="3683EB58" w14:textId="77777777" w:rsidR="00223209" w:rsidRPr="00223209" w:rsidRDefault="00614FFC" w:rsidP="00223209">
      <w:pPr>
        <w:widowControl w:val="0"/>
        <w:autoSpaceDE w:val="0"/>
        <w:autoSpaceDN w:val="0"/>
        <w:adjustRightInd w:val="0"/>
        <w:spacing w:after="200"/>
        <w:ind w:left="640" w:hanging="640"/>
        <w:jc w:val="both"/>
        <w:rPr>
          <w:noProof/>
          <w:lang w:val="en-US"/>
          <w:rPrChange w:id="255" w:author="Cesar Benitez Torres" w:date="2022-08-23T18:28:00Z">
            <w:rPr>
              <w:noProof/>
            </w:rPr>
          </w:rPrChange>
        </w:rPr>
        <w:pPrChange w:id="256" w:author="Antonia Beatriz Arellano de Filippini" w:date="2022-08-23T21:57:00Z">
          <w:pPr>
            <w:widowControl w:val="0"/>
            <w:autoSpaceDE w:val="0"/>
            <w:autoSpaceDN w:val="0"/>
            <w:adjustRightInd w:val="0"/>
            <w:spacing w:after="200"/>
            <w:ind w:left="640" w:hanging="640"/>
          </w:pPr>
        </w:pPrChange>
      </w:pPr>
      <w:r>
        <w:rPr>
          <w:noProof/>
        </w:rPr>
        <w:t xml:space="preserve">11. </w:t>
      </w:r>
      <w:r>
        <w:rPr>
          <w:noProof/>
        </w:rPr>
        <w:tab/>
        <w:t xml:space="preserve">Congreso de la Nación Paraguaya, OPS/OMS. Ley N° 836/80 </w:t>
      </w:r>
      <w:r>
        <w:rPr>
          <w:noProof/>
        </w:rPr>
        <w:t xml:space="preserve">Codigo Sanitario. 1980;XVI(3):1–5. </w:t>
      </w:r>
      <w:r w:rsidRPr="86813AC0">
        <w:rPr>
          <w:noProof/>
          <w:lang w:val="en-US"/>
          <w:rPrChange w:id="257" w:author="Cesar Benitez Torres" w:date="2022-08-23T18:28:00Z">
            <w:rPr>
              <w:noProof/>
            </w:rPr>
          </w:rPrChange>
        </w:rPr>
        <w:t>Available from: https://www.paho.org/hq/index.php?option=com_docman&amp;view=download&amp;category_slug=boletin-inmunizacion-0&amp;alias=5</w:t>
      </w:r>
    </w:p>
    <w:p w14:paraId="7DE85F83" w14:textId="77777777" w:rsidR="00223209" w:rsidRDefault="00614FFC" w:rsidP="00223209">
      <w:pPr>
        <w:widowControl w:val="0"/>
        <w:autoSpaceDE w:val="0"/>
        <w:autoSpaceDN w:val="0"/>
        <w:adjustRightInd w:val="0"/>
        <w:spacing w:after="200"/>
        <w:ind w:left="640" w:hanging="640"/>
        <w:jc w:val="both"/>
        <w:rPr>
          <w:noProof/>
        </w:rPr>
        <w:pPrChange w:id="258" w:author="Antonia Beatriz Arellano de Filippini" w:date="2022-08-23T21:57:00Z">
          <w:pPr>
            <w:widowControl w:val="0"/>
            <w:autoSpaceDE w:val="0"/>
            <w:autoSpaceDN w:val="0"/>
            <w:adjustRightInd w:val="0"/>
            <w:spacing w:after="200"/>
            <w:ind w:left="640" w:hanging="640"/>
          </w:pPr>
        </w:pPrChange>
      </w:pPr>
      <w:r>
        <w:rPr>
          <w:noProof/>
        </w:rPr>
        <w:t xml:space="preserve">12. </w:t>
      </w:r>
      <w:r>
        <w:rPr>
          <w:noProof/>
        </w:rPr>
        <w:tab/>
        <w:t>بIdalberto Chiavenato. comportamiento organizacional [Internet]. 3</w:t>
      </w:r>
      <w:r>
        <w:rPr>
          <w:noProof/>
          <w:vertAlign w:val="superscript"/>
        </w:rPr>
        <w:t>o</w:t>
      </w:r>
      <w:r>
        <w:rPr>
          <w:noProof/>
        </w:rPr>
        <w:t>. McGraw-Hill, editor.</w:t>
      </w:r>
      <w:r>
        <w:rPr>
          <w:noProof/>
        </w:rPr>
        <w:t xml:space="preserve"> Vol. 148. Mexico; 2010. 148–162 p. Available from: file:///D:/Antonia/Downloads/Comportamiento_Organizacional_Idalberto.pdf</w:t>
      </w:r>
    </w:p>
    <w:p w14:paraId="56A52EE8" w14:textId="77777777" w:rsidR="00223209" w:rsidRDefault="00614FFC" w:rsidP="00223209">
      <w:pPr>
        <w:widowControl w:val="0"/>
        <w:autoSpaceDE w:val="0"/>
        <w:autoSpaceDN w:val="0"/>
        <w:adjustRightInd w:val="0"/>
        <w:spacing w:after="200"/>
        <w:ind w:left="640" w:hanging="640"/>
        <w:jc w:val="both"/>
        <w:rPr>
          <w:noProof/>
        </w:rPr>
        <w:pPrChange w:id="259" w:author="Antonia Beatriz Arellano de Filippini" w:date="2022-08-23T21:57:00Z">
          <w:pPr>
            <w:widowControl w:val="0"/>
            <w:autoSpaceDE w:val="0"/>
            <w:autoSpaceDN w:val="0"/>
            <w:adjustRightInd w:val="0"/>
            <w:spacing w:after="200"/>
            <w:ind w:left="640" w:hanging="640"/>
          </w:pPr>
        </w:pPrChange>
      </w:pPr>
      <w:r>
        <w:rPr>
          <w:noProof/>
        </w:rPr>
        <w:t xml:space="preserve">13. </w:t>
      </w:r>
      <w:r>
        <w:rPr>
          <w:noProof/>
        </w:rPr>
        <w:tab/>
        <w:t xml:space="preserve">Salgado JF, Remeseiro C, Iglesias M. Clima organizacional y satisfactión laboral en una PYME. Psicothema. 1996;8(2):329–35. </w:t>
      </w:r>
    </w:p>
    <w:p w14:paraId="1A05601D" w14:textId="77777777" w:rsidR="00223209" w:rsidRPr="00223209" w:rsidRDefault="00614FFC" w:rsidP="00223209">
      <w:pPr>
        <w:widowControl w:val="0"/>
        <w:autoSpaceDE w:val="0"/>
        <w:autoSpaceDN w:val="0"/>
        <w:adjustRightInd w:val="0"/>
        <w:spacing w:after="200"/>
        <w:ind w:left="640" w:hanging="640"/>
        <w:jc w:val="both"/>
        <w:rPr>
          <w:noProof/>
          <w:lang w:val="en-US"/>
          <w:rPrChange w:id="260" w:author="Cesar Benitez Torres" w:date="2022-08-23T18:28:00Z">
            <w:rPr>
              <w:noProof/>
            </w:rPr>
          </w:rPrChange>
        </w:rPr>
        <w:pPrChange w:id="261" w:author="Antonia Beatriz Arellano de Filippini" w:date="2022-08-23T21:57:00Z">
          <w:pPr>
            <w:widowControl w:val="0"/>
            <w:autoSpaceDE w:val="0"/>
            <w:autoSpaceDN w:val="0"/>
            <w:adjustRightInd w:val="0"/>
            <w:spacing w:after="200"/>
            <w:ind w:left="640" w:hanging="640"/>
          </w:pPr>
        </w:pPrChange>
      </w:pPr>
      <w:r>
        <w:rPr>
          <w:noProof/>
        </w:rPr>
        <w:t>1</w:t>
      </w:r>
      <w:r>
        <w:rPr>
          <w:noProof/>
        </w:rPr>
        <w:t xml:space="preserve">4. </w:t>
      </w:r>
      <w:r>
        <w:rPr>
          <w:noProof/>
        </w:rPr>
        <w:tab/>
        <w:t xml:space="preserve">Puesta en valor del patrimonio de San Pedro Cholula a traves de rutas turisticas culturales. </w:t>
      </w:r>
      <w:r w:rsidRPr="636ED6ED">
        <w:rPr>
          <w:noProof/>
          <w:lang w:val="en-US"/>
          <w:rPrChange w:id="262" w:author="Cesar Benitez Torres" w:date="2022-08-23T18:28:00Z">
            <w:rPr>
              <w:noProof/>
            </w:rPr>
          </w:rPrChange>
        </w:rPr>
        <w:t>2003;7–41. Available from: http://catarina.udlap.mx/u_dl_a/tales/documentos/lhr/berzunza_g_ac/indice.html</w:t>
      </w:r>
    </w:p>
    <w:p w14:paraId="5B44E63D" w14:textId="77777777" w:rsidR="00223209" w:rsidRDefault="00614FFC" w:rsidP="00223209">
      <w:pPr>
        <w:widowControl w:val="0"/>
        <w:autoSpaceDE w:val="0"/>
        <w:autoSpaceDN w:val="0"/>
        <w:adjustRightInd w:val="0"/>
        <w:spacing w:after="200"/>
        <w:ind w:left="640" w:hanging="640"/>
        <w:jc w:val="both"/>
        <w:rPr>
          <w:noProof/>
        </w:rPr>
        <w:pPrChange w:id="263" w:author="Antonia Beatriz Arellano de Filippini" w:date="2022-08-23T21:57:00Z">
          <w:pPr>
            <w:widowControl w:val="0"/>
            <w:autoSpaceDE w:val="0"/>
            <w:autoSpaceDN w:val="0"/>
            <w:adjustRightInd w:val="0"/>
            <w:spacing w:after="200"/>
            <w:ind w:left="640" w:hanging="640"/>
          </w:pPr>
        </w:pPrChange>
      </w:pPr>
      <w:r>
        <w:rPr>
          <w:noProof/>
        </w:rPr>
        <w:t xml:space="preserve">15. </w:t>
      </w:r>
      <w:r>
        <w:rPr>
          <w:noProof/>
        </w:rPr>
        <w:tab/>
        <w:t>Durive LC. Importancia De La Cultura Organizacio</w:t>
      </w:r>
      <w:r>
        <w:rPr>
          <w:noProof/>
        </w:rPr>
        <w:t xml:space="preserve">nal Para El Desarrollo Del Sistema De Gestión De La Calidad. Cienc en su PC. 2007;(5):87–95. </w:t>
      </w:r>
    </w:p>
    <w:p w14:paraId="7D41AAB7" w14:textId="77777777" w:rsidR="00223209" w:rsidRDefault="00614FFC" w:rsidP="00223209">
      <w:pPr>
        <w:widowControl w:val="0"/>
        <w:autoSpaceDE w:val="0"/>
        <w:autoSpaceDN w:val="0"/>
        <w:adjustRightInd w:val="0"/>
        <w:spacing w:after="200"/>
        <w:ind w:left="640" w:hanging="640"/>
        <w:jc w:val="both"/>
        <w:rPr>
          <w:noProof/>
        </w:rPr>
        <w:pPrChange w:id="264" w:author="Antonia Beatriz Arellano de Filippini" w:date="2022-08-23T21:57:00Z">
          <w:pPr>
            <w:widowControl w:val="0"/>
            <w:autoSpaceDE w:val="0"/>
            <w:autoSpaceDN w:val="0"/>
            <w:adjustRightInd w:val="0"/>
            <w:spacing w:after="200"/>
            <w:ind w:left="640" w:hanging="640"/>
          </w:pPr>
        </w:pPrChange>
      </w:pPr>
      <w:r>
        <w:rPr>
          <w:noProof/>
        </w:rPr>
        <w:t xml:space="preserve">16. </w:t>
      </w:r>
      <w:r>
        <w:rPr>
          <w:noProof/>
        </w:rPr>
        <w:tab/>
        <w:t>GLADYS EDITH NÚÑEZ ZEVALLOS. Influencia de la cultura y clima organizacional en la satisfacción de la atención percibida por los usuarios de consulta externa</w:t>
      </w:r>
      <w:r>
        <w:rPr>
          <w:noProof/>
        </w:rPr>
        <w:t xml:space="preserve"> del Hospital Nacional Carlos Alberto Seguín Escobedo EsSalud, Arequipa - 2015 [Internet]. Universidad Catól ica de Santa Maria, Arequipa, Peru; 2016. Available from: http://tesis.ucsm.edu.pe/repositorio/bitstream/handle/UCSM/5581/B3.1358.MG.pdf?sequence=1</w:t>
      </w:r>
      <w:r>
        <w:rPr>
          <w:noProof/>
        </w:rPr>
        <w:t>&amp;isAllowed=y</w:t>
      </w:r>
    </w:p>
    <w:p w14:paraId="5B3F38A6" w14:textId="77777777" w:rsidR="00223209" w:rsidRDefault="00614FFC" w:rsidP="00223209">
      <w:pPr>
        <w:widowControl w:val="0"/>
        <w:autoSpaceDE w:val="0"/>
        <w:autoSpaceDN w:val="0"/>
        <w:adjustRightInd w:val="0"/>
        <w:spacing w:after="200"/>
        <w:ind w:left="640" w:hanging="640"/>
        <w:jc w:val="both"/>
        <w:rPr>
          <w:noProof/>
        </w:rPr>
        <w:pPrChange w:id="265" w:author="Antonia Beatriz Arellano de Filippini" w:date="2022-08-23T21:57:00Z">
          <w:pPr>
            <w:widowControl w:val="0"/>
            <w:autoSpaceDE w:val="0"/>
            <w:autoSpaceDN w:val="0"/>
            <w:adjustRightInd w:val="0"/>
            <w:spacing w:after="200"/>
            <w:ind w:left="640" w:hanging="640"/>
          </w:pPr>
        </w:pPrChange>
      </w:pPr>
      <w:r>
        <w:rPr>
          <w:noProof/>
        </w:rPr>
        <w:t xml:space="preserve">17. </w:t>
      </w:r>
      <w:r>
        <w:rPr>
          <w:noProof/>
        </w:rPr>
        <w:tab/>
        <w:t>PARA HEGF. “RELACION DE LA CULTURA ORGANIZACIONAL EN LA SATISFACCION LABORAL DE LOS TRABAJADORES DEL AREA ADMINISTRATIVA DE LA EMPRESA GRUPO GARCIA TOLEDO SAC, AREQUIPA 2015 [Internet]. UNIVERSIDAD CATOLICA SANTA MARIA FA; 2015. Available</w:t>
      </w:r>
      <w:r>
        <w:rPr>
          <w:noProof/>
        </w:rPr>
        <w:t xml:space="preserve"> from: http://tesis.ucsm.edu.pe/repositorio/bitstream/handle/UCSM/2032/53.0814.AE.pdf?sequence=1&amp;isAllowed=y</w:t>
      </w:r>
    </w:p>
    <w:p w14:paraId="236D100C" w14:textId="77777777" w:rsidR="00223209" w:rsidRDefault="00614FFC" w:rsidP="00223209">
      <w:pPr>
        <w:widowControl w:val="0"/>
        <w:autoSpaceDE w:val="0"/>
        <w:autoSpaceDN w:val="0"/>
        <w:adjustRightInd w:val="0"/>
        <w:spacing w:after="200"/>
        <w:ind w:left="640" w:hanging="640"/>
        <w:jc w:val="both"/>
        <w:rPr>
          <w:noProof/>
        </w:rPr>
        <w:pPrChange w:id="266" w:author="Antonia Beatriz Arellano de Filippini" w:date="2022-08-23T21:57:00Z">
          <w:pPr>
            <w:widowControl w:val="0"/>
            <w:autoSpaceDE w:val="0"/>
            <w:autoSpaceDN w:val="0"/>
            <w:adjustRightInd w:val="0"/>
            <w:spacing w:after="200"/>
            <w:ind w:left="640" w:hanging="640"/>
          </w:pPr>
        </w:pPrChange>
      </w:pPr>
      <w:r>
        <w:rPr>
          <w:noProof/>
        </w:rPr>
        <w:t xml:space="preserve">18. </w:t>
      </w:r>
      <w:r>
        <w:rPr>
          <w:noProof/>
        </w:rPr>
        <w:tab/>
        <w:t>Villarreal Solís M, Villarreal Solís F, Briones Salinas E. Diagnóstico de la Cultura Organizacional en un Hospital de Zona en Durango. Concien</w:t>
      </w:r>
      <w:r>
        <w:rPr>
          <w:noProof/>
        </w:rPr>
        <w:t xml:space="preserve">c Tecnológica. 2012;(44):23–9. </w:t>
      </w:r>
    </w:p>
    <w:p w14:paraId="2A0D6ABC" w14:textId="77777777" w:rsidR="00223209" w:rsidRDefault="00614FFC" w:rsidP="00223209">
      <w:pPr>
        <w:widowControl w:val="0"/>
        <w:autoSpaceDE w:val="0"/>
        <w:autoSpaceDN w:val="0"/>
        <w:adjustRightInd w:val="0"/>
        <w:spacing w:after="200"/>
        <w:ind w:left="640" w:hanging="640"/>
        <w:jc w:val="both"/>
        <w:rPr>
          <w:noProof/>
        </w:rPr>
        <w:pPrChange w:id="267" w:author="Antonia Beatriz Arellano de Filippini" w:date="2022-08-23T21:57:00Z">
          <w:pPr>
            <w:widowControl w:val="0"/>
            <w:autoSpaceDE w:val="0"/>
            <w:autoSpaceDN w:val="0"/>
            <w:adjustRightInd w:val="0"/>
            <w:spacing w:after="200"/>
            <w:ind w:left="640" w:hanging="640"/>
          </w:pPr>
        </w:pPrChange>
      </w:pPr>
      <w:r>
        <w:rPr>
          <w:noProof/>
        </w:rPr>
        <w:t xml:space="preserve">19. </w:t>
      </w:r>
      <w:r>
        <w:rPr>
          <w:noProof/>
        </w:rPr>
        <w:tab/>
        <w:t xml:space="preserve">Manuel Arano Chávez R, Escudero Macluf J, Alberto Delfín Beltrán L. Clima organizacional: agente del cambio en el diseño organizacional (Organizational climate: agent of change in organizational design). 2016;49–54. </w:t>
      </w:r>
    </w:p>
    <w:p w14:paraId="5FC487FC" w14:textId="77777777" w:rsidR="00223209" w:rsidRDefault="00614FFC" w:rsidP="00223209">
      <w:pPr>
        <w:widowControl w:val="0"/>
        <w:autoSpaceDE w:val="0"/>
        <w:autoSpaceDN w:val="0"/>
        <w:adjustRightInd w:val="0"/>
        <w:spacing w:after="200"/>
        <w:ind w:left="640" w:hanging="640"/>
        <w:jc w:val="both"/>
        <w:rPr>
          <w:noProof/>
        </w:rPr>
        <w:pPrChange w:id="268" w:author="Antonia Beatriz Arellano de Filippini" w:date="2022-08-23T21:57:00Z">
          <w:pPr>
            <w:widowControl w:val="0"/>
            <w:autoSpaceDE w:val="0"/>
            <w:autoSpaceDN w:val="0"/>
            <w:adjustRightInd w:val="0"/>
            <w:spacing w:after="200"/>
            <w:ind w:left="640" w:hanging="640"/>
          </w:pPr>
        </w:pPrChange>
      </w:pPr>
      <w:r>
        <w:rPr>
          <w:noProof/>
        </w:rPr>
        <w:t>20</w:t>
      </w:r>
      <w:r>
        <w:rPr>
          <w:noProof/>
        </w:rPr>
        <w:t xml:space="preserve">. </w:t>
      </w:r>
      <w:r>
        <w:rPr>
          <w:noProof/>
        </w:rPr>
        <w:tab/>
        <w:t xml:space="preserve">Carrada T. La cultura organizacional en los sistemas de salud. ¿Por qué estudiar la cultura? Rev Med Inst Mex Seguro Soc. 2002;40(3):203–12. </w:t>
      </w:r>
    </w:p>
    <w:p w14:paraId="11A1B8A6" w14:textId="77777777" w:rsidR="00223209" w:rsidRDefault="00614FFC" w:rsidP="00223209">
      <w:pPr>
        <w:widowControl w:val="0"/>
        <w:autoSpaceDE w:val="0"/>
        <w:autoSpaceDN w:val="0"/>
        <w:adjustRightInd w:val="0"/>
        <w:spacing w:after="200"/>
        <w:ind w:left="640" w:hanging="640"/>
        <w:jc w:val="both"/>
        <w:rPr>
          <w:noProof/>
        </w:rPr>
        <w:pPrChange w:id="269" w:author="Antonia Beatriz Arellano de Filippini" w:date="2022-08-23T21:57:00Z">
          <w:pPr>
            <w:widowControl w:val="0"/>
            <w:autoSpaceDE w:val="0"/>
            <w:autoSpaceDN w:val="0"/>
            <w:adjustRightInd w:val="0"/>
            <w:spacing w:after="200"/>
            <w:ind w:left="640" w:hanging="640"/>
          </w:pPr>
        </w:pPrChange>
      </w:pPr>
      <w:r>
        <w:rPr>
          <w:noProof/>
        </w:rPr>
        <w:t xml:space="preserve">21. </w:t>
      </w:r>
      <w:r>
        <w:rPr>
          <w:noProof/>
        </w:rPr>
        <w:tab/>
        <w:t xml:space="preserve">Frenk J, Gómez-Dantés O. La globalización y la nueva salud pública. Salud Publica Mex. 2007;49(2):156–64. </w:t>
      </w:r>
    </w:p>
    <w:p w14:paraId="04357394" w14:textId="77777777" w:rsidR="00223209" w:rsidRDefault="00614FFC" w:rsidP="00223209">
      <w:pPr>
        <w:widowControl w:val="0"/>
        <w:autoSpaceDE w:val="0"/>
        <w:autoSpaceDN w:val="0"/>
        <w:adjustRightInd w:val="0"/>
        <w:spacing w:after="200"/>
        <w:ind w:left="640" w:hanging="640"/>
        <w:jc w:val="both"/>
        <w:rPr>
          <w:noProof/>
        </w:rPr>
        <w:pPrChange w:id="270" w:author="Antonia Beatriz Arellano de Filippini" w:date="2022-08-23T21:57:00Z">
          <w:pPr>
            <w:widowControl w:val="0"/>
            <w:autoSpaceDE w:val="0"/>
            <w:autoSpaceDN w:val="0"/>
            <w:adjustRightInd w:val="0"/>
            <w:spacing w:after="200"/>
            <w:ind w:left="640" w:hanging="640"/>
          </w:pPr>
        </w:pPrChange>
      </w:pPr>
      <w:r>
        <w:rPr>
          <w:noProof/>
        </w:rPr>
        <w:t xml:space="preserve">22. </w:t>
      </w:r>
      <w:r>
        <w:rPr>
          <w:noProof/>
        </w:rPr>
        <w:tab/>
        <w:t>Ambrossi D, Marconi L. Diagnóstico de la cultura organizacional en el banco de loja. Pod Edición Espec [Internet]. 2017;7–27. Available from: http://revistas.uees.edu.ec/index.php/Podium/article/view/74</w:t>
      </w:r>
    </w:p>
    <w:p w14:paraId="119F9BE2" w14:textId="77777777" w:rsidR="00223209" w:rsidRPr="00223209" w:rsidRDefault="00614FFC" w:rsidP="00223209">
      <w:pPr>
        <w:widowControl w:val="0"/>
        <w:autoSpaceDE w:val="0"/>
        <w:autoSpaceDN w:val="0"/>
        <w:adjustRightInd w:val="0"/>
        <w:spacing w:after="200"/>
        <w:ind w:left="640" w:hanging="640"/>
        <w:jc w:val="both"/>
        <w:rPr>
          <w:noProof/>
          <w:lang w:val="en-US"/>
          <w:rPrChange w:id="271" w:author="Cesar Benitez Torres" w:date="2022-08-23T18:28:00Z">
            <w:rPr>
              <w:noProof/>
            </w:rPr>
          </w:rPrChange>
        </w:rPr>
        <w:pPrChange w:id="272" w:author="Antonia Beatriz Arellano de Filippini" w:date="2022-08-23T21:57:00Z">
          <w:pPr>
            <w:widowControl w:val="0"/>
            <w:autoSpaceDE w:val="0"/>
            <w:autoSpaceDN w:val="0"/>
            <w:adjustRightInd w:val="0"/>
            <w:spacing w:after="200"/>
            <w:ind w:left="640" w:hanging="640"/>
          </w:pPr>
        </w:pPrChange>
      </w:pPr>
      <w:r>
        <w:rPr>
          <w:noProof/>
        </w:rPr>
        <w:t xml:space="preserve">23. </w:t>
      </w:r>
      <w:r>
        <w:rPr>
          <w:noProof/>
        </w:rPr>
        <w:tab/>
        <w:t>Chiavenato I, Villamizar G, Aparicio J. Ad</w:t>
      </w:r>
      <w:r>
        <w:rPr>
          <w:noProof/>
        </w:rPr>
        <w:t xml:space="preserve">ministración de recursos humanos. </w:t>
      </w:r>
      <w:r w:rsidRPr="A00EF823">
        <w:rPr>
          <w:noProof/>
          <w:lang w:val="en-US"/>
          <w:rPrChange w:id="273" w:author="Cesar Benitez Torres" w:date="2022-08-23T18:28:00Z">
            <w:rPr>
              <w:noProof/>
            </w:rPr>
          </w:rPrChange>
        </w:rPr>
        <w:t>1983;1–75. Available from: http://www.itescam.edu.mx/principal/sylabus/fpdb/recursos/r91760.PDF</w:t>
      </w:r>
    </w:p>
    <w:p w14:paraId="332BD989" w14:textId="77777777" w:rsidR="00223209" w:rsidRPr="00223209" w:rsidRDefault="00614FFC" w:rsidP="00223209">
      <w:pPr>
        <w:widowControl w:val="0"/>
        <w:autoSpaceDE w:val="0"/>
        <w:autoSpaceDN w:val="0"/>
        <w:adjustRightInd w:val="0"/>
        <w:spacing w:after="200"/>
        <w:ind w:left="640" w:hanging="640"/>
        <w:jc w:val="both"/>
        <w:rPr>
          <w:noProof/>
          <w:lang w:val="en-US"/>
          <w:rPrChange w:id="274" w:author="Cesar Benitez Torres" w:date="2022-08-23T18:28:00Z">
            <w:rPr>
              <w:noProof/>
            </w:rPr>
          </w:rPrChange>
        </w:rPr>
        <w:pPrChange w:id="275" w:author="Antonia Beatriz Arellano de Filippini" w:date="2022-08-23T21:57:00Z">
          <w:pPr>
            <w:widowControl w:val="0"/>
            <w:autoSpaceDE w:val="0"/>
            <w:autoSpaceDN w:val="0"/>
            <w:adjustRightInd w:val="0"/>
            <w:spacing w:after="200"/>
            <w:ind w:left="640" w:hanging="640"/>
          </w:pPr>
        </w:pPrChange>
      </w:pPr>
      <w:r w:rsidRPr="8206C708">
        <w:rPr>
          <w:noProof/>
          <w:lang w:val="en-US"/>
          <w:rPrChange w:id="276" w:author="Cesar Benitez Torres" w:date="2022-08-23T18:28:00Z">
            <w:rPr>
              <w:noProof/>
            </w:rPr>
          </w:rPrChange>
        </w:rPr>
        <w:t xml:space="preserve">24. </w:t>
      </w:r>
      <w:r w:rsidRPr="0729A045">
        <w:rPr>
          <w:noProof/>
          <w:lang w:val="en-US"/>
          <w:rPrChange w:id="277" w:author="Cesar Benitez Torres" w:date="2022-08-23T18:28:00Z">
            <w:rPr>
              <w:noProof/>
            </w:rPr>
          </w:rPrChange>
        </w:rPr>
        <w:tab/>
        <w:t>Bonavia T, Prado Gasco VJ, Barberá Tomás D. [Spanish adaptation and factor structure of the Denison Organizational Cultur</w:t>
      </w:r>
      <w:r w:rsidRPr="0729A045">
        <w:rPr>
          <w:noProof/>
          <w:lang w:val="en-US"/>
          <w:rPrChange w:id="278" w:author="Cesar Benitez Torres" w:date="2022-08-23T18:28:00Z">
            <w:rPr>
              <w:noProof/>
            </w:rPr>
          </w:rPrChange>
        </w:rPr>
        <w:t>e Survey]. Psicothema [Internet]. 2009;21(4):633–8. Available from: http://www.ncbi.nlm.nih.gov/pubmed/19861111</w:t>
      </w:r>
    </w:p>
    <w:p w14:paraId="34452B98" w14:textId="77777777" w:rsidR="00223209" w:rsidRPr="00223209" w:rsidRDefault="00614FFC" w:rsidP="00223209">
      <w:pPr>
        <w:widowControl w:val="0"/>
        <w:autoSpaceDE w:val="0"/>
        <w:autoSpaceDN w:val="0"/>
        <w:adjustRightInd w:val="0"/>
        <w:spacing w:after="200"/>
        <w:ind w:left="640" w:hanging="640"/>
        <w:jc w:val="both"/>
        <w:rPr>
          <w:noProof/>
          <w:lang w:val="en-US"/>
          <w:rPrChange w:id="279" w:author="Cesar Benitez Torres" w:date="2022-08-23T18:28:00Z">
            <w:rPr>
              <w:noProof/>
            </w:rPr>
          </w:rPrChange>
        </w:rPr>
        <w:pPrChange w:id="280" w:author="Antonia Beatriz Arellano de Filippini" w:date="2022-08-23T21:57:00Z">
          <w:pPr>
            <w:widowControl w:val="0"/>
            <w:autoSpaceDE w:val="0"/>
            <w:autoSpaceDN w:val="0"/>
            <w:adjustRightInd w:val="0"/>
            <w:spacing w:after="200"/>
            <w:ind w:left="640" w:hanging="640"/>
          </w:pPr>
        </w:pPrChange>
      </w:pPr>
      <w:r>
        <w:rPr>
          <w:noProof/>
        </w:rPr>
        <w:t xml:space="preserve">25. </w:t>
      </w:r>
      <w:r>
        <w:rPr>
          <w:noProof/>
        </w:rPr>
        <w:tab/>
      </w:r>
      <w:r>
        <w:rPr>
          <w:noProof/>
        </w:rPr>
        <w:t xml:space="preserve">García VA. Desarrollo de un modelo de diagnóstico de cultura organizacional. </w:t>
      </w:r>
      <w:r w:rsidRPr="B3DC95F0">
        <w:rPr>
          <w:noProof/>
          <w:lang w:val="en-US"/>
          <w:rPrChange w:id="281" w:author="Cesar Benitez Torres" w:date="2022-08-23T18:28:00Z">
            <w:rPr>
              <w:noProof/>
            </w:rPr>
          </w:rPrChange>
        </w:rPr>
        <w:t xml:space="preserve">Perspectivas. 2017;(39):75–102. </w:t>
      </w:r>
    </w:p>
    <w:p w14:paraId="5CA6435A" w14:textId="77777777" w:rsidR="00223209" w:rsidRDefault="00614FFC" w:rsidP="00223209">
      <w:pPr>
        <w:widowControl w:val="0"/>
        <w:autoSpaceDE w:val="0"/>
        <w:autoSpaceDN w:val="0"/>
        <w:adjustRightInd w:val="0"/>
        <w:spacing w:after="200"/>
        <w:ind w:left="640" w:hanging="640"/>
        <w:jc w:val="both"/>
        <w:rPr>
          <w:noProof/>
        </w:rPr>
        <w:pPrChange w:id="282" w:author="Antonia Beatriz Arellano de Filippini" w:date="2022-08-23T21:57:00Z">
          <w:pPr>
            <w:widowControl w:val="0"/>
            <w:autoSpaceDE w:val="0"/>
            <w:autoSpaceDN w:val="0"/>
            <w:adjustRightInd w:val="0"/>
            <w:spacing w:after="200"/>
            <w:ind w:left="640" w:hanging="640"/>
          </w:pPr>
        </w:pPrChange>
      </w:pPr>
      <w:r w:rsidRPr="35CC74BE">
        <w:rPr>
          <w:noProof/>
          <w:lang w:val="en-US"/>
          <w:rPrChange w:id="283" w:author="Cesar Benitez Torres" w:date="2022-08-23T18:28:00Z">
            <w:rPr>
              <w:noProof/>
            </w:rPr>
          </w:rPrChange>
        </w:rPr>
        <w:t xml:space="preserve">26. </w:t>
      </w:r>
      <w:r w:rsidRPr="CA1FB29C">
        <w:rPr>
          <w:noProof/>
          <w:lang w:val="en-US"/>
          <w:rPrChange w:id="284" w:author="Cesar Benitez Torres" w:date="2022-08-23T18:28:00Z">
            <w:rPr>
              <w:noProof/>
            </w:rPr>
          </w:rPrChange>
        </w:rPr>
        <w:tab/>
        <w:t>Yilmaz C, Ergun E. Organizational culture and firm effectiveness: An examination of relative effects of culture traits and the balanced cultu</w:t>
      </w:r>
      <w:r w:rsidRPr="CA1FB29C">
        <w:rPr>
          <w:noProof/>
          <w:lang w:val="en-US"/>
          <w:rPrChange w:id="285" w:author="Cesar Benitez Torres" w:date="2022-08-23T18:28:00Z">
            <w:rPr>
              <w:noProof/>
            </w:rPr>
          </w:rPrChange>
        </w:rPr>
        <w:t xml:space="preserve">re hypothesis in an emerging economy. </w:t>
      </w:r>
      <w:r>
        <w:rPr>
          <w:noProof/>
        </w:rPr>
        <w:t xml:space="preserve">J World Bus. 2008;43(3):290–306. </w:t>
      </w:r>
    </w:p>
    <w:p w14:paraId="7172CB6E" w14:textId="77777777" w:rsidR="00223209" w:rsidRDefault="00614FFC" w:rsidP="00223209">
      <w:pPr>
        <w:widowControl w:val="0"/>
        <w:autoSpaceDE w:val="0"/>
        <w:autoSpaceDN w:val="0"/>
        <w:adjustRightInd w:val="0"/>
        <w:spacing w:after="200"/>
        <w:ind w:left="640" w:hanging="640"/>
        <w:jc w:val="both"/>
        <w:rPr>
          <w:noProof/>
        </w:rPr>
        <w:pPrChange w:id="286" w:author="Antonia Beatriz Arellano de Filippini" w:date="2022-08-23T21:57:00Z">
          <w:pPr>
            <w:widowControl w:val="0"/>
            <w:autoSpaceDE w:val="0"/>
            <w:autoSpaceDN w:val="0"/>
            <w:adjustRightInd w:val="0"/>
            <w:spacing w:after="200"/>
            <w:ind w:left="640" w:hanging="640"/>
          </w:pPr>
        </w:pPrChange>
      </w:pPr>
      <w:r>
        <w:rPr>
          <w:noProof/>
        </w:rPr>
        <w:t xml:space="preserve">27. </w:t>
      </w:r>
      <w:r>
        <w:rPr>
          <w:noProof/>
        </w:rPr>
        <w:tab/>
        <w:t>Ase JGPS. INFLUENCIA DE LA CULTURA ORGANIZACIONAL EN LA SATISFACCIÓN LABORAL DE LOS TRABAJADORES DEL HOSPITAL II ESSALUD HUARAZ, 2015 Tesis para optar el grado de Maestro en Gesti</w:t>
      </w:r>
      <w:r>
        <w:rPr>
          <w:noProof/>
        </w:rPr>
        <w:t>ón y Gerencia de los Servicios de Salud JUDITH [Internet]. UNIVERSIDAD NACIONAL “SANTIAGO ANTUNEZ DE MAYOLO; 2018. Available from: epositorio.unasam.edu.pe/handle/UNASAM/2143</w:t>
      </w:r>
    </w:p>
    <w:p w14:paraId="5BF31ED7" w14:textId="77777777" w:rsidR="00223209" w:rsidRDefault="00614FFC" w:rsidP="00223209">
      <w:pPr>
        <w:widowControl w:val="0"/>
        <w:autoSpaceDE w:val="0"/>
        <w:autoSpaceDN w:val="0"/>
        <w:adjustRightInd w:val="0"/>
        <w:spacing w:after="200"/>
        <w:ind w:left="640" w:hanging="640"/>
        <w:jc w:val="both"/>
        <w:rPr>
          <w:noProof/>
        </w:rPr>
        <w:pPrChange w:id="287" w:author="Antonia Beatriz Arellano de Filippini" w:date="2022-08-23T21:57:00Z">
          <w:pPr>
            <w:widowControl w:val="0"/>
            <w:autoSpaceDE w:val="0"/>
            <w:autoSpaceDN w:val="0"/>
            <w:adjustRightInd w:val="0"/>
            <w:spacing w:after="200"/>
            <w:ind w:left="640" w:hanging="640"/>
          </w:pPr>
        </w:pPrChange>
      </w:pPr>
      <w:r>
        <w:rPr>
          <w:noProof/>
        </w:rPr>
        <w:t xml:space="preserve">28. </w:t>
      </w:r>
      <w:r>
        <w:rPr>
          <w:noProof/>
        </w:rPr>
        <w:tab/>
        <w:t>Hernández Junco V, Quintana Tápanes L, Mederos Torres R, Guedes Díaz R, Garc</w:t>
      </w:r>
      <w:r>
        <w:rPr>
          <w:noProof/>
        </w:rPr>
        <w:t xml:space="preserve">ía Gutiérrez BN, Cabrera Rosell P. Influencia de la cultura organizacional en la calidad del servicio en el Hospital “Mario Muñoz Monroy.” Rev Cuba med mil. 2008;37(3):0–0. </w:t>
      </w:r>
    </w:p>
    <w:p w14:paraId="18F2FCE4" w14:textId="77777777" w:rsidR="00223209" w:rsidRDefault="00614FFC" w:rsidP="00223209">
      <w:pPr>
        <w:widowControl w:val="0"/>
        <w:autoSpaceDE w:val="0"/>
        <w:autoSpaceDN w:val="0"/>
        <w:adjustRightInd w:val="0"/>
        <w:spacing w:after="200"/>
        <w:ind w:left="640" w:hanging="640"/>
        <w:jc w:val="both"/>
        <w:rPr>
          <w:noProof/>
        </w:rPr>
        <w:pPrChange w:id="288" w:author="Antonia Beatriz Arellano de Filippini" w:date="2022-08-23T21:57:00Z">
          <w:pPr>
            <w:widowControl w:val="0"/>
            <w:autoSpaceDE w:val="0"/>
            <w:autoSpaceDN w:val="0"/>
            <w:adjustRightInd w:val="0"/>
            <w:spacing w:after="200"/>
            <w:ind w:left="640" w:hanging="640"/>
          </w:pPr>
        </w:pPrChange>
      </w:pPr>
      <w:r>
        <w:rPr>
          <w:noProof/>
        </w:rPr>
        <w:t xml:space="preserve">29. </w:t>
      </w:r>
      <w:r>
        <w:rPr>
          <w:noProof/>
        </w:rPr>
        <w:tab/>
        <w:t>De La Cruz Capani, NormaAcosta Ingaruca AM. CLIMA ORGANIZACIONAL Y SATISFACCI</w:t>
      </w:r>
      <w:r>
        <w:rPr>
          <w:noProof/>
        </w:rPr>
        <w:t>ÓN LABORAL DE LAS ENFERMERAS DE LA UNIDAD DE CUIDADOS INTENSIVOS PERIOPERATORIA EN UN HOSPITAL ESSALUD, LIMA. AGOSTO - OCTUBRE 2017 Trabajo. [Internet]. Universidad Peruana Cayetano Heredia; 2018. Available from: https://repositorio.upch.edu.pe/bitstream/h</w:t>
      </w:r>
      <w:r>
        <w:rPr>
          <w:noProof/>
        </w:rPr>
        <w:t>andle/20.500.12866/3852/Clima_Acosta Ingaruca%2C Alida.pdf?sequence=1&amp;isAllowed=y</w:t>
      </w:r>
    </w:p>
    <w:p w14:paraId="3CDC880D" w14:textId="77777777" w:rsidR="00223209" w:rsidRDefault="00614FFC" w:rsidP="00223209">
      <w:pPr>
        <w:widowControl w:val="0"/>
        <w:autoSpaceDE w:val="0"/>
        <w:autoSpaceDN w:val="0"/>
        <w:adjustRightInd w:val="0"/>
        <w:spacing w:after="200"/>
        <w:ind w:left="640" w:hanging="640"/>
        <w:jc w:val="both"/>
        <w:rPr>
          <w:noProof/>
        </w:rPr>
        <w:pPrChange w:id="289" w:author="Antonia Beatriz Arellano de Filippini" w:date="2022-08-23T21:57:00Z">
          <w:pPr>
            <w:widowControl w:val="0"/>
            <w:autoSpaceDE w:val="0"/>
            <w:autoSpaceDN w:val="0"/>
            <w:adjustRightInd w:val="0"/>
            <w:spacing w:after="200"/>
            <w:ind w:left="640" w:hanging="640"/>
          </w:pPr>
        </w:pPrChange>
      </w:pPr>
      <w:r>
        <w:rPr>
          <w:noProof/>
        </w:rPr>
        <w:t xml:space="preserve">30. </w:t>
      </w:r>
      <w:r>
        <w:rPr>
          <w:noProof/>
        </w:rPr>
        <w:tab/>
        <w:t xml:space="preserve">Rodríguez Piña RA. Propuesta de modelos culturales orientados a la gerencia de los cambios. Acimed. 2007;15(4):1–16. </w:t>
      </w:r>
    </w:p>
    <w:p w14:paraId="735C30AA" w14:textId="77777777" w:rsidR="00223209" w:rsidRPr="00223209" w:rsidRDefault="00614FFC" w:rsidP="00223209">
      <w:pPr>
        <w:widowControl w:val="0"/>
        <w:autoSpaceDE w:val="0"/>
        <w:autoSpaceDN w:val="0"/>
        <w:adjustRightInd w:val="0"/>
        <w:spacing w:after="200"/>
        <w:ind w:left="640" w:hanging="640"/>
        <w:jc w:val="both"/>
        <w:rPr>
          <w:noProof/>
          <w:lang w:val="en-US"/>
          <w:rPrChange w:id="290" w:author="Cesar Benitez Torres" w:date="2022-08-23T18:28:00Z">
            <w:rPr>
              <w:noProof/>
            </w:rPr>
          </w:rPrChange>
        </w:rPr>
        <w:pPrChange w:id="291" w:author="Antonia Beatriz Arellano de Filippini" w:date="2022-08-23T21:57:00Z">
          <w:pPr>
            <w:widowControl w:val="0"/>
            <w:autoSpaceDE w:val="0"/>
            <w:autoSpaceDN w:val="0"/>
            <w:adjustRightInd w:val="0"/>
            <w:spacing w:after="200"/>
            <w:ind w:left="640" w:hanging="640"/>
          </w:pPr>
        </w:pPrChange>
      </w:pPr>
      <w:r>
        <w:rPr>
          <w:noProof/>
        </w:rPr>
        <w:t xml:space="preserve">31. </w:t>
      </w:r>
      <w:r>
        <w:rPr>
          <w:noProof/>
        </w:rPr>
        <w:tab/>
        <w:t>Jenny P. CARACTERIZACIÓN DE LOS VALORES ORGANI</w:t>
      </w:r>
      <w:r>
        <w:rPr>
          <w:noProof/>
        </w:rPr>
        <w:t xml:space="preserve">ZACIONALES QUE CONFORMAN LA CULTURA DE LOS FUNCIONARIOS DE LA SUBGERENCIA REGIONAL DE SUPERVISIÓN DE LA CORPORACIÓN FINANCIERA NACIONAL DE LA SUCURSAL MAYOR GUAYAQUIL [Internet]. </w:t>
      </w:r>
      <w:r w:rsidRPr="369E6361">
        <w:rPr>
          <w:noProof/>
          <w:lang w:val="en-US"/>
          <w:rPrChange w:id="292" w:author="Cesar Benitez Torres" w:date="2022-08-23T18:28:00Z">
            <w:rPr>
              <w:noProof/>
            </w:rPr>
          </w:rPrChange>
        </w:rPr>
        <w:t xml:space="preserve">2013. Available from: </w:t>
      </w:r>
      <w:r w:rsidRPr="397ECABF">
        <w:rPr>
          <w:noProof/>
          <w:lang w:val="en-US"/>
          <w:rPrChange w:id="293" w:author="Cesar Benitez Torres" w:date="2022-08-23T18:28:00Z">
            <w:rPr>
              <w:noProof/>
            </w:rPr>
          </w:rPrChange>
        </w:rPr>
        <w:t>http://repositorio.ug.edu.ec/bitstream/redug/5994/1/TES</w:t>
      </w:r>
      <w:r w:rsidRPr="397ECABF">
        <w:rPr>
          <w:noProof/>
          <w:lang w:val="en-US"/>
          <w:rPrChange w:id="294" w:author="Cesar Benitez Torres" w:date="2022-08-23T18:28:00Z">
            <w:rPr>
              <w:noProof/>
            </w:rPr>
          </w:rPrChange>
        </w:rPr>
        <w:t>IS - JENNY PAZMIÑO.pdf</w:t>
      </w:r>
    </w:p>
    <w:p w14:paraId="32C3D0B6" w14:textId="77777777" w:rsidR="00223209" w:rsidRPr="00223209" w:rsidRDefault="00614FFC" w:rsidP="00223209">
      <w:pPr>
        <w:widowControl w:val="0"/>
        <w:autoSpaceDE w:val="0"/>
        <w:autoSpaceDN w:val="0"/>
        <w:adjustRightInd w:val="0"/>
        <w:spacing w:after="200"/>
        <w:ind w:left="640" w:hanging="640"/>
        <w:jc w:val="both"/>
        <w:rPr>
          <w:noProof/>
          <w:lang w:val="en-US"/>
          <w:rPrChange w:id="295" w:author="Cesar Benitez Torres" w:date="2022-08-23T18:28:00Z">
            <w:rPr>
              <w:noProof/>
            </w:rPr>
          </w:rPrChange>
        </w:rPr>
        <w:pPrChange w:id="296" w:author="Antonia Beatriz Arellano de Filippini" w:date="2022-08-23T21:57:00Z">
          <w:pPr>
            <w:widowControl w:val="0"/>
            <w:autoSpaceDE w:val="0"/>
            <w:autoSpaceDN w:val="0"/>
            <w:adjustRightInd w:val="0"/>
            <w:spacing w:after="200"/>
            <w:ind w:left="640" w:hanging="640"/>
          </w:pPr>
        </w:pPrChange>
      </w:pPr>
      <w:r>
        <w:rPr>
          <w:noProof/>
        </w:rPr>
        <w:t xml:space="preserve">32. </w:t>
      </w:r>
      <w:r>
        <w:rPr>
          <w:noProof/>
        </w:rPr>
        <w:tab/>
        <w:t xml:space="preserve">JIMENEZ JPA. PERCEPCIÓN DE LA CULTURA ORGANIZACIONAL EN CAJA SULLANA- AGENCIA PIURA [Internet]. </w:t>
      </w:r>
      <w:r w:rsidRPr="1BB14C0B">
        <w:rPr>
          <w:noProof/>
          <w:lang w:val="en-US"/>
          <w:rPrChange w:id="297" w:author="Cesar Benitez Torres" w:date="2022-08-23T18:28:00Z">
            <w:rPr>
              <w:noProof/>
            </w:rPr>
          </w:rPrChange>
        </w:rPr>
        <w:t>2019. Available from: https://repositorio.unp.edu.pe/bitstream/handle/UNP/1686/ADM-ARA-JIM-2019.pdf?sequence=1&amp;isAllowed=y</w:t>
      </w:r>
    </w:p>
    <w:p w14:paraId="1D2A9FC6" w14:textId="77777777" w:rsidR="00223209" w:rsidRDefault="00614FFC" w:rsidP="00223209">
      <w:pPr>
        <w:widowControl w:val="0"/>
        <w:autoSpaceDE w:val="0"/>
        <w:autoSpaceDN w:val="0"/>
        <w:adjustRightInd w:val="0"/>
        <w:spacing w:after="200"/>
        <w:ind w:left="640" w:hanging="640"/>
        <w:jc w:val="both"/>
        <w:rPr>
          <w:noProof/>
        </w:rPr>
        <w:pPrChange w:id="298" w:author="Antonia Beatriz Arellano de Filippini" w:date="2022-08-23T21:57:00Z">
          <w:pPr>
            <w:widowControl w:val="0"/>
            <w:autoSpaceDE w:val="0"/>
            <w:autoSpaceDN w:val="0"/>
            <w:adjustRightInd w:val="0"/>
            <w:spacing w:after="200"/>
            <w:ind w:left="640" w:hanging="640"/>
          </w:pPr>
        </w:pPrChange>
      </w:pPr>
      <w:r>
        <w:rPr>
          <w:noProof/>
        </w:rPr>
        <w:t xml:space="preserve">33. </w:t>
      </w:r>
      <w:r>
        <w:rPr>
          <w:noProof/>
        </w:rPr>
        <w:tab/>
        <w:t>Llan</w:t>
      </w:r>
      <w:r>
        <w:rPr>
          <w:noProof/>
        </w:rPr>
        <w:t xml:space="preserve">os Encalada M, Pacheco Rodríguez MG, Romero Vélez EM, Coello Arrata F, Armas Ortega YM. La cultura organizacional: Eje de acción de la gestión humana. La cultura organizacional: Eje de acción de la gestión humana. 2016. </w:t>
      </w:r>
    </w:p>
    <w:p w14:paraId="0740379D" w14:textId="77777777" w:rsidR="00223209" w:rsidRDefault="00614FFC" w:rsidP="00223209">
      <w:pPr>
        <w:widowControl w:val="0"/>
        <w:autoSpaceDE w:val="0"/>
        <w:autoSpaceDN w:val="0"/>
        <w:adjustRightInd w:val="0"/>
        <w:spacing w:after="200"/>
        <w:ind w:left="640" w:hanging="640"/>
        <w:jc w:val="both"/>
        <w:rPr>
          <w:noProof/>
        </w:rPr>
        <w:pPrChange w:id="299" w:author="Antonia Beatriz Arellano de Filippini" w:date="2022-08-23T21:57:00Z">
          <w:pPr>
            <w:widowControl w:val="0"/>
            <w:autoSpaceDE w:val="0"/>
            <w:autoSpaceDN w:val="0"/>
            <w:adjustRightInd w:val="0"/>
            <w:spacing w:after="200"/>
            <w:ind w:left="640" w:hanging="640"/>
          </w:pPr>
        </w:pPrChange>
      </w:pPr>
      <w:r>
        <w:rPr>
          <w:noProof/>
        </w:rPr>
        <w:t xml:space="preserve">34. </w:t>
      </w:r>
      <w:r>
        <w:rPr>
          <w:noProof/>
        </w:rPr>
        <w:tab/>
        <w:t xml:space="preserve">Adalberto </w:t>
      </w:r>
      <w:r>
        <w:rPr>
          <w:noProof/>
        </w:rPr>
        <w:t>Chiavenato. GESTIÓN DEL TALENTO HUMANO [Internet]. 3</w:t>
      </w:r>
      <w:r>
        <w:rPr>
          <w:noProof/>
          <w:vertAlign w:val="superscript"/>
        </w:rPr>
        <w:t>o</w:t>
      </w:r>
      <w:r>
        <w:rPr>
          <w:noProof/>
        </w:rPr>
        <w:t>. McGRAW-HILL/INTERAMERICANA EDITORES S., editor. Vol. 148. Barcelona, España; 2014. 148–162 p. Available from: https://cucjonline.com/biblioteca/files/original/338def00df60b66a032da556f56c28c6.pdf</w:t>
      </w:r>
    </w:p>
    <w:p w14:paraId="45A23CDB" w14:textId="77777777" w:rsidR="00223209" w:rsidRPr="00223209" w:rsidRDefault="00614FFC" w:rsidP="00223209">
      <w:pPr>
        <w:widowControl w:val="0"/>
        <w:autoSpaceDE w:val="0"/>
        <w:autoSpaceDN w:val="0"/>
        <w:adjustRightInd w:val="0"/>
        <w:spacing w:after="200"/>
        <w:ind w:left="640" w:hanging="640"/>
        <w:jc w:val="both"/>
        <w:rPr>
          <w:noProof/>
          <w:lang w:val="en-US"/>
          <w:rPrChange w:id="300" w:author="Cesar Benitez Torres" w:date="2022-08-23T18:28:00Z">
            <w:rPr>
              <w:noProof/>
            </w:rPr>
          </w:rPrChange>
        </w:rPr>
        <w:pPrChange w:id="301" w:author="Antonia Beatriz Arellano de Filippini" w:date="2022-08-23T21:57:00Z">
          <w:pPr>
            <w:widowControl w:val="0"/>
            <w:autoSpaceDE w:val="0"/>
            <w:autoSpaceDN w:val="0"/>
            <w:adjustRightInd w:val="0"/>
            <w:spacing w:after="200"/>
            <w:ind w:left="640" w:hanging="640"/>
          </w:pPr>
        </w:pPrChange>
      </w:pPr>
      <w:r>
        <w:rPr>
          <w:noProof/>
        </w:rPr>
        <w:t xml:space="preserve">35. </w:t>
      </w:r>
      <w:r>
        <w:rPr>
          <w:noProof/>
        </w:rPr>
        <w:tab/>
      </w:r>
      <w:r>
        <w:rPr>
          <w:noProof/>
        </w:rPr>
        <w:t xml:space="preserve">Espinoza Ochoa, Alcira; Gaspar Huaman J. CULTURA ORGANIZACIONAL Y BIENESTAR LABORAL EN PROFESIONALES DE SALUD DEL CENTRO DE SALUD ASCENSIÓN HUANCAVELICA 2018 [Internet]. </w:t>
      </w:r>
      <w:r w:rsidRPr="B99E971C">
        <w:rPr>
          <w:noProof/>
          <w:lang w:val="en-US"/>
          <w:rPrChange w:id="302" w:author="Cesar Benitez Torres" w:date="2022-08-23T18:28:00Z">
            <w:rPr>
              <w:noProof/>
            </w:rPr>
          </w:rPrChange>
        </w:rPr>
        <w:t>2018. Available from: epositorio.unh.edu.pe/bitstream/handle/UNH/2136/9-. T051_4749266</w:t>
      </w:r>
      <w:r w:rsidRPr="B99E971C">
        <w:rPr>
          <w:noProof/>
          <w:lang w:val="en-US"/>
          <w:rPrChange w:id="303" w:author="Cesar Benitez Torres" w:date="2022-08-23T18:28:00Z">
            <w:rPr>
              <w:noProof/>
            </w:rPr>
          </w:rPrChange>
        </w:rPr>
        <w:t>4.pdf?sequence=1&amp;isAllowed=y</w:t>
      </w:r>
    </w:p>
    <w:p w14:paraId="7C056796" w14:textId="77777777" w:rsidR="00223209" w:rsidRDefault="00614FFC" w:rsidP="00223209">
      <w:pPr>
        <w:widowControl w:val="0"/>
        <w:autoSpaceDE w:val="0"/>
        <w:autoSpaceDN w:val="0"/>
        <w:adjustRightInd w:val="0"/>
        <w:spacing w:after="200"/>
        <w:ind w:left="640" w:hanging="640"/>
        <w:jc w:val="both"/>
        <w:rPr>
          <w:noProof/>
        </w:rPr>
        <w:pPrChange w:id="304" w:author="Antonia Beatriz Arellano de Filippini" w:date="2022-08-23T21:57:00Z">
          <w:pPr>
            <w:widowControl w:val="0"/>
            <w:autoSpaceDE w:val="0"/>
            <w:autoSpaceDN w:val="0"/>
            <w:adjustRightInd w:val="0"/>
            <w:spacing w:after="200"/>
            <w:ind w:left="640" w:hanging="640"/>
          </w:pPr>
        </w:pPrChange>
      </w:pPr>
      <w:r>
        <w:rPr>
          <w:noProof/>
        </w:rPr>
        <w:t xml:space="preserve">36. </w:t>
      </w:r>
      <w:r>
        <w:rPr>
          <w:noProof/>
        </w:rPr>
        <w:tab/>
        <w:t xml:space="preserve">Pérez C. Seminario, Venezuela: Desafíos y Propuestas con motivo del 60 Aniversario de la Revista SIC. Desafíos Soc Y Políticos Del Cambio Paradig Tecnológico. 1998; </w:t>
      </w:r>
    </w:p>
    <w:p w14:paraId="7663D103" w14:textId="77777777" w:rsidR="00223209" w:rsidRDefault="00614FFC" w:rsidP="00223209">
      <w:pPr>
        <w:widowControl w:val="0"/>
        <w:autoSpaceDE w:val="0"/>
        <w:autoSpaceDN w:val="0"/>
        <w:adjustRightInd w:val="0"/>
        <w:spacing w:after="200"/>
        <w:ind w:left="640" w:hanging="640"/>
        <w:jc w:val="both"/>
        <w:rPr>
          <w:noProof/>
        </w:rPr>
        <w:pPrChange w:id="305" w:author="Antonia Beatriz Arellano de Filippini" w:date="2022-08-23T21:57:00Z">
          <w:pPr>
            <w:widowControl w:val="0"/>
            <w:autoSpaceDE w:val="0"/>
            <w:autoSpaceDN w:val="0"/>
            <w:adjustRightInd w:val="0"/>
            <w:spacing w:after="200"/>
            <w:ind w:left="640" w:hanging="640"/>
          </w:pPr>
        </w:pPrChange>
      </w:pPr>
      <w:r>
        <w:rPr>
          <w:noProof/>
        </w:rPr>
        <w:t xml:space="preserve">37. </w:t>
      </w:r>
      <w:r>
        <w:rPr>
          <w:noProof/>
        </w:rPr>
        <w:tab/>
        <w:t xml:space="preserve">Tapia LD, Sánchez J, Gutiérrez DA, Olivares DA. La </w:t>
      </w:r>
      <w:r>
        <w:rPr>
          <w:noProof/>
        </w:rPr>
        <w:t xml:space="preserve">cultura organizacional: su génesis, cómo mantenerla, medirla y evaluarla. Innovación y Desarro Tecnológico. 2015;7(2):90–9. </w:t>
      </w:r>
    </w:p>
    <w:p w14:paraId="6E56531A" w14:textId="77777777" w:rsidR="00223209" w:rsidRDefault="00614FFC" w:rsidP="00223209">
      <w:pPr>
        <w:widowControl w:val="0"/>
        <w:autoSpaceDE w:val="0"/>
        <w:autoSpaceDN w:val="0"/>
        <w:adjustRightInd w:val="0"/>
        <w:spacing w:after="200"/>
        <w:ind w:left="640" w:hanging="640"/>
        <w:jc w:val="both"/>
        <w:rPr>
          <w:noProof/>
        </w:rPr>
        <w:pPrChange w:id="306" w:author="Antonia Beatriz Arellano de Filippini" w:date="2022-08-23T21:57:00Z">
          <w:pPr>
            <w:widowControl w:val="0"/>
            <w:autoSpaceDE w:val="0"/>
            <w:autoSpaceDN w:val="0"/>
            <w:adjustRightInd w:val="0"/>
            <w:spacing w:after="200"/>
            <w:ind w:left="640" w:hanging="640"/>
          </w:pPr>
        </w:pPrChange>
      </w:pPr>
      <w:r>
        <w:rPr>
          <w:noProof/>
        </w:rPr>
        <w:t xml:space="preserve">38. </w:t>
      </w:r>
      <w:r>
        <w:rPr>
          <w:noProof/>
        </w:rPr>
        <w:tab/>
        <w:t>Ruizalba Robledo JL (University of WL. https://ri.ues.edu.sv/cgi/users/login?target=https%3A%2F%2Fri.ues.edu.sv%2Fcgi%2Fusers%</w:t>
      </w:r>
      <w:r>
        <w:rPr>
          <w:noProof/>
        </w:rPr>
        <w:t xml:space="preserve">2Fhome Value in the Internal. Rev Estud Empres Segunda Época. 2013;1:67–86. </w:t>
      </w:r>
    </w:p>
    <w:p w14:paraId="00BF05C2" w14:textId="77777777" w:rsidR="00223209" w:rsidRPr="00223209" w:rsidRDefault="00614FFC" w:rsidP="00223209">
      <w:pPr>
        <w:widowControl w:val="0"/>
        <w:autoSpaceDE w:val="0"/>
        <w:autoSpaceDN w:val="0"/>
        <w:adjustRightInd w:val="0"/>
        <w:spacing w:after="200"/>
        <w:ind w:left="640" w:hanging="640"/>
        <w:jc w:val="both"/>
        <w:rPr>
          <w:noProof/>
          <w:lang w:val="en-US"/>
          <w:rPrChange w:id="307" w:author="Cesar Benitez Torres" w:date="2022-08-23T18:28:00Z">
            <w:rPr>
              <w:noProof/>
            </w:rPr>
          </w:rPrChange>
        </w:rPr>
        <w:pPrChange w:id="308" w:author="Antonia Beatriz Arellano de Filippini" w:date="2022-08-23T21:57:00Z">
          <w:pPr>
            <w:widowControl w:val="0"/>
            <w:autoSpaceDE w:val="0"/>
            <w:autoSpaceDN w:val="0"/>
            <w:adjustRightInd w:val="0"/>
            <w:spacing w:after="200"/>
            <w:ind w:left="640" w:hanging="640"/>
          </w:pPr>
        </w:pPrChange>
      </w:pPr>
      <w:r>
        <w:rPr>
          <w:noProof/>
        </w:rPr>
        <w:t xml:space="preserve">39. </w:t>
      </w:r>
      <w:r>
        <w:rPr>
          <w:noProof/>
        </w:rPr>
        <w:tab/>
        <w:t xml:space="preserve">Martinez P, Montoya B, Marquez S. Diagnóstico de la cultura organizacional como un elemento clave de la mejora organizacional: dos casos de aplicación en Chihuahua. </w:t>
      </w:r>
      <w:r w:rsidRPr="0368E833">
        <w:rPr>
          <w:noProof/>
          <w:lang w:val="en-US"/>
          <w:rPrChange w:id="309" w:author="Cesar Benitez Torres" w:date="2022-08-23T18:28:00Z">
            <w:rPr>
              <w:noProof/>
            </w:rPr>
          </w:rPrChange>
        </w:rPr>
        <w:t xml:space="preserve">XV Congr </w:t>
      </w:r>
      <w:r w:rsidRPr="0368E833">
        <w:rPr>
          <w:noProof/>
          <w:lang w:val="en-US"/>
          <w:rPrChange w:id="310" w:author="Cesar Benitez Torres" w:date="2022-08-23T18:28:00Z">
            <w:rPr>
              <w:noProof/>
            </w:rPr>
          </w:rPrChange>
        </w:rPr>
        <w:t>Int Investig en Ciencias Adm [Internet]. 2010;1:1–22. Available from: http://acacia.org.mx/busqueda/pdf/12_03_cultura_organizacional.pdf</w:t>
      </w:r>
    </w:p>
    <w:p w14:paraId="3B4C99F3" w14:textId="77777777" w:rsidR="00223209" w:rsidRPr="00223209" w:rsidRDefault="00614FFC" w:rsidP="00223209">
      <w:pPr>
        <w:widowControl w:val="0"/>
        <w:autoSpaceDE w:val="0"/>
        <w:autoSpaceDN w:val="0"/>
        <w:adjustRightInd w:val="0"/>
        <w:spacing w:after="200"/>
        <w:ind w:left="640" w:hanging="640"/>
        <w:jc w:val="both"/>
        <w:rPr>
          <w:noProof/>
          <w:lang w:val="en-US"/>
          <w:rPrChange w:id="311" w:author="Cesar Benitez Torres" w:date="2022-08-23T18:28:00Z">
            <w:rPr>
              <w:noProof/>
            </w:rPr>
          </w:rPrChange>
        </w:rPr>
        <w:pPrChange w:id="312" w:author="Antonia Beatriz Arellano de Filippini" w:date="2022-08-23T21:57:00Z">
          <w:pPr>
            <w:widowControl w:val="0"/>
            <w:autoSpaceDE w:val="0"/>
            <w:autoSpaceDN w:val="0"/>
            <w:adjustRightInd w:val="0"/>
            <w:spacing w:after="200"/>
            <w:ind w:left="640" w:hanging="640"/>
          </w:pPr>
        </w:pPrChange>
      </w:pPr>
      <w:r>
        <w:rPr>
          <w:noProof/>
        </w:rPr>
        <w:t xml:space="preserve">40. </w:t>
      </w:r>
      <w:r>
        <w:rPr>
          <w:noProof/>
        </w:rPr>
        <w:tab/>
        <w:t>Reyes-Martínez L, Barboza-Carrasco M, Vicuña-Tapia H. Diagnóstico cultura organizacional de la empresa grupo fadom</w:t>
      </w:r>
      <w:r>
        <w:rPr>
          <w:noProof/>
        </w:rPr>
        <w:t xml:space="preserve">o reproser, S.A. Rev Desarro Económico [Internet]. </w:t>
      </w:r>
      <w:r w:rsidRPr="87F23203">
        <w:rPr>
          <w:noProof/>
          <w:lang w:val="en-US"/>
          <w:rPrChange w:id="313" w:author="Cesar Benitez Torres" w:date="2022-08-23T18:28:00Z">
            <w:rPr>
              <w:noProof/>
            </w:rPr>
          </w:rPrChange>
        </w:rPr>
        <w:t>2017;4(12):67–78. Available from: https://www.ecorfan.org/bolivia/researchjournals/Desarrollo_Economico/vol4num12/Revista_de_Desarrollo_Económico_V4_N12_7.pdf</w:t>
      </w:r>
    </w:p>
    <w:p w14:paraId="04BADB25" w14:textId="77777777" w:rsidR="00223209" w:rsidRPr="00223209" w:rsidRDefault="00614FFC">
      <w:pPr>
        <w:pStyle w:val="Prrafodelista"/>
        <w:ind w:left="540"/>
        <w:jc w:val="both"/>
        <w:rPr>
          <w:rFonts w:ascii="Times New Roman" w:hAnsi="Times New Roman" w:cs="Times New Roman"/>
          <w:b/>
          <w:sz w:val="24"/>
          <w:szCs w:val="24"/>
          <w:lang w:val="en-US"/>
          <w:rPrChange w:id="314" w:author="Cesar Benitez Torres" w:date="2022-08-23T18:28:00Z">
            <w:rPr>
              <w:rFonts w:ascii="Times New Roman" w:hAnsi="Times New Roman" w:cs="Times New Roman"/>
              <w:b/>
              <w:sz w:val="24"/>
              <w:szCs w:val="24"/>
            </w:rPr>
          </w:rPrChange>
        </w:rPr>
      </w:pPr>
      <w:r>
        <w:rPr>
          <w:rFonts w:ascii="Times New Roman" w:hAnsi="Times New Roman" w:cs="Times New Roman"/>
          <w:b/>
          <w:sz w:val="24"/>
          <w:szCs w:val="24"/>
        </w:rPr>
        <w:fldChar w:fldCharType="end"/>
      </w:r>
    </w:p>
    <w:bookmarkEnd w:id="234"/>
    <w:p w14:paraId="0F75CD8C" w14:textId="77777777" w:rsidR="00223209" w:rsidRDefault="00223209" w:rsidP="00223209">
      <w:pPr>
        <w:pStyle w:val="Ttulo1"/>
        <w:jc w:val="left"/>
        <w:rPr>
          <w:rStyle w:val="Ttulo1Car"/>
          <w:b/>
          <w:bCs/>
        </w:rPr>
        <w:pPrChange w:id="315" w:author="Antonia Beatriz Arellano de Filippini" w:date="2022-08-23T21:57:00Z">
          <w:pPr>
            <w:pStyle w:val="Ttulo1"/>
          </w:pPr>
        </w:pPrChange>
      </w:pPr>
    </w:p>
    <w:p w14:paraId="355B22B1" w14:textId="77777777" w:rsidR="00223209" w:rsidRDefault="00223209">
      <w:pPr>
        <w:rPr>
          <w:rStyle w:val="Ttulo1Car"/>
        </w:rPr>
      </w:pPr>
    </w:p>
    <w:p w14:paraId="044EA7F0" w14:textId="77777777" w:rsidR="00223209" w:rsidRDefault="00614FFC">
      <w:pPr>
        <w:pStyle w:val="Ttulo2"/>
      </w:pPr>
      <w:bookmarkStart w:id="316" w:name="_Toc111221338"/>
      <w:r>
        <w:rPr>
          <w:rStyle w:val="Ttulo1Car"/>
          <w:b/>
          <w:bCs/>
        </w:rPr>
        <w:t>Anexo</w:t>
      </w:r>
      <w:r>
        <w:rPr>
          <w:b w:val="0"/>
          <w:bCs w:val="0"/>
        </w:rPr>
        <w:t xml:space="preserve"> </w:t>
      </w:r>
      <w:r>
        <w:t xml:space="preserve">1. Cronograma de </w:t>
      </w:r>
      <w:r>
        <w:t>actividades</w:t>
      </w:r>
      <w:bookmarkEnd w:id="316"/>
      <w:r>
        <w:t xml:space="preserve"> </w:t>
      </w:r>
    </w:p>
    <w:p w14:paraId="588D482D" w14:textId="77777777" w:rsidR="00223209" w:rsidRDefault="00223209">
      <w:pPr>
        <w:rPr>
          <w:b/>
        </w:rPr>
      </w:pPr>
    </w:p>
    <w:tbl>
      <w:tblPr>
        <w:tblW w:w="8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716"/>
        <w:gridCol w:w="861"/>
        <w:gridCol w:w="709"/>
        <w:gridCol w:w="709"/>
        <w:gridCol w:w="567"/>
        <w:gridCol w:w="709"/>
        <w:gridCol w:w="709"/>
        <w:gridCol w:w="708"/>
        <w:gridCol w:w="709"/>
      </w:tblGrid>
      <w:tr w:rsidR="00223209" w14:paraId="1EC2103B" w14:textId="77777777">
        <w:trPr>
          <w:gridAfter w:val="6"/>
          <w:wAfter w:w="4111" w:type="dxa"/>
          <w:trHeight w:val="276"/>
          <w:jc w:val="center"/>
        </w:trPr>
        <w:tc>
          <w:tcPr>
            <w:tcW w:w="1696" w:type="dxa"/>
            <w:vMerge w:val="restart"/>
          </w:tcPr>
          <w:p w14:paraId="3F16C3B5" w14:textId="77777777" w:rsidR="00223209" w:rsidRDefault="00614FFC">
            <w:pPr>
              <w:rPr>
                <w:sz w:val="20"/>
                <w:szCs w:val="20"/>
              </w:rPr>
            </w:pPr>
            <w:r>
              <w:rPr>
                <w:b/>
                <w:bCs/>
                <w:color w:val="292526"/>
                <w:sz w:val="20"/>
                <w:szCs w:val="20"/>
              </w:rPr>
              <w:t xml:space="preserve">ACTIVIDADES </w:t>
            </w:r>
          </w:p>
        </w:tc>
        <w:tc>
          <w:tcPr>
            <w:tcW w:w="716" w:type="dxa"/>
          </w:tcPr>
          <w:p w14:paraId="675EDD07" w14:textId="77777777" w:rsidR="00223209" w:rsidRDefault="00223209">
            <w:pPr>
              <w:rPr>
                <w:b/>
                <w:bCs/>
                <w:color w:val="292526"/>
                <w:sz w:val="20"/>
                <w:szCs w:val="20"/>
              </w:rPr>
            </w:pPr>
          </w:p>
        </w:tc>
        <w:tc>
          <w:tcPr>
            <w:tcW w:w="861" w:type="dxa"/>
          </w:tcPr>
          <w:p w14:paraId="3D52536C" w14:textId="77777777" w:rsidR="00223209" w:rsidRDefault="00223209">
            <w:pPr>
              <w:rPr>
                <w:b/>
                <w:bCs/>
                <w:color w:val="292526"/>
                <w:sz w:val="20"/>
                <w:szCs w:val="20"/>
              </w:rPr>
            </w:pPr>
          </w:p>
        </w:tc>
        <w:tc>
          <w:tcPr>
            <w:tcW w:w="709" w:type="dxa"/>
          </w:tcPr>
          <w:p w14:paraId="1A573612" w14:textId="77777777" w:rsidR="00223209" w:rsidRDefault="00223209">
            <w:pPr>
              <w:rPr>
                <w:b/>
                <w:bCs/>
                <w:color w:val="292526"/>
                <w:sz w:val="20"/>
                <w:szCs w:val="20"/>
              </w:rPr>
            </w:pPr>
          </w:p>
        </w:tc>
      </w:tr>
      <w:tr w:rsidR="00223209" w14:paraId="7C279D20" w14:textId="77777777">
        <w:trPr>
          <w:trHeight w:val="195"/>
          <w:jc w:val="center"/>
        </w:trPr>
        <w:tc>
          <w:tcPr>
            <w:tcW w:w="1696" w:type="dxa"/>
            <w:vMerge/>
          </w:tcPr>
          <w:p w14:paraId="15F56A0C" w14:textId="77777777" w:rsidR="00223209" w:rsidRDefault="00223209">
            <w:pPr>
              <w:rPr>
                <w:b/>
                <w:bCs/>
                <w:color w:val="292526"/>
              </w:rPr>
            </w:pPr>
          </w:p>
        </w:tc>
        <w:tc>
          <w:tcPr>
            <w:tcW w:w="716" w:type="dxa"/>
          </w:tcPr>
          <w:p w14:paraId="02F21432" w14:textId="77777777" w:rsidR="00223209" w:rsidRDefault="00614FFC">
            <w:pPr>
              <w:jc w:val="both"/>
              <w:rPr>
                <w:sz w:val="20"/>
                <w:szCs w:val="20"/>
              </w:rPr>
            </w:pPr>
            <w:r>
              <w:rPr>
                <w:sz w:val="20"/>
                <w:szCs w:val="20"/>
              </w:rPr>
              <w:t>Nov</w:t>
            </w:r>
          </w:p>
          <w:p w14:paraId="1BFD80BB" w14:textId="77777777" w:rsidR="00223209" w:rsidRDefault="00614FFC">
            <w:pPr>
              <w:jc w:val="both"/>
              <w:rPr>
                <w:sz w:val="20"/>
                <w:szCs w:val="20"/>
              </w:rPr>
            </w:pPr>
            <w:r>
              <w:rPr>
                <w:sz w:val="20"/>
                <w:szCs w:val="20"/>
              </w:rPr>
              <w:t>2021</w:t>
            </w:r>
          </w:p>
        </w:tc>
        <w:tc>
          <w:tcPr>
            <w:tcW w:w="861" w:type="dxa"/>
          </w:tcPr>
          <w:p w14:paraId="6740531C" w14:textId="77777777" w:rsidR="00223209" w:rsidRDefault="00614FFC">
            <w:pPr>
              <w:jc w:val="both"/>
              <w:rPr>
                <w:sz w:val="20"/>
                <w:szCs w:val="20"/>
              </w:rPr>
            </w:pPr>
            <w:r>
              <w:rPr>
                <w:sz w:val="20"/>
                <w:szCs w:val="20"/>
              </w:rPr>
              <w:t>diciem</w:t>
            </w:r>
          </w:p>
        </w:tc>
        <w:tc>
          <w:tcPr>
            <w:tcW w:w="709" w:type="dxa"/>
          </w:tcPr>
          <w:p w14:paraId="29C14D76" w14:textId="77777777" w:rsidR="00223209" w:rsidRDefault="00614FFC">
            <w:pPr>
              <w:jc w:val="both"/>
              <w:rPr>
                <w:sz w:val="20"/>
                <w:szCs w:val="20"/>
              </w:rPr>
            </w:pPr>
            <w:r>
              <w:rPr>
                <w:sz w:val="20"/>
                <w:szCs w:val="20"/>
              </w:rPr>
              <w:t>Enero</w:t>
            </w:r>
          </w:p>
          <w:p w14:paraId="77C57E1B" w14:textId="77777777" w:rsidR="00223209" w:rsidRDefault="00614FFC">
            <w:pPr>
              <w:jc w:val="both"/>
              <w:rPr>
                <w:sz w:val="20"/>
                <w:szCs w:val="20"/>
              </w:rPr>
            </w:pPr>
            <w:r>
              <w:rPr>
                <w:sz w:val="20"/>
                <w:szCs w:val="20"/>
              </w:rPr>
              <w:t>2022</w:t>
            </w:r>
          </w:p>
        </w:tc>
        <w:tc>
          <w:tcPr>
            <w:tcW w:w="709" w:type="dxa"/>
          </w:tcPr>
          <w:p w14:paraId="6E83D4A2" w14:textId="77777777" w:rsidR="00223209" w:rsidRDefault="00614FFC">
            <w:pPr>
              <w:jc w:val="both"/>
              <w:rPr>
                <w:sz w:val="20"/>
                <w:szCs w:val="20"/>
              </w:rPr>
            </w:pPr>
            <w:r>
              <w:rPr>
                <w:sz w:val="20"/>
                <w:szCs w:val="20"/>
              </w:rPr>
              <w:t>febr</w:t>
            </w:r>
          </w:p>
        </w:tc>
        <w:tc>
          <w:tcPr>
            <w:tcW w:w="567" w:type="dxa"/>
          </w:tcPr>
          <w:p w14:paraId="52812A62" w14:textId="77777777" w:rsidR="00223209" w:rsidRDefault="00614FFC">
            <w:pPr>
              <w:jc w:val="both"/>
              <w:rPr>
                <w:sz w:val="20"/>
                <w:szCs w:val="20"/>
              </w:rPr>
            </w:pPr>
            <w:r>
              <w:rPr>
                <w:sz w:val="20"/>
                <w:szCs w:val="20"/>
              </w:rPr>
              <w:t>Mar</w:t>
            </w:r>
          </w:p>
        </w:tc>
        <w:tc>
          <w:tcPr>
            <w:tcW w:w="709" w:type="dxa"/>
          </w:tcPr>
          <w:p w14:paraId="4043E238" w14:textId="77777777" w:rsidR="00223209" w:rsidRDefault="00614FFC">
            <w:pPr>
              <w:jc w:val="both"/>
              <w:rPr>
                <w:sz w:val="20"/>
                <w:szCs w:val="20"/>
              </w:rPr>
            </w:pPr>
            <w:r>
              <w:rPr>
                <w:sz w:val="20"/>
                <w:szCs w:val="20"/>
              </w:rPr>
              <w:t>abr</w:t>
            </w:r>
          </w:p>
        </w:tc>
        <w:tc>
          <w:tcPr>
            <w:tcW w:w="709" w:type="dxa"/>
          </w:tcPr>
          <w:p w14:paraId="074A5869" w14:textId="77777777" w:rsidR="00223209" w:rsidRDefault="00614FFC">
            <w:pPr>
              <w:jc w:val="both"/>
              <w:rPr>
                <w:sz w:val="20"/>
                <w:szCs w:val="20"/>
              </w:rPr>
            </w:pPr>
            <w:r>
              <w:rPr>
                <w:sz w:val="20"/>
                <w:szCs w:val="20"/>
              </w:rPr>
              <w:t>may</w:t>
            </w:r>
          </w:p>
        </w:tc>
        <w:tc>
          <w:tcPr>
            <w:tcW w:w="708" w:type="dxa"/>
          </w:tcPr>
          <w:p w14:paraId="4A2E745C" w14:textId="77777777" w:rsidR="00223209" w:rsidRDefault="00614FFC">
            <w:pPr>
              <w:jc w:val="both"/>
              <w:rPr>
                <w:sz w:val="20"/>
                <w:szCs w:val="20"/>
              </w:rPr>
            </w:pPr>
            <w:r>
              <w:rPr>
                <w:sz w:val="20"/>
                <w:szCs w:val="20"/>
              </w:rPr>
              <w:t>jun</w:t>
            </w:r>
          </w:p>
        </w:tc>
        <w:tc>
          <w:tcPr>
            <w:tcW w:w="709" w:type="dxa"/>
          </w:tcPr>
          <w:p w14:paraId="7332BA72" w14:textId="77777777" w:rsidR="00223209" w:rsidRDefault="00614FFC">
            <w:pPr>
              <w:jc w:val="both"/>
              <w:rPr>
                <w:sz w:val="20"/>
                <w:szCs w:val="20"/>
              </w:rPr>
            </w:pPr>
            <w:r>
              <w:rPr>
                <w:sz w:val="20"/>
                <w:szCs w:val="20"/>
              </w:rPr>
              <w:t>jul</w:t>
            </w:r>
          </w:p>
        </w:tc>
      </w:tr>
      <w:tr w:rsidR="00223209" w14:paraId="7B20AE3F" w14:textId="77777777">
        <w:trPr>
          <w:jc w:val="center"/>
        </w:trPr>
        <w:tc>
          <w:tcPr>
            <w:tcW w:w="1696" w:type="dxa"/>
          </w:tcPr>
          <w:p w14:paraId="16C3BC41" w14:textId="77777777" w:rsidR="00223209" w:rsidRDefault="00614FFC">
            <w:pPr>
              <w:autoSpaceDE w:val="0"/>
              <w:autoSpaceDN w:val="0"/>
              <w:adjustRightInd w:val="0"/>
              <w:rPr>
                <w:color w:val="292526"/>
                <w:sz w:val="20"/>
                <w:szCs w:val="20"/>
              </w:rPr>
            </w:pPr>
            <w:r>
              <w:rPr>
                <w:color w:val="292526"/>
                <w:sz w:val="20"/>
                <w:szCs w:val="20"/>
              </w:rPr>
              <w:t>Elección del tema para protocolo</w:t>
            </w:r>
          </w:p>
        </w:tc>
        <w:tc>
          <w:tcPr>
            <w:tcW w:w="716" w:type="dxa"/>
          </w:tcPr>
          <w:p w14:paraId="6E19C52E" w14:textId="77777777" w:rsidR="00223209" w:rsidRDefault="00223209">
            <w:pPr>
              <w:spacing w:line="360" w:lineRule="auto"/>
              <w:jc w:val="both"/>
            </w:pPr>
          </w:p>
        </w:tc>
        <w:tc>
          <w:tcPr>
            <w:tcW w:w="861" w:type="dxa"/>
          </w:tcPr>
          <w:p w14:paraId="6DAE5F0F" w14:textId="77777777" w:rsidR="00223209" w:rsidRDefault="00223209">
            <w:pPr>
              <w:spacing w:line="360" w:lineRule="auto"/>
              <w:jc w:val="both"/>
            </w:pPr>
          </w:p>
        </w:tc>
        <w:tc>
          <w:tcPr>
            <w:tcW w:w="709" w:type="dxa"/>
          </w:tcPr>
          <w:p w14:paraId="5581AB46" w14:textId="77777777" w:rsidR="00223209" w:rsidRDefault="00223209">
            <w:pPr>
              <w:spacing w:line="360" w:lineRule="auto"/>
              <w:jc w:val="both"/>
            </w:pPr>
          </w:p>
        </w:tc>
        <w:tc>
          <w:tcPr>
            <w:tcW w:w="709" w:type="dxa"/>
          </w:tcPr>
          <w:p w14:paraId="6A947AC3" w14:textId="77777777" w:rsidR="00223209" w:rsidRDefault="00223209">
            <w:pPr>
              <w:spacing w:line="360" w:lineRule="auto"/>
              <w:jc w:val="both"/>
            </w:pPr>
          </w:p>
        </w:tc>
        <w:tc>
          <w:tcPr>
            <w:tcW w:w="567" w:type="dxa"/>
          </w:tcPr>
          <w:p w14:paraId="5D367EFA" w14:textId="77777777" w:rsidR="00223209" w:rsidRDefault="00223209">
            <w:pPr>
              <w:spacing w:line="360" w:lineRule="auto"/>
              <w:jc w:val="both"/>
            </w:pPr>
          </w:p>
        </w:tc>
        <w:tc>
          <w:tcPr>
            <w:tcW w:w="709" w:type="dxa"/>
          </w:tcPr>
          <w:p w14:paraId="0EB22B7E" w14:textId="77777777" w:rsidR="00223209" w:rsidRDefault="00223209">
            <w:pPr>
              <w:spacing w:line="360" w:lineRule="auto"/>
              <w:jc w:val="both"/>
            </w:pPr>
          </w:p>
        </w:tc>
        <w:tc>
          <w:tcPr>
            <w:tcW w:w="709" w:type="dxa"/>
          </w:tcPr>
          <w:p w14:paraId="643B3F1D" w14:textId="77777777" w:rsidR="00223209" w:rsidRDefault="00223209">
            <w:pPr>
              <w:spacing w:line="360" w:lineRule="auto"/>
              <w:jc w:val="both"/>
            </w:pPr>
          </w:p>
        </w:tc>
        <w:tc>
          <w:tcPr>
            <w:tcW w:w="708" w:type="dxa"/>
          </w:tcPr>
          <w:p w14:paraId="4FF11A2B" w14:textId="77777777" w:rsidR="00223209" w:rsidRDefault="00223209">
            <w:pPr>
              <w:spacing w:line="360" w:lineRule="auto"/>
              <w:jc w:val="both"/>
            </w:pPr>
          </w:p>
        </w:tc>
        <w:tc>
          <w:tcPr>
            <w:tcW w:w="709" w:type="dxa"/>
          </w:tcPr>
          <w:p w14:paraId="6F85CD44" w14:textId="77777777" w:rsidR="00223209" w:rsidRDefault="00223209">
            <w:pPr>
              <w:spacing w:line="360" w:lineRule="auto"/>
              <w:jc w:val="both"/>
            </w:pPr>
          </w:p>
        </w:tc>
      </w:tr>
      <w:tr w:rsidR="00223209" w14:paraId="15C32BC5" w14:textId="77777777">
        <w:trPr>
          <w:jc w:val="center"/>
        </w:trPr>
        <w:tc>
          <w:tcPr>
            <w:tcW w:w="1696" w:type="dxa"/>
          </w:tcPr>
          <w:p w14:paraId="2FC9B387" w14:textId="77777777" w:rsidR="00223209" w:rsidRDefault="00614FFC">
            <w:pPr>
              <w:autoSpaceDE w:val="0"/>
              <w:autoSpaceDN w:val="0"/>
              <w:adjustRightInd w:val="0"/>
              <w:rPr>
                <w:color w:val="292526"/>
              </w:rPr>
            </w:pPr>
            <w:r>
              <w:rPr>
                <w:color w:val="292526"/>
                <w:sz w:val="22"/>
                <w:szCs w:val="22"/>
              </w:rPr>
              <w:t>Búsqueda de materiales para protocolo</w:t>
            </w:r>
          </w:p>
        </w:tc>
        <w:tc>
          <w:tcPr>
            <w:tcW w:w="716" w:type="dxa"/>
            <w:shd w:val="clear" w:color="auto" w:fill="4472C4"/>
          </w:tcPr>
          <w:p w14:paraId="67F919A2" w14:textId="77777777" w:rsidR="00223209" w:rsidRDefault="00223209">
            <w:pPr>
              <w:spacing w:line="360" w:lineRule="auto"/>
              <w:jc w:val="both"/>
            </w:pPr>
          </w:p>
        </w:tc>
        <w:tc>
          <w:tcPr>
            <w:tcW w:w="861" w:type="dxa"/>
          </w:tcPr>
          <w:p w14:paraId="5A5942A7" w14:textId="77777777" w:rsidR="00223209" w:rsidRDefault="00223209">
            <w:pPr>
              <w:spacing w:line="360" w:lineRule="auto"/>
              <w:jc w:val="both"/>
            </w:pPr>
          </w:p>
        </w:tc>
        <w:tc>
          <w:tcPr>
            <w:tcW w:w="709" w:type="dxa"/>
          </w:tcPr>
          <w:p w14:paraId="2D5EE29A" w14:textId="77777777" w:rsidR="00223209" w:rsidRDefault="00223209">
            <w:pPr>
              <w:spacing w:line="360" w:lineRule="auto"/>
              <w:jc w:val="both"/>
            </w:pPr>
          </w:p>
        </w:tc>
        <w:tc>
          <w:tcPr>
            <w:tcW w:w="709" w:type="dxa"/>
          </w:tcPr>
          <w:p w14:paraId="2C27F0EF" w14:textId="77777777" w:rsidR="00223209" w:rsidRDefault="00223209">
            <w:pPr>
              <w:spacing w:line="360" w:lineRule="auto"/>
              <w:jc w:val="both"/>
            </w:pPr>
          </w:p>
        </w:tc>
        <w:tc>
          <w:tcPr>
            <w:tcW w:w="567" w:type="dxa"/>
          </w:tcPr>
          <w:p w14:paraId="1352C324" w14:textId="77777777" w:rsidR="00223209" w:rsidRDefault="00223209">
            <w:pPr>
              <w:spacing w:line="360" w:lineRule="auto"/>
              <w:jc w:val="both"/>
            </w:pPr>
          </w:p>
        </w:tc>
        <w:tc>
          <w:tcPr>
            <w:tcW w:w="709" w:type="dxa"/>
          </w:tcPr>
          <w:p w14:paraId="6914E609" w14:textId="77777777" w:rsidR="00223209" w:rsidRDefault="00223209">
            <w:pPr>
              <w:spacing w:line="360" w:lineRule="auto"/>
              <w:jc w:val="both"/>
            </w:pPr>
          </w:p>
        </w:tc>
        <w:tc>
          <w:tcPr>
            <w:tcW w:w="709" w:type="dxa"/>
          </w:tcPr>
          <w:p w14:paraId="61C9DCAE" w14:textId="77777777" w:rsidR="00223209" w:rsidRDefault="00223209">
            <w:pPr>
              <w:spacing w:line="360" w:lineRule="auto"/>
              <w:jc w:val="both"/>
            </w:pPr>
          </w:p>
        </w:tc>
        <w:tc>
          <w:tcPr>
            <w:tcW w:w="708" w:type="dxa"/>
          </w:tcPr>
          <w:p w14:paraId="1823F141" w14:textId="77777777" w:rsidR="00223209" w:rsidRDefault="00223209">
            <w:pPr>
              <w:spacing w:line="360" w:lineRule="auto"/>
              <w:jc w:val="both"/>
            </w:pPr>
          </w:p>
        </w:tc>
        <w:tc>
          <w:tcPr>
            <w:tcW w:w="709" w:type="dxa"/>
          </w:tcPr>
          <w:p w14:paraId="35EB0FA0" w14:textId="77777777" w:rsidR="00223209" w:rsidRDefault="00223209">
            <w:pPr>
              <w:spacing w:line="360" w:lineRule="auto"/>
              <w:jc w:val="both"/>
            </w:pPr>
          </w:p>
        </w:tc>
      </w:tr>
      <w:tr w:rsidR="00223209" w14:paraId="7DE37B66" w14:textId="77777777">
        <w:trPr>
          <w:jc w:val="center"/>
        </w:trPr>
        <w:tc>
          <w:tcPr>
            <w:tcW w:w="1696" w:type="dxa"/>
          </w:tcPr>
          <w:p w14:paraId="7B72D258" w14:textId="77777777" w:rsidR="00223209" w:rsidRDefault="00614FFC">
            <w:pPr>
              <w:autoSpaceDE w:val="0"/>
              <w:autoSpaceDN w:val="0"/>
              <w:adjustRightInd w:val="0"/>
              <w:rPr>
                <w:color w:val="292526"/>
              </w:rPr>
            </w:pPr>
            <w:r>
              <w:rPr>
                <w:color w:val="292526"/>
                <w:sz w:val="22"/>
                <w:szCs w:val="22"/>
              </w:rPr>
              <w:t>Elaborar marco teórico</w:t>
            </w:r>
          </w:p>
        </w:tc>
        <w:tc>
          <w:tcPr>
            <w:tcW w:w="716" w:type="dxa"/>
          </w:tcPr>
          <w:p w14:paraId="7EFC797E" w14:textId="77777777" w:rsidR="00223209" w:rsidRDefault="00223209">
            <w:pPr>
              <w:spacing w:line="360" w:lineRule="auto"/>
              <w:jc w:val="both"/>
            </w:pPr>
          </w:p>
        </w:tc>
        <w:tc>
          <w:tcPr>
            <w:tcW w:w="861" w:type="dxa"/>
            <w:shd w:val="clear" w:color="auto" w:fill="8496B0"/>
          </w:tcPr>
          <w:p w14:paraId="36CDDCF9" w14:textId="77777777" w:rsidR="00223209" w:rsidRDefault="00223209">
            <w:pPr>
              <w:spacing w:line="360" w:lineRule="auto"/>
              <w:jc w:val="both"/>
            </w:pPr>
          </w:p>
        </w:tc>
        <w:tc>
          <w:tcPr>
            <w:tcW w:w="709" w:type="dxa"/>
          </w:tcPr>
          <w:p w14:paraId="12A2FC39" w14:textId="77777777" w:rsidR="00223209" w:rsidRDefault="00223209">
            <w:pPr>
              <w:spacing w:line="360" w:lineRule="auto"/>
              <w:jc w:val="both"/>
            </w:pPr>
          </w:p>
        </w:tc>
        <w:tc>
          <w:tcPr>
            <w:tcW w:w="709" w:type="dxa"/>
          </w:tcPr>
          <w:p w14:paraId="11B2E04A" w14:textId="77777777" w:rsidR="00223209" w:rsidRDefault="00223209">
            <w:pPr>
              <w:spacing w:line="360" w:lineRule="auto"/>
              <w:jc w:val="both"/>
            </w:pPr>
          </w:p>
        </w:tc>
        <w:tc>
          <w:tcPr>
            <w:tcW w:w="567" w:type="dxa"/>
          </w:tcPr>
          <w:p w14:paraId="16533899" w14:textId="77777777" w:rsidR="00223209" w:rsidRDefault="00223209">
            <w:pPr>
              <w:spacing w:line="360" w:lineRule="auto"/>
              <w:jc w:val="both"/>
            </w:pPr>
          </w:p>
        </w:tc>
        <w:tc>
          <w:tcPr>
            <w:tcW w:w="709" w:type="dxa"/>
          </w:tcPr>
          <w:p w14:paraId="11AF0486" w14:textId="77777777" w:rsidR="00223209" w:rsidRDefault="00223209">
            <w:pPr>
              <w:spacing w:line="360" w:lineRule="auto"/>
              <w:jc w:val="both"/>
            </w:pPr>
          </w:p>
        </w:tc>
        <w:tc>
          <w:tcPr>
            <w:tcW w:w="709" w:type="dxa"/>
          </w:tcPr>
          <w:p w14:paraId="024D5257" w14:textId="77777777" w:rsidR="00223209" w:rsidRDefault="00223209">
            <w:pPr>
              <w:spacing w:line="360" w:lineRule="auto"/>
              <w:jc w:val="both"/>
            </w:pPr>
          </w:p>
        </w:tc>
        <w:tc>
          <w:tcPr>
            <w:tcW w:w="708" w:type="dxa"/>
          </w:tcPr>
          <w:p w14:paraId="6B5C75EC" w14:textId="77777777" w:rsidR="00223209" w:rsidRDefault="00223209">
            <w:pPr>
              <w:spacing w:line="360" w:lineRule="auto"/>
              <w:jc w:val="both"/>
            </w:pPr>
          </w:p>
        </w:tc>
        <w:tc>
          <w:tcPr>
            <w:tcW w:w="709" w:type="dxa"/>
          </w:tcPr>
          <w:p w14:paraId="5524BFEB" w14:textId="77777777" w:rsidR="00223209" w:rsidRDefault="00223209">
            <w:pPr>
              <w:spacing w:line="360" w:lineRule="auto"/>
              <w:jc w:val="both"/>
            </w:pPr>
          </w:p>
        </w:tc>
      </w:tr>
      <w:tr w:rsidR="00223209" w14:paraId="48115890" w14:textId="77777777">
        <w:trPr>
          <w:trHeight w:val="570"/>
          <w:jc w:val="center"/>
        </w:trPr>
        <w:tc>
          <w:tcPr>
            <w:tcW w:w="1696" w:type="dxa"/>
          </w:tcPr>
          <w:p w14:paraId="1B0200E0" w14:textId="77777777" w:rsidR="00223209" w:rsidRDefault="00614FFC">
            <w:pPr>
              <w:autoSpaceDE w:val="0"/>
              <w:autoSpaceDN w:val="0"/>
              <w:adjustRightInd w:val="0"/>
              <w:rPr>
                <w:color w:val="292526"/>
              </w:rPr>
            </w:pPr>
            <w:r>
              <w:rPr>
                <w:color w:val="292526"/>
                <w:sz w:val="22"/>
                <w:szCs w:val="22"/>
              </w:rPr>
              <w:t>Corrección de marco teórico</w:t>
            </w:r>
          </w:p>
        </w:tc>
        <w:tc>
          <w:tcPr>
            <w:tcW w:w="716" w:type="dxa"/>
          </w:tcPr>
          <w:p w14:paraId="36E85EED" w14:textId="77777777" w:rsidR="00223209" w:rsidRDefault="00223209">
            <w:pPr>
              <w:spacing w:line="360" w:lineRule="auto"/>
              <w:jc w:val="both"/>
            </w:pPr>
          </w:p>
        </w:tc>
        <w:tc>
          <w:tcPr>
            <w:tcW w:w="861" w:type="dxa"/>
            <w:shd w:val="clear" w:color="auto" w:fill="FFFFFF"/>
          </w:tcPr>
          <w:p w14:paraId="0B8E83DE" w14:textId="77777777" w:rsidR="00223209" w:rsidRDefault="00223209">
            <w:pPr>
              <w:spacing w:line="360" w:lineRule="auto"/>
              <w:jc w:val="both"/>
            </w:pPr>
          </w:p>
        </w:tc>
        <w:tc>
          <w:tcPr>
            <w:tcW w:w="709" w:type="dxa"/>
            <w:shd w:val="clear" w:color="auto" w:fill="4472C4"/>
          </w:tcPr>
          <w:p w14:paraId="75657FFC" w14:textId="77777777" w:rsidR="00223209" w:rsidRDefault="00223209">
            <w:pPr>
              <w:spacing w:line="360" w:lineRule="auto"/>
              <w:jc w:val="both"/>
            </w:pPr>
          </w:p>
        </w:tc>
        <w:tc>
          <w:tcPr>
            <w:tcW w:w="709" w:type="dxa"/>
            <w:shd w:val="clear" w:color="auto" w:fill="FFFFFF"/>
          </w:tcPr>
          <w:p w14:paraId="51EBEA6B" w14:textId="77777777" w:rsidR="00223209" w:rsidRDefault="00223209">
            <w:pPr>
              <w:spacing w:line="360" w:lineRule="auto"/>
              <w:jc w:val="both"/>
            </w:pPr>
          </w:p>
        </w:tc>
        <w:tc>
          <w:tcPr>
            <w:tcW w:w="567" w:type="dxa"/>
            <w:shd w:val="clear" w:color="auto" w:fill="FFFFFF"/>
          </w:tcPr>
          <w:p w14:paraId="628CFF15" w14:textId="77777777" w:rsidR="00223209" w:rsidRDefault="00223209">
            <w:pPr>
              <w:spacing w:line="360" w:lineRule="auto"/>
              <w:jc w:val="both"/>
            </w:pPr>
          </w:p>
        </w:tc>
        <w:tc>
          <w:tcPr>
            <w:tcW w:w="709" w:type="dxa"/>
            <w:shd w:val="clear" w:color="auto" w:fill="FFFFFF"/>
          </w:tcPr>
          <w:p w14:paraId="5622BE44" w14:textId="77777777" w:rsidR="00223209" w:rsidRDefault="00223209">
            <w:pPr>
              <w:spacing w:line="360" w:lineRule="auto"/>
              <w:jc w:val="both"/>
            </w:pPr>
          </w:p>
        </w:tc>
        <w:tc>
          <w:tcPr>
            <w:tcW w:w="709" w:type="dxa"/>
          </w:tcPr>
          <w:p w14:paraId="0DEA174A" w14:textId="77777777" w:rsidR="00223209" w:rsidRDefault="00223209">
            <w:pPr>
              <w:spacing w:line="360" w:lineRule="auto"/>
              <w:jc w:val="both"/>
            </w:pPr>
          </w:p>
        </w:tc>
        <w:tc>
          <w:tcPr>
            <w:tcW w:w="708" w:type="dxa"/>
          </w:tcPr>
          <w:p w14:paraId="688C2A87" w14:textId="77777777" w:rsidR="00223209" w:rsidRDefault="00223209">
            <w:pPr>
              <w:spacing w:line="360" w:lineRule="auto"/>
              <w:jc w:val="both"/>
            </w:pPr>
          </w:p>
        </w:tc>
        <w:tc>
          <w:tcPr>
            <w:tcW w:w="709" w:type="dxa"/>
          </w:tcPr>
          <w:p w14:paraId="6448632B" w14:textId="77777777" w:rsidR="00223209" w:rsidRDefault="00223209">
            <w:pPr>
              <w:spacing w:line="360" w:lineRule="auto"/>
              <w:jc w:val="both"/>
            </w:pPr>
          </w:p>
        </w:tc>
      </w:tr>
      <w:tr w:rsidR="00223209" w14:paraId="5B1F4500" w14:textId="77777777">
        <w:trPr>
          <w:jc w:val="center"/>
        </w:trPr>
        <w:tc>
          <w:tcPr>
            <w:tcW w:w="1696" w:type="dxa"/>
          </w:tcPr>
          <w:p w14:paraId="5C7F7463" w14:textId="77777777" w:rsidR="00223209" w:rsidRDefault="00614FFC">
            <w:pPr>
              <w:autoSpaceDE w:val="0"/>
              <w:autoSpaceDN w:val="0"/>
              <w:adjustRightInd w:val="0"/>
              <w:rPr>
                <w:color w:val="292526"/>
                <w:sz w:val="20"/>
                <w:szCs w:val="20"/>
              </w:rPr>
            </w:pPr>
            <w:r>
              <w:rPr>
                <w:color w:val="292526"/>
                <w:sz w:val="20"/>
                <w:szCs w:val="20"/>
              </w:rPr>
              <w:t>Corrección de marco teórico</w:t>
            </w:r>
          </w:p>
        </w:tc>
        <w:tc>
          <w:tcPr>
            <w:tcW w:w="716" w:type="dxa"/>
          </w:tcPr>
          <w:p w14:paraId="20A0DF45" w14:textId="77777777" w:rsidR="00223209" w:rsidRDefault="00223209">
            <w:pPr>
              <w:spacing w:line="360" w:lineRule="auto"/>
              <w:jc w:val="both"/>
            </w:pPr>
          </w:p>
        </w:tc>
        <w:tc>
          <w:tcPr>
            <w:tcW w:w="861" w:type="dxa"/>
            <w:shd w:val="clear" w:color="auto" w:fill="auto"/>
          </w:tcPr>
          <w:p w14:paraId="56A223B8" w14:textId="77777777" w:rsidR="00223209" w:rsidRDefault="00223209">
            <w:pPr>
              <w:spacing w:line="360" w:lineRule="auto"/>
              <w:jc w:val="both"/>
            </w:pPr>
          </w:p>
        </w:tc>
        <w:tc>
          <w:tcPr>
            <w:tcW w:w="709" w:type="dxa"/>
            <w:shd w:val="clear" w:color="auto" w:fill="FFFFFF"/>
          </w:tcPr>
          <w:p w14:paraId="254138E4" w14:textId="77777777" w:rsidR="00223209" w:rsidRDefault="00223209">
            <w:pPr>
              <w:spacing w:line="360" w:lineRule="auto"/>
              <w:jc w:val="both"/>
            </w:pPr>
          </w:p>
        </w:tc>
        <w:tc>
          <w:tcPr>
            <w:tcW w:w="709" w:type="dxa"/>
            <w:shd w:val="clear" w:color="auto" w:fill="4472C4"/>
          </w:tcPr>
          <w:p w14:paraId="52303DA5" w14:textId="77777777" w:rsidR="00223209" w:rsidRDefault="00223209">
            <w:pPr>
              <w:spacing w:line="360" w:lineRule="auto"/>
              <w:jc w:val="both"/>
            </w:pPr>
          </w:p>
        </w:tc>
        <w:tc>
          <w:tcPr>
            <w:tcW w:w="567" w:type="dxa"/>
          </w:tcPr>
          <w:p w14:paraId="1FB9D356" w14:textId="77777777" w:rsidR="00223209" w:rsidRDefault="00223209">
            <w:pPr>
              <w:spacing w:line="360" w:lineRule="auto"/>
              <w:jc w:val="both"/>
            </w:pPr>
          </w:p>
        </w:tc>
        <w:tc>
          <w:tcPr>
            <w:tcW w:w="709" w:type="dxa"/>
          </w:tcPr>
          <w:p w14:paraId="36ED4F67" w14:textId="77777777" w:rsidR="00223209" w:rsidRDefault="00223209">
            <w:pPr>
              <w:spacing w:line="360" w:lineRule="auto"/>
              <w:jc w:val="both"/>
            </w:pPr>
          </w:p>
        </w:tc>
        <w:tc>
          <w:tcPr>
            <w:tcW w:w="709" w:type="dxa"/>
          </w:tcPr>
          <w:p w14:paraId="490BEEFF" w14:textId="77777777" w:rsidR="00223209" w:rsidRDefault="00223209">
            <w:pPr>
              <w:spacing w:line="360" w:lineRule="auto"/>
              <w:jc w:val="both"/>
            </w:pPr>
          </w:p>
        </w:tc>
        <w:tc>
          <w:tcPr>
            <w:tcW w:w="708" w:type="dxa"/>
          </w:tcPr>
          <w:p w14:paraId="69DC7889" w14:textId="77777777" w:rsidR="00223209" w:rsidRDefault="00223209">
            <w:pPr>
              <w:spacing w:line="360" w:lineRule="auto"/>
              <w:jc w:val="both"/>
            </w:pPr>
          </w:p>
        </w:tc>
        <w:tc>
          <w:tcPr>
            <w:tcW w:w="709" w:type="dxa"/>
          </w:tcPr>
          <w:p w14:paraId="4A09200C" w14:textId="77777777" w:rsidR="00223209" w:rsidRDefault="00223209">
            <w:pPr>
              <w:spacing w:line="360" w:lineRule="auto"/>
              <w:jc w:val="both"/>
            </w:pPr>
          </w:p>
        </w:tc>
      </w:tr>
      <w:tr w:rsidR="00223209" w14:paraId="5C6F7CA5" w14:textId="77777777">
        <w:trPr>
          <w:jc w:val="center"/>
        </w:trPr>
        <w:tc>
          <w:tcPr>
            <w:tcW w:w="1696" w:type="dxa"/>
          </w:tcPr>
          <w:p w14:paraId="59A6E644" w14:textId="77777777" w:rsidR="00223209" w:rsidRDefault="00614FFC">
            <w:pPr>
              <w:autoSpaceDE w:val="0"/>
              <w:autoSpaceDN w:val="0"/>
              <w:adjustRightInd w:val="0"/>
              <w:rPr>
                <w:color w:val="292526"/>
              </w:rPr>
            </w:pPr>
            <w:r>
              <w:rPr>
                <w:color w:val="292526"/>
                <w:sz w:val="22"/>
                <w:szCs w:val="22"/>
              </w:rPr>
              <w:t>Diseño de instrumento</w:t>
            </w:r>
          </w:p>
        </w:tc>
        <w:tc>
          <w:tcPr>
            <w:tcW w:w="716" w:type="dxa"/>
          </w:tcPr>
          <w:p w14:paraId="72DCB3AA" w14:textId="77777777" w:rsidR="00223209" w:rsidRDefault="00223209">
            <w:pPr>
              <w:spacing w:line="360" w:lineRule="auto"/>
              <w:jc w:val="both"/>
            </w:pPr>
          </w:p>
        </w:tc>
        <w:tc>
          <w:tcPr>
            <w:tcW w:w="861" w:type="dxa"/>
          </w:tcPr>
          <w:p w14:paraId="17E56F5B" w14:textId="77777777" w:rsidR="00223209" w:rsidRDefault="00223209">
            <w:pPr>
              <w:spacing w:line="360" w:lineRule="auto"/>
              <w:jc w:val="both"/>
            </w:pPr>
          </w:p>
        </w:tc>
        <w:tc>
          <w:tcPr>
            <w:tcW w:w="709" w:type="dxa"/>
          </w:tcPr>
          <w:p w14:paraId="57EDAD6E" w14:textId="77777777" w:rsidR="00223209" w:rsidRDefault="00223209">
            <w:pPr>
              <w:spacing w:line="360" w:lineRule="auto"/>
              <w:jc w:val="both"/>
            </w:pPr>
          </w:p>
        </w:tc>
        <w:tc>
          <w:tcPr>
            <w:tcW w:w="709" w:type="dxa"/>
            <w:shd w:val="clear" w:color="auto" w:fill="FFFFFF"/>
          </w:tcPr>
          <w:p w14:paraId="542337B7" w14:textId="77777777" w:rsidR="00223209" w:rsidRDefault="00223209">
            <w:pPr>
              <w:spacing w:line="360" w:lineRule="auto"/>
              <w:jc w:val="both"/>
            </w:pPr>
          </w:p>
        </w:tc>
        <w:tc>
          <w:tcPr>
            <w:tcW w:w="567" w:type="dxa"/>
            <w:shd w:val="clear" w:color="auto" w:fill="auto"/>
          </w:tcPr>
          <w:p w14:paraId="661D50C1" w14:textId="77777777" w:rsidR="00223209" w:rsidRDefault="00223209">
            <w:pPr>
              <w:spacing w:line="360" w:lineRule="auto"/>
              <w:jc w:val="both"/>
            </w:pPr>
          </w:p>
        </w:tc>
        <w:tc>
          <w:tcPr>
            <w:tcW w:w="709" w:type="dxa"/>
          </w:tcPr>
          <w:p w14:paraId="0DAFDDD3" w14:textId="77777777" w:rsidR="00223209" w:rsidRDefault="00223209">
            <w:pPr>
              <w:spacing w:line="360" w:lineRule="auto"/>
              <w:jc w:val="both"/>
            </w:pPr>
          </w:p>
        </w:tc>
        <w:tc>
          <w:tcPr>
            <w:tcW w:w="709" w:type="dxa"/>
          </w:tcPr>
          <w:p w14:paraId="2EDD95BC" w14:textId="77777777" w:rsidR="00223209" w:rsidRDefault="00223209">
            <w:pPr>
              <w:spacing w:line="360" w:lineRule="auto"/>
              <w:jc w:val="both"/>
            </w:pPr>
          </w:p>
        </w:tc>
        <w:tc>
          <w:tcPr>
            <w:tcW w:w="708" w:type="dxa"/>
          </w:tcPr>
          <w:p w14:paraId="05C61BFA" w14:textId="77777777" w:rsidR="00223209" w:rsidRDefault="00223209">
            <w:pPr>
              <w:spacing w:line="360" w:lineRule="auto"/>
              <w:jc w:val="both"/>
            </w:pPr>
          </w:p>
        </w:tc>
        <w:tc>
          <w:tcPr>
            <w:tcW w:w="709" w:type="dxa"/>
          </w:tcPr>
          <w:p w14:paraId="1C2BEEA9" w14:textId="77777777" w:rsidR="00223209" w:rsidRDefault="00223209">
            <w:pPr>
              <w:spacing w:line="360" w:lineRule="auto"/>
              <w:jc w:val="both"/>
            </w:pPr>
          </w:p>
        </w:tc>
      </w:tr>
      <w:tr w:rsidR="00223209" w14:paraId="12344CED" w14:textId="77777777">
        <w:trPr>
          <w:jc w:val="center"/>
        </w:trPr>
        <w:tc>
          <w:tcPr>
            <w:tcW w:w="1696" w:type="dxa"/>
          </w:tcPr>
          <w:p w14:paraId="3C0DA912" w14:textId="77777777" w:rsidR="00223209" w:rsidRDefault="00614FFC">
            <w:pPr>
              <w:autoSpaceDE w:val="0"/>
              <w:autoSpaceDN w:val="0"/>
              <w:adjustRightInd w:val="0"/>
              <w:rPr>
                <w:color w:val="292526"/>
                <w:sz w:val="20"/>
                <w:szCs w:val="20"/>
              </w:rPr>
            </w:pPr>
            <w:r>
              <w:rPr>
                <w:color w:val="292526"/>
                <w:sz w:val="20"/>
                <w:szCs w:val="20"/>
              </w:rPr>
              <w:t>Corrección de instrumento</w:t>
            </w:r>
          </w:p>
        </w:tc>
        <w:tc>
          <w:tcPr>
            <w:tcW w:w="716" w:type="dxa"/>
          </w:tcPr>
          <w:p w14:paraId="731BFD4A" w14:textId="77777777" w:rsidR="00223209" w:rsidRDefault="00223209">
            <w:pPr>
              <w:spacing w:line="360" w:lineRule="auto"/>
              <w:jc w:val="both"/>
            </w:pPr>
          </w:p>
        </w:tc>
        <w:tc>
          <w:tcPr>
            <w:tcW w:w="861" w:type="dxa"/>
          </w:tcPr>
          <w:p w14:paraId="13D0F35A" w14:textId="77777777" w:rsidR="00223209" w:rsidRDefault="00223209">
            <w:pPr>
              <w:spacing w:line="360" w:lineRule="auto"/>
              <w:jc w:val="both"/>
            </w:pPr>
          </w:p>
        </w:tc>
        <w:tc>
          <w:tcPr>
            <w:tcW w:w="709" w:type="dxa"/>
          </w:tcPr>
          <w:p w14:paraId="521473B9" w14:textId="77777777" w:rsidR="00223209" w:rsidRDefault="00223209">
            <w:pPr>
              <w:spacing w:line="360" w:lineRule="auto"/>
              <w:jc w:val="both"/>
            </w:pPr>
          </w:p>
        </w:tc>
        <w:tc>
          <w:tcPr>
            <w:tcW w:w="709" w:type="dxa"/>
          </w:tcPr>
          <w:p w14:paraId="75A86A9A" w14:textId="77777777" w:rsidR="00223209" w:rsidRDefault="00223209">
            <w:pPr>
              <w:spacing w:line="360" w:lineRule="auto"/>
              <w:jc w:val="both"/>
            </w:pPr>
          </w:p>
        </w:tc>
        <w:tc>
          <w:tcPr>
            <w:tcW w:w="567" w:type="dxa"/>
            <w:shd w:val="clear" w:color="auto" w:fill="FFFFFF"/>
          </w:tcPr>
          <w:p w14:paraId="590E9373" w14:textId="77777777" w:rsidR="00223209" w:rsidRDefault="00223209">
            <w:pPr>
              <w:spacing w:line="360" w:lineRule="auto"/>
              <w:jc w:val="both"/>
            </w:pPr>
          </w:p>
        </w:tc>
        <w:tc>
          <w:tcPr>
            <w:tcW w:w="709" w:type="dxa"/>
            <w:shd w:val="clear" w:color="auto" w:fill="auto"/>
          </w:tcPr>
          <w:p w14:paraId="1F3B8636" w14:textId="77777777" w:rsidR="00223209" w:rsidRDefault="00223209">
            <w:pPr>
              <w:spacing w:line="360" w:lineRule="auto"/>
              <w:jc w:val="both"/>
            </w:pPr>
          </w:p>
        </w:tc>
        <w:tc>
          <w:tcPr>
            <w:tcW w:w="709" w:type="dxa"/>
            <w:shd w:val="clear" w:color="auto" w:fill="FFFFFF"/>
          </w:tcPr>
          <w:p w14:paraId="49987A84" w14:textId="77777777" w:rsidR="00223209" w:rsidRDefault="00223209">
            <w:pPr>
              <w:spacing w:line="360" w:lineRule="auto"/>
              <w:jc w:val="both"/>
            </w:pPr>
          </w:p>
        </w:tc>
        <w:tc>
          <w:tcPr>
            <w:tcW w:w="708" w:type="dxa"/>
            <w:shd w:val="clear" w:color="auto" w:fill="FFFFFF"/>
          </w:tcPr>
          <w:p w14:paraId="79A0FCEE" w14:textId="77777777" w:rsidR="00223209" w:rsidRDefault="00223209">
            <w:pPr>
              <w:spacing w:line="360" w:lineRule="auto"/>
              <w:jc w:val="both"/>
            </w:pPr>
          </w:p>
        </w:tc>
        <w:tc>
          <w:tcPr>
            <w:tcW w:w="709" w:type="dxa"/>
            <w:shd w:val="clear" w:color="auto" w:fill="FFFFFF"/>
          </w:tcPr>
          <w:p w14:paraId="301434A4" w14:textId="77777777" w:rsidR="00223209" w:rsidRDefault="00223209">
            <w:pPr>
              <w:spacing w:line="360" w:lineRule="auto"/>
              <w:jc w:val="both"/>
            </w:pPr>
          </w:p>
        </w:tc>
      </w:tr>
      <w:tr w:rsidR="00223209" w14:paraId="50D3AF94" w14:textId="77777777">
        <w:trPr>
          <w:jc w:val="center"/>
        </w:trPr>
        <w:tc>
          <w:tcPr>
            <w:tcW w:w="1696" w:type="dxa"/>
          </w:tcPr>
          <w:p w14:paraId="7B77CF4D" w14:textId="77777777" w:rsidR="00223209" w:rsidRDefault="00614FFC">
            <w:pPr>
              <w:autoSpaceDE w:val="0"/>
              <w:autoSpaceDN w:val="0"/>
              <w:adjustRightInd w:val="0"/>
              <w:rPr>
                <w:color w:val="292526"/>
              </w:rPr>
            </w:pPr>
            <w:r>
              <w:rPr>
                <w:color w:val="292526"/>
                <w:sz w:val="20"/>
                <w:szCs w:val="20"/>
              </w:rPr>
              <w:t>Corrección de instrumento</w:t>
            </w:r>
          </w:p>
        </w:tc>
        <w:tc>
          <w:tcPr>
            <w:tcW w:w="716" w:type="dxa"/>
          </w:tcPr>
          <w:p w14:paraId="3E58A772" w14:textId="77777777" w:rsidR="00223209" w:rsidRDefault="00223209">
            <w:pPr>
              <w:spacing w:line="360" w:lineRule="auto"/>
              <w:jc w:val="both"/>
            </w:pPr>
          </w:p>
        </w:tc>
        <w:tc>
          <w:tcPr>
            <w:tcW w:w="861" w:type="dxa"/>
          </w:tcPr>
          <w:p w14:paraId="6A1C9E99" w14:textId="77777777" w:rsidR="00223209" w:rsidRDefault="00223209">
            <w:pPr>
              <w:spacing w:line="360" w:lineRule="auto"/>
              <w:jc w:val="both"/>
            </w:pPr>
          </w:p>
        </w:tc>
        <w:tc>
          <w:tcPr>
            <w:tcW w:w="709" w:type="dxa"/>
          </w:tcPr>
          <w:p w14:paraId="66FD39C8" w14:textId="77777777" w:rsidR="00223209" w:rsidRDefault="00223209">
            <w:pPr>
              <w:spacing w:line="360" w:lineRule="auto"/>
              <w:jc w:val="both"/>
            </w:pPr>
          </w:p>
        </w:tc>
        <w:tc>
          <w:tcPr>
            <w:tcW w:w="709" w:type="dxa"/>
          </w:tcPr>
          <w:p w14:paraId="1B9EA492" w14:textId="77777777" w:rsidR="00223209" w:rsidRDefault="00223209">
            <w:pPr>
              <w:spacing w:line="360" w:lineRule="auto"/>
              <w:jc w:val="both"/>
            </w:pPr>
          </w:p>
        </w:tc>
        <w:tc>
          <w:tcPr>
            <w:tcW w:w="567" w:type="dxa"/>
            <w:shd w:val="clear" w:color="auto" w:fill="FFFFFF"/>
          </w:tcPr>
          <w:p w14:paraId="301C32A2" w14:textId="77777777" w:rsidR="00223209" w:rsidRDefault="00223209">
            <w:pPr>
              <w:spacing w:line="360" w:lineRule="auto"/>
              <w:jc w:val="both"/>
            </w:pPr>
          </w:p>
        </w:tc>
        <w:tc>
          <w:tcPr>
            <w:tcW w:w="709" w:type="dxa"/>
            <w:shd w:val="clear" w:color="auto" w:fill="FFFFFF"/>
          </w:tcPr>
          <w:p w14:paraId="44CF302A" w14:textId="77777777" w:rsidR="00223209" w:rsidRDefault="00223209">
            <w:pPr>
              <w:spacing w:line="360" w:lineRule="auto"/>
              <w:jc w:val="both"/>
            </w:pPr>
          </w:p>
        </w:tc>
        <w:tc>
          <w:tcPr>
            <w:tcW w:w="709" w:type="dxa"/>
            <w:shd w:val="clear" w:color="auto" w:fill="auto"/>
          </w:tcPr>
          <w:p w14:paraId="5B77A7C1" w14:textId="77777777" w:rsidR="00223209" w:rsidRDefault="00223209">
            <w:pPr>
              <w:spacing w:line="360" w:lineRule="auto"/>
              <w:jc w:val="both"/>
            </w:pPr>
          </w:p>
        </w:tc>
        <w:tc>
          <w:tcPr>
            <w:tcW w:w="708" w:type="dxa"/>
            <w:shd w:val="clear" w:color="auto" w:fill="FFFFFF"/>
          </w:tcPr>
          <w:p w14:paraId="186B718E" w14:textId="77777777" w:rsidR="00223209" w:rsidRDefault="00223209">
            <w:pPr>
              <w:spacing w:line="360" w:lineRule="auto"/>
              <w:jc w:val="both"/>
            </w:pPr>
          </w:p>
        </w:tc>
        <w:tc>
          <w:tcPr>
            <w:tcW w:w="709" w:type="dxa"/>
            <w:shd w:val="clear" w:color="auto" w:fill="FFFFFF"/>
          </w:tcPr>
          <w:p w14:paraId="6CF01147" w14:textId="77777777" w:rsidR="00223209" w:rsidRDefault="00223209">
            <w:pPr>
              <w:spacing w:line="360" w:lineRule="auto"/>
              <w:jc w:val="both"/>
            </w:pPr>
          </w:p>
        </w:tc>
      </w:tr>
      <w:tr w:rsidR="00223209" w14:paraId="43B9B701" w14:textId="77777777">
        <w:trPr>
          <w:jc w:val="center"/>
        </w:trPr>
        <w:tc>
          <w:tcPr>
            <w:tcW w:w="1696" w:type="dxa"/>
          </w:tcPr>
          <w:p w14:paraId="64039210" w14:textId="77777777" w:rsidR="00223209" w:rsidRDefault="00614FFC">
            <w:pPr>
              <w:autoSpaceDE w:val="0"/>
              <w:autoSpaceDN w:val="0"/>
              <w:adjustRightInd w:val="0"/>
              <w:rPr>
                <w:color w:val="292526"/>
              </w:rPr>
            </w:pPr>
            <w:r>
              <w:rPr>
                <w:color w:val="292526"/>
                <w:sz w:val="22"/>
                <w:szCs w:val="22"/>
              </w:rPr>
              <w:t>Ajuste de las normas de Vancouver</w:t>
            </w:r>
          </w:p>
        </w:tc>
        <w:tc>
          <w:tcPr>
            <w:tcW w:w="716" w:type="dxa"/>
          </w:tcPr>
          <w:p w14:paraId="78074CB8" w14:textId="77777777" w:rsidR="00223209" w:rsidRDefault="00223209">
            <w:pPr>
              <w:spacing w:line="360" w:lineRule="auto"/>
              <w:jc w:val="both"/>
            </w:pPr>
          </w:p>
        </w:tc>
        <w:tc>
          <w:tcPr>
            <w:tcW w:w="861" w:type="dxa"/>
          </w:tcPr>
          <w:p w14:paraId="4B173809" w14:textId="77777777" w:rsidR="00223209" w:rsidRDefault="00223209">
            <w:pPr>
              <w:spacing w:line="360" w:lineRule="auto"/>
              <w:jc w:val="both"/>
            </w:pPr>
          </w:p>
        </w:tc>
        <w:tc>
          <w:tcPr>
            <w:tcW w:w="709" w:type="dxa"/>
          </w:tcPr>
          <w:p w14:paraId="54CDA196" w14:textId="77777777" w:rsidR="00223209" w:rsidRDefault="00223209">
            <w:pPr>
              <w:spacing w:line="360" w:lineRule="auto"/>
              <w:jc w:val="both"/>
            </w:pPr>
          </w:p>
        </w:tc>
        <w:tc>
          <w:tcPr>
            <w:tcW w:w="709" w:type="dxa"/>
          </w:tcPr>
          <w:p w14:paraId="6FBCDC0B" w14:textId="77777777" w:rsidR="00223209" w:rsidRDefault="00223209">
            <w:pPr>
              <w:spacing w:line="360" w:lineRule="auto"/>
              <w:jc w:val="both"/>
            </w:pPr>
          </w:p>
        </w:tc>
        <w:tc>
          <w:tcPr>
            <w:tcW w:w="567" w:type="dxa"/>
            <w:shd w:val="clear" w:color="auto" w:fill="FFFFFF"/>
          </w:tcPr>
          <w:p w14:paraId="3B52890F" w14:textId="77777777" w:rsidR="00223209" w:rsidRDefault="00223209">
            <w:pPr>
              <w:spacing w:line="360" w:lineRule="auto"/>
              <w:jc w:val="both"/>
            </w:pPr>
          </w:p>
        </w:tc>
        <w:tc>
          <w:tcPr>
            <w:tcW w:w="709" w:type="dxa"/>
            <w:shd w:val="clear" w:color="auto" w:fill="FFFFFF"/>
          </w:tcPr>
          <w:p w14:paraId="6860D00D" w14:textId="77777777" w:rsidR="00223209" w:rsidRDefault="00223209">
            <w:pPr>
              <w:spacing w:line="360" w:lineRule="auto"/>
              <w:jc w:val="both"/>
            </w:pPr>
          </w:p>
        </w:tc>
        <w:tc>
          <w:tcPr>
            <w:tcW w:w="709" w:type="dxa"/>
            <w:shd w:val="clear" w:color="auto" w:fill="FFFFFF"/>
          </w:tcPr>
          <w:p w14:paraId="651A6720" w14:textId="77777777" w:rsidR="00223209" w:rsidRDefault="00223209">
            <w:pPr>
              <w:spacing w:line="360" w:lineRule="auto"/>
              <w:jc w:val="both"/>
            </w:pPr>
          </w:p>
        </w:tc>
        <w:tc>
          <w:tcPr>
            <w:tcW w:w="708" w:type="dxa"/>
            <w:shd w:val="clear" w:color="auto" w:fill="auto"/>
          </w:tcPr>
          <w:p w14:paraId="40F31FC0" w14:textId="77777777" w:rsidR="00223209" w:rsidRDefault="00223209">
            <w:pPr>
              <w:spacing w:line="360" w:lineRule="auto"/>
              <w:jc w:val="both"/>
            </w:pPr>
          </w:p>
        </w:tc>
        <w:tc>
          <w:tcPr>
            <w:tcW w:w="709" w:type="dxa"/>
            <w:shd w:val="clear" w:color="auto" w:fill="FFFFFF"/>
          </w:tcPr>
          <w:p w14:paraId="4A15DC85" w14:textId="77777777" w:rsidR="00223209" w:rsidRDefault="00223209">
            <w:pPr>
              <w:spacing w:line="360" w:lineRule="auto"/>
              <w:jc w:val="both"/>
            </w:pPr>
          </w:p>
        </w:tc>
      </w:tr>
      <w:tr w:rsidR="00223209" w14:paraId="7321E72F" w14:textId="77777777">
        <w:trPr>
          <w:jc w:val="center"/>
        </w:trPr>
        <w:tc>
          <w:tcPr>
            <w:tcW w:w="1696" w:type="dxa"/>
          </w:tcPr>
          <w:p w14:paraId="46AE6F4A" w14:textId="77777777" w:rsidR="00223209" w:rsidRDefault="00223209">
            <w:pPr>
              <w:autoSpaceDE w:val="0"/>
              <w:autoSpaceDN w:val="0"/>
              <w:adjustRightInd w:val="0"/>
              <w:rPr>
                <w:color w:val="292526"/>
              </w:rPr>
            </w:pPr>
          </w:p>
        </w:tc>
        <w:tc>
          <w:tcPr>
            <w:tcW w:w="716" w:type="dxa"/>
          </w:tcPr>
          <w:p w14:paraId="2CF04020" w14:textId="77777777" w:rsidR="00223209" w:rsidRDefault="00223209">
            <w:pPr>
              <w:spacing w:line="360" w:lineRule="auto"/>
              <w:jc w:val="both"/>
            </w:pPr>
          </w:p>
        </w:tc>
        <w:tc>
          <w:tcPr>
            <w:tcW w:w="861" w:type="dxa"/>
          </w:tcPr>
          <w:p w14:paraId="17D8E817" w14:textId="77777777" w:rsidR="00223209" w:rsidRDefault="00223209">
            <w:pPr>
              <w:spacing w:line="360" w:lineRule="auto"/>
              <w:jc w:val="both"/>
            </w:pPr>
          </w:p>
        </w:tc>
        <w:tc>
          <w:tcPr>
            <w:tcW w:w="709" w:type="dxa"/>
          </w:tcPr>
          <w:p w14:paraId="774C735F" w14:textId="77777777" w:rsidR="00223209" w:rsidRDefault="00223209">
            <w:pPr>
              <w:spacing w:line="360" w:lineRule="auto"/>
              <w:jc w:val="both"/>
            </w:pPr>
          </w:p>
        </w:tc>
        <w:tc>
          <w:tcPr>
            <w:tcW w:w="709" w:type="dxa"/>
          </w:tcPr>
          <w:p w14:paraId="4AF30C7B" w14:textId="77777777" w:rsidR="00223209" w:rsidRDefault="00223209">
            <w:pPr>
              <w:spacing w:line="360" w:lineRule="auto"/>
              <w:jc w:val="both"/>
            </w:pPr>
          </w:p>
        </w:tc>
        <w:tc>
          <w:tcPr>
            <w:tcW w:w="567" w:type="dxa"/>
            <w:shd w:val="clear" w:color="auto" w:fill="FFFFFF"/>
          </w:tcPr>
          <w:p w14:paraId="6932A605" w14:textId="77777777" w:rsidR="00223209" w:rsidRDefault="00223209">
            <w:pPr>
              <w:spacing w:line="360" w:lineRule="auto"/>
              <w:jc w:val="both"/>
            </w:pPr>
          </w:p>
        </w:tc>
        <w:tc>
          <w:tcPr>
            <w:tcW w:w="709" w:type="dxa"/>
            <w:shd w:val="clear" w:color="auto" w:fill="FFFFFF"/>
          </w:tcPr>
          <w:p w14:paraId="5717F7C4" w14:textId="77777777" w:rsidR="00223209" w:rsidRDefault="00223209">
            <w:pPr>
              <w:spacing w:line="360" w:lineRule="auto"/>
              <w:jc w:val="both"/>
            </w:pPr>
          </w:p>
        </w:tc>
        <w:tc>
          <w:tcPr>
            <w:tcW w:w="709" w:type="dxa"/>
            <w:shd w:val="clear" w:color="auto" w:fill="FFFFFF"/>
          </w:tcPr>
          <w:p w14:paraId="4D88EDE6" w14:textId="77777777" w:rsidR="00223209" w:rsidRDefault="00223209">
            <w:pPr>
              <w:spacing w:line="360" w:lineRule="auto"/>
              <w:jc w:val="both"/>
            </w:pPr>
          </w:p>
        </w:tc>
        <w:tc>
          <w:tcPr>
            <w:tcW w:w="708" w:type="dxa"/>
            <w:shd w:val="clear" w:color="auto" w:fill="FFFFFF"/>
          </w:tcPr>
          <w:p w14:paraId="191B6646" w14:textId="77777777" w:rsidR="00223209" w:rsidRDefault="00223209">
            <w:pPr>
              <w:spacing w:line="360" w:lineRule="auto"/>
              <w:jc w:val="both"/>
            </w:pPr>
          </w:p>
        </w:tc>
        <w:tc>
          <w:tcPr>
            <w:tcW w:w="709" w:type="dxa"/>
            <w:shd w:val="clear" w:color="auto" w:fill="auto"/>
          </w:tcPr>
          <w:p w14:paraId="4B2F5D7A" w14:textId="77777777" w:rsidR="00223209" w:rsidRDefault="00223209">
            <w:pPr>
              <w:spacing w:line="360" w:lineRule="auto"/>
              <w:jc w:val="both"/>
            </w:pPr>
          </w:p>
        </w:tc>
      </w:tr>
      <w:tr w:rsidR="00223209" w14:paraId="63FEE7E2" w14:textId="77777777">
        <w:trPr>
          <w:jc w:val="center"/>
        </w:trPr>
        <w:tc>
          <w:tcPr>
            <w:tcW w:w="1696" w:type="dxa"/>
          </w:tcPr>
          <w:p w14:paraId="76AEFC6B" w14:textId="77777777" w:rsidR="00223209" w:rsidRDefault="00614FFC">
            <w:pPr>
              <w:autoSpaceDE w:val="0"/>
              <w:autoSpaceDN w:val="0"/>
              <w:adjustRightInd w:val="0"/>
              <w:rPr>
                <w:color w:val="292526"/>
              </w:rPr>
            </w:pPr>
            <w:r>
              <w:rPr>
                <w:color w:val="292526"/>
                <w:sz w:val="22"/>
                <w:szCs w:val="22"/>
              </w:rPr>
              <w:t>Presentación de protocolo</w:t>
            </w:r>
          </w:p>
        </w:tc>
        <w:tc>
          <w:tcPr>
            <w:tcW w:w="716" w:type="dxa"/>
          </w:tcPr>
          <w:p w14:paraId="321688F0" w14:textId="77777777" w:rsidR="00223209" w:rsidRDefault="00223209">
            <w:pPr>
              <w:spacing w:line="360" w:lineRule="auto"/>
              <w:jc w:val="both"/>
            </w:pPr>
          </w:p>
        </w:tc>
        <w:tc>
          <w:tcPr>
            <w:tcW w:w="861" w:type="dxa"/>
          </w:tcPr>
          <w:p w14:paraId="2590209A" w14:textId="77777777" w:rsidR="00223209" w:rsidRDefault="00223209">
            <w:pPr>
              <w:spacing w:line="360" w:lineRule="auto"/>
              <w:jc w:val="both"/>
            </w:pPr>
          </w:p>
        </w:tc>
        <w:tc>
          <w:tcPr>
            <w:tcW w:w="709" w:type="dxa"/>
          </w:tcPr>
          <w:p w14:paraId="253F7D61" w14:textId="77777777" w:rsidR="00223209" w:rsidRDefault="00223209">
            <w:pPr>
              <w:spacing w:line="360" w:lineRule="auto"/>
              <w:jc w:val="both"/>
            </w:pPr>
          </w:p>
        </w:tc>
        <w:tc>
          <w:tcPr>
            <w:tcW w:w="709" w:type="dxa"/>
          </w:tcPr>
          <w:p w14:paraId="0FB9A604" w14:textId="77777777" w:rsidR="00223209" w:rsidRDefault="00223209">
            <w:pPr>
              <w:spacing w:line="360" w:lineRule="auto"/>
              <w:jc w:val="both"/>
            </w:pPr>
          </w:p>
        </w:tc>
        <w:tc>
          <w:tcPr>
            <w:tcW w:w="567" w:type="dxa"/>
            <w:shd w:val="clear" w:color="auto" w:fill="FFFFFF"/>
          </w:tcPr>
          <w:p w14:paraId="6022AEA2" w14:textId="77777777" w:rsidR="00223209" w:rsidRDefault="00223209">
            <w:pPr>
              <w:spacing w:line="360" w:lineRule="auto"/>
              <w:jc w:val="both"/>
            </w:pPr>
          </w:p>
        </w:tc>
        <w:tc>
          <w:tcPr>
            <w:tcW w:w="709" w:type="dxa"/>
            <w:shd w:val="clear" w:color="auto" w:fill="FFFFFF"/>
          </w:tcPr>
          <w:p w14:paraId="2D926C1F" w14:textId="77777777" w:rsidR="00223209" w:rsidRDefault="00223209">
            <w:pPr>
              <w:spacing w:line="360" w:lineRule="auto"/>
              <w:jc w:val="both"/>
            </w:pPr>
          </w:p>
        </w:tc>
        <w:tc>
          <w:tcPr>
            <w:tcW w:w="709" w:type="dxa"/>
            <w:shd w:val="clear" w:color="auto" w:fill="FFFFFF"/>
          </w:tcPr>
          <w:p w14:paraId="654AB0FC" w14:textId="77777777" w:rsidR="00223209" w:rsidRDefault="00223209">
            <w:pPr>
              <w:spacing w:line="360" w:lineRule="auto"/>
              <w:jc w:val="both"/>
            </w:pPr>
          </w:p>
        </w:tc>
        <w:tc>
          <w:tcPr>
            <w:tcW w:w="708" w:type="dxa"/>
            <w:shd w:val="clear" w:color="auto" w:fill="FFFFFF"/>
          </w:tcPr>
          <w:p w14:paraId="7D749793" w14:textId="77777777" w:rsidR="00223209" w:rsidRDefault="00223209">
            <w:pPr>
              <w:spacing w:line="360" w:lineRule="auto"/>
              <w:jc w:val="both"/>
            </w:pPr>
          </w:p>
        </w:tc>
        <w:tc>
          <w:tcPr>
            <w:tcW w:w="709" w:type="dxa"/>
            <w:shd w:val="clear" w:color="auto" w:fill="FFFFFF"/>
          </w:tcPr>
          <w:p w14:paraId="7CE7CF0C" w14:textId="77777777" w:rsidR="00223209" w:rsidRDefault="00223209">
            <w:pPr>
              <w:spacing w:line="360" w:lineRule="auto"/>
              <w:jc w:val="both"/>
            </w:pPr>
          </w:p>
        </w:tc>
      </w:tr>
      <w:tr w:rsidR="00223209" w14:paraId="48172E98" w14:textId="77777777">
        <w:trPr>
          <w:jc w:val="center"/>
        </w:trPr>
        <w:tc>
          <w:tcPr>
            <w:tcW w:w="1696" w:type="dxa"/>
          </w:tcPr>
          <w:p w14:paraId="4512B1ED" w14:textId="77777777" w:rsidR="00223209" w:rsidRDefault="00614FFC">
            <w:pPr>
              <w:autoSpaceDE w:val="0"/>
              <w:autoSpaceDN w:val="0"/>
              <w:adjustRightInd w:val="0"/>
              <w:rPr>
                <w:color w:val="292526"/>
              </w:rPr>
            </w:pPr>
            <w:r>
              <w:rPr>
                <w:color w:val="292526"/>
                <w:sz w:val="22"/>
                <w:szCs w:val="22"/>
              </w:rPr>
              <w:t>Tesis</w:t>
            </w:r>
          </w:p>
        </w:tc>
        <w:tc>
          <w:tcPr>
            <w:tcW w:w="716" w:type="dxa"/>
          </w:tcPr>
          <w:p w14:paraId="7940AF5B" w14:textId="77777777" w:rsidR="00223209" w:rsidRDefault="00223209">
            <w:pPr>
              <w:spacing w:line="360" w:lineRule="auto"/>
              <w:jc w:val="both"/>
            </w:pPr>
          </w:p>
        </w:tc>
        <w:tc>
          <w:tcPr>
            <w:tcW w:w="861" w:type="dxa"/>
          </w:tcPr>
          <w:p w14:paraId="4194233B" w14:textId="77777777" w:rsidR="00223209" w:rsidRDefault="00223209">
            <w:pPr>
              <w:spacing w:line="360" w:lineRule="auto"/>
              <w:jc w:val="both"/>
            </w:pPr>
          </w:p>
        </w:tc>
        <w:tc>
          <w:tcPr>
            <w:tcW w:w="709" w:type="dxa"/>
          </w:tcPr>
          <w:p w14:paraId="6B185AEF" w14:textId="77777777" w:rsidR="00223209" w:rsidRDefault="00223209">
            <w:pPr>
              <w:spacing w:line="360" w:lineRule="auto"/>
              <w:jc w:val="both"/>
            </w:pPr>
          </w:p>
        </w:tc>
        <w:tc>
          <w:tcPr>
            <w:tcW w:w="709" w:type="dxa"/>
          </w:tcPr>
          <w:p w14:paraId="20656E20" w14:textId="77777777" w:rsidR="00223209" w:rsidRDefault="00223209">
            <w:pPr>
              <w:spacing w:line="360" w:lineRule="auto"/>
              <w:jc w:val="both"/>
            </w:pPr>
          </w:p>
        </w:tc>
        <w:tc>
          <w:tcPr>
            <w:tcW w:w="567" w:type="dxa"/>
            <w:shd w:val="clear" w:color="auto" w:fill="FFFFFF"/>
          </w:tcPr>
          <w:p w14:paraId="6E3E794B" w14:textId="77777777" w:rsidR="00223209" w:rsidRDefault="00223209">
            <w:pPr>
              <w:spacing w:line="360" w:lineRule="auto"/>
              <w:jc w:val="both"/>
            </w:pPr>
          </w:p>
        </w:tc>
        <w:tc>
          <w:tcPr>
            <w:tcW w:w="709" w:type="dxa"/>
            <w:shd w:val="clear" w:color="auto" w:fill="FFFFFF"/>
          </w:tcPr>
          <w:p w14:paraId="6DC030DF" w14:textId="77777777" w:rsidR="00223209" w:rsidRDefault="00223209">
            <w:pPr>
              <w:spacing w:line="360" w:lineRule="auto"/>
              <w:jc w:val="both"/>
            </w:pPr>
          </w:p>
        </w:tc>
        <w:tc>
          <w:tcPr>
            <w:tcW w:w="709" w:type="dxa"/>
            <w:shd w:val="clear" w:color="auto" w:fill="FFFFFF"/>
          </w:tcPr>
          <w:p w14:paraId="011FDA52" w14:textId="77777777" w:rsidR="00223209" w:rsidRDefault="00223209">
            <w:pPr>
              <w:spacing w:line="360" w:lineRule="auto"/>
              <w:jc w:val="both"/>
            </w:pPr>
          </w:p>
        </w:tc>
        <w:tc>
          <w:tcPr>
            <w:tcW w:w="708" w:type="dxa"/>
            <w:shd w:val="clear" w:color="auto" w:fill="FFFFFF"/>
          </w:tcPr>
          <w:p w14:paraId="3E072048" w14:textId="77777777" w:rsidR="00223209" w:rsidRDefault="00223209">
            <w:pPr>
              <w:spacing w:line="360" w:lineRule="auto"/>
              <w:jc w:val="both"/>
            </w:pPr>
          </w:p>
        </w:tc>
        <w:tc>
          <w:tcPr>
            <w:tcW w:w="709" w:type="dxa"/>
            <w:shd w:val="clear" w:color="auto" w:fill="FFFFFF"/>
          </w:tcPr>
          <w:p w14:paraId="326E2F3E" w14:textId="77777777" w:rsidR="00223209" w:rsidRDefault="00223209">
            <w:pPr>
              <w:spacing w:line="360" w:lineRule="auto"/>
              <w:jc w:val="both"/>
            </w:pPr>
          </w:p>
        </w:tc>
      </w:tr>
    </w:tbl>
    <w:p w14:paraId="3C636B97" w14:textId="77777777" w:rsidR="00223209" w:rsidRDefault="00223209">
      <w:pPr>
        <w:rPr>
          <w:b/>
        </w:rPr>
        <w:sectPr w:rsidR="00223209">
          <w:pgSz w:w="11906" w:h="16838"/>
          <w:pgMar w:top="1985" w:right="1418" w:bottom="1418" w:left="2268" w:header="1134" w:footer="709" w:gutter="0"/>
          <w:cols w:space="708"/>
          <w:docGrid w:linePitch="360"/>
        </w:sectPr>
      </w:pPr>
    </w:p>
    <w:p w14:paraId="4D2348AF" w14:textId="77777777" w:rsidR="00223209" w:rsidRDefault="00614FFC">
      <w:pPr>
        <w:pStyle w:val="Ttulo2"/>
        <w:spacing w:before="0"/>
      </w:pPr>
      <w:bookmarkStart w:id="317" w:name="_Toc53502406"/>
      <w:bookmarkStart w:id="318" w:name="_Toc111221339"/>
      <w:r>
        <w:t>Anexo 2. Recursos</w:t>
      </w:r>
      <w:bookmarkEnd w:id="317"/>
      <w:bookmarkEnd w:id="318"/>
    </w:p>
    <w:p w14:paraId="5DA850B1" w14:textId="77777777" w:rsidR="00223209" w:rsidRDefault="00223209">
      <w:pPr>
        <w:spacing w:line="360" w:lineRule="auto"/>
        <w:jc w:val="center"/>
        <w:rPr>
          <w:b/>
        </w:rPr>
      </w:pPr>
    </w:p>
    <w:tbl>
      <w:tblPr>
        <w:tblW w:w="8359" w:type="dxa"/>
        <w:jc w:val="center"/>
        <w:tblLayout w:type="fixed"/>
        <w:tblCellMar>
          <w:left w:w="10" w:type="dxa"/>
          <w:right w:w="10" w:type="dxa"/>
        </w:tblCellMar>
        <w:tblLook w:val="0000" w:firstRow="0" w:lastRow="0" w:firstColumn="0" w:lastColumn="0" w:noHBand="0" w:noVBand="0"/>
      </w:tblPr>
      <w:tblGrid>
        <w:gridCol w:w="3919"/>
        <w:gridCol w:w="4440"/>
      </w:tblGrid>
      <w:tr w:rsidR="00223209" w14:paraId="31E82E42" w14:textId="77777777">
        <w:trPr>
          <w:jc w:val="center"/>
        </w:trPr>
        <w:tc>
          <w:tcPr>
            <w:tcW w:w="391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D2C7E74" w14:textId="77777777" w:rsidR="00223209" w:rsidRDefault="00614FFC">
            <w:pPr>
              <w:widowControl w:val="0"/>
              <w:suppressAutoHyphens/>
              <w:autoSpaceDN w:val="0"/>
              <w:snapToGrid w:val="0"/>
              <w:spacing w:line="360" w:lineRule="auto"/>
              <w:jc w:val="both"/>
              <w:textAlignment w:val="baseline"/>
              <w:rPr>
                <w:b/>
                <w:kern w:val="3"/>
                <w:lang w:val="es-PY" w:eastAsia="es-PY"/>
              </w:rPr>
            </w:pPr>
            <w:r>
              <w:rPr>
                <w:b/>
                <w:kern w:val="3"/>
                <w:lang w:val="es-PY" w:eastAsia="es-PY"/>
              </w:rPr>
              <w:t>Recursos materiales</w:t>
            </w:r>
          </w:p>
        </w:tc>
        <w:tc>
          <w:tcPr>
            <w:tcW w:w="4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BEE0C" w14:textId="77777777" w:rsidR="00223209" w:rsidRDefault="00614FFC">
            <w:pPr>
              <w:widowControl w:val="0"/>
              <w:suppressAutoHyphens/>
              <w:autoSpaceDN w:val="0"/>
              <w:snapToGrid w:val="0"/>
              <w:spacing w:line="360" w:lineRule="auto"/>
              <w:jc w:val="both"/>
              <w:textAlignment w:val="baseline"/>
              <w:rPr>
                <w:b/>
                <w:kern w:val="3"/>
                <w:lang w:val="es-PY" w:eastAsia="es-PY"/>
              </w:rPr>
            </w:pPr>
            <w:r>
              <w:rPr>
                <w:b/>
                <w:kern w:val="3"/>
                <w:lang w:val="es-PY" w:eastAsia="es-PY"/>
              </w:rPr>
              <w:t>Equipos técnicos</w:t>
            </w:r>
          </w:p>
        </w:tc>
      </w:tr>
      <w:tr w:rsidR="00223209" w14:paraId="781E7050" w14:textId="77777777">
        <w:trPr>
          <w:jc w:val="center"/>
        </w:trPr>
        <w:tc>
          <w:tcPr>
            <w:tcW w:w="391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3436308" w14:textId="77777777" w:rsidR="00223209" w:rsidRDefault="00614FFC">
            <w:pPr>
              <w:widowControl w:val="0"/>
              <w:suppressAutoHyphens/>
              <w:autoSpaceDN w:val="0"/>
              <w:snapToGrid w:val="0"/>
              <w:spacing w:line="480" w:lineRule="auto"/>
              <w:jc w:val="both"/>
              <w:textAlignment w:val="baseline"/>
              <w:rPr>
                <w:kern w:val="3"/>
                <w:lang w:val="es-PY" w:eastAsia="es-PY"/>
              </w:rPr>
            </w:pPr>
            <w:r>
              <w:rPr>
                <w:kern w:val="3"/>
                <w:lang w:val="es-PY" w:eastAsia="es-PY"/>
              </w:rPr>
              <w:t>Papeles de Oficina</w:t>
            </w:r>
          </w:p>
          <w:p w14:paraId="3B3B0791" w14:textId="77777777" w:rsidR="00223209" w:rsidRDefault="00614FFC">
            <w:pPr>
              <w:widowControl w:val="0"/>
              <w:suppressAutoHyphens/>
              <w:autoSpaceDN w:val="0"/>
              <w:spacing w:line="480" w:lineRule="auto"/>
              <w:jc w:val="both"/>
              <w:textAlignment w:val="baseline"/>
              <w:rPr>
                <w:kern w:val="3"/>
                <w:lang w:val="es-PY" w:eastAsia="es-PY"/>
              </w:rPr>
            </w:pPr>
            <w:r>
              <w:rPr>
                <w:kern w:val="3"/>
                <w:lang w:val="es-PY" w:eastAsia="es-PY"/>
              </w:rPr>
              <w:t>Bolígrafos</w:t>
            </w:r>
          </w:p>
          <w:p w14:paraId="629E2176" w14:textId="77777777" w:rsidR="00223209" w:rsidRDefault="00614FFC">
            <w:pPr>
              <w:widowControl w:val="0"/>
              <w:suppressAutoHyphens/>
              <w:autoSpaceDN w:val="0"/>
              <w:spacing w:line="480" w:lineRule="auto"/>
              <w:jc w:val="both"/>
              <w:textAlignment w:val="baseline"/>
              <w:rPr>
                <w:kern w:val="3"/>
                <w:lang w:val="es-PY" w:eastAsia="es-PY"/>
              </w:rPr>
            </w:pPr>
            <w:r>
              <w:rPr>
                <w:kern w:val="3"/>
                <w:lang w:val="es-PY" w:eastAsia="es-PY"/>
              </w:rPr>
              <w:t>Presilladoras</w:t>
            </w:r>
          </w:p>
          <w:p w14:paraId="67769943" w14:textId="77777777" w:rsidR="00223209" w:rsidRDefault="00614FFC">
            <w:pPr>
              <w:widowControl w:val="0"/>
              <w:suppressAutoHyphens/>
              <w:autoSpaceDN w:val="0"/>
              <w:spacing w:line="480" w:lineRule="auto"/>
              <w:jc w:val="both"/>
              <w:textAlignment w:val="baseline"/>
              <w:rPr>
                <w:kern w:val="3"/>
                <w:lang w:val="es-PY" w:eastAsia="es-PY"/>
              </w:rPr>
            </w:pPr>
            <w:r>
              <w:rPr>
                <w:kern w:val="3"/>
                <w:lang w:val="es-PY" w:eastAsia="es-PY"/>
              </w:rPr>
              <w:t>Carpetas archivadoras</w:t>
            </w:r>
          </w:p>
          <w:p w14:paraId="4BE280AC" w14:textId="77777777" w:rsidR="00223209" w:rsidRDefault="00614FFC">
            <w:pPr>
              <w:widowControl w:val="0"/>
              <w:suppressAutoHyphens/>
              <w:autoSpaceDN w:val="0"/>
              <w:spacing w:line="480" w:lineRule="auto"/>
              <w:jc w:val="both"/>
              <w:textAlignment w:val="baseline"/>
              <w:rPr>
                <w:kern w:val="3"/>
                <w:lang w:val="es-PY" w:eastAsia="es-PY"/>
              </w:rPr>
            </w:pPr>
            <w:r>
              <w:rPr>
                <w:kern w:val="3"/>
                <w:lang w:val="es-PY" w:eastAsia="es-PY"/>
              </w:rPr>
              <w:t>Planchetas de Madera</w:t>
            </w:r>
          </w:p>
          <w:p w14:paraId="4B6F1E73" w14:textId="77777777" w:rsidR="00223209" w:rsidRDefault="00614FFC">
            <w:pPr>
              <w:widowControl w:val="0"/>
              <w:suppressAutoHyphens/>
              <w:autoSpaceDN w:val="0"/>
              <w:spacing w:line="480" w:lineRule="auto"/>
              <w:jc w:val="both"/>
              <w:textAlignment w:val="baseline"/>
              <w:rPr>
                <w:kern w:val="3"/>
                <w:lang w:val="es-PY" w:eastAsia="es-PY"/>
              </w:rPr>
            </w:pPr>
            <w:r>
              <w:rPr>
                <w:kern w:val="3"/>
                <w:lang w:val="es-PY" w:eastAsia="es-PY"/>
              </w:rPr>
              <w:t>Tinta de impresión color y negro</w:t>
            </w:r>
          </w:p>
        </w:tc>
        <w:tc>
          <w:tcPr>
            <w:tcW w:w="4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F00510" w14:textId="77777777" w:rsidR="00223209" w:rsidRDefault="00614FFC">
            <w:pPr>
              <w:widowControl w:val="0"/>
              <w:suppressAutoHyphens/>
              <w:autoSpaceDN w:val="0"/>
              <w:snapToGrid w:val="0"/>
              <w:spacing w:line="480" w:lineRule="auto"/>
              <w:jc w:val="both"/>
              <w:textAlignment w:val="baseline"/>
              <w:rPr>
                <w:kern w:val="3"/>
                <w:lang w:val="es-PY" w:eastAsia="es-PY"/>
              </w:rPr>
            </w:pPr>
            <w:r>
              <w:rPr>
                <w:kern w:val="3"/>
                <w:lang w:val="es-PY" w:eastAsia="es-PY"/>
              </w:rPr>
              <w:t>Computador</w:t>
            </w:r>
          </w:p>
          <w:p w14:paraId="12FEDDC7" w14:textId="77777777" w:rsidR="00223209" w:rsidRDefault="00614FFC">
            <w:pPr>
              <w:widowControl w:val="0"/>
              <w:suppressAutoHyphens/>
              <w:autoSpaceDN w:val="0"/>
              <w:spacing w:line="480" w:lineRule="auto"/>
              <w:jc w:val="both"/>
              <w:textAlignment w:val="baseline"/>
              <w:rPr>
                <w:kern w:val="3"/>
                <w:lang w:val="es-PY" w:eastAsia="es-PY"/>
              </w:rPr>
            </w:pPr>
            <w:r>
              <w:rPr>
                <w:kern w:val="3"/>
                <w:lang w:val="es-PY" w:eastAsia="es-PY"/>
              </w:rPr>
              <w:t>Impresora</w:t>
            </w:r>
          </w:p>
          <w:p w14:paraId="568EE027" w14:textId="77777777" w:rsidR="00223209" w:rsidRDefault="00614FFC">
            <w:pPr>
              <w:widowControl w:val="0"/>
              <w:suppressAutoHyphens/>
              <w:autoSpaceDN w:val="0"/>
              <w:spacing w:line="480" w:lineRule="auto"/>
              <w:jc w:val="both"/>
              <w:textAlignment w:val="baseline"/>
              <w:rPr>
                <w:kern w:val="3"/>
                <w:lang w:val="es-PY" w:eastAsia="es-PY"/>
              </w:rPr>
            </w:pPr>
            <w:r>
              <w:rPr>
                <w:kern w:val="3"/>
                <w:lang w:val="es-PY" w:eastAsia="es-PY"/>
              </w:rPr>
              <w:t>Proyector</w:t>
            </w:r>
          </w:p>
          <w:p w14:paraId="423A1ABC" w14:textId="77777777" w:rsidR="00223209" w:rsidRDefault="00614FFC">
            <w:pPr>
              <w:widowControl w:val="0"/>
              <w:suppressAutoHyphens/>
              <w:autoSpaceDN w:val="0"/>
              <w:spacing w:line="480" w:lineRule="auto"/>
              <w:jc w:val="both"/>
              <w:textAlignment w:val="baseline"/>
              <w:rPr>
                <w:kern w:val="3"/>
                <w:lang w:val="es-PY" w:eastAsia="es-PY"/>
              </w:rPr>
            </w:pPr>
            <w:r>
              <w:rPr>
                <w:kern w:val="3"/>
                <w:lang w:val="es-PY" w:eastAsia="es-PY"/>
              </w:rPr>
              <w:t>Fotocopiadora</w:t>
            </w:r>
          </w:p>
          <w:p w14:paraId="4A20894B" w14:textId="77777777" w:rsidR="00223209" w:rsidRDefault="00614FFC">
            <w:pPr>
              <w:widowControl w:val="0"/>
              <w:suppressAutoHyphens/>
              <w:autoSpaceDN w:val="0"/>
              <w:spacing w:line="480" w:lineRule="auto"/>
              <w:jc w:val="both"/>
              <w:textAlignment w:val="baseline"/>
              <w:rPr>
                <w:kern w:val="3"/>
                <w:lang w:val="es-PY" w:eastAsia="es-PY"/>
              </w:rPr>
            </w:pPr>
            <w:r>
              <w:rPr>
                <w:kern w:val="3"/>
                <w:lang w:val="es-PY" w:eastAsia="es-PY"/>
              </w:rPr>
              <w:t>Máquina fotográfica</w:t>
            </w:r>
          </w:p>
          <w:p w14:paraId="5D3FEAC5" w14:textId="77777777" w:rsidR="00223209" w:rsidRDefault="00614FFC">
            <w:pPr>
              <w:widowControl w:val="0"/>
              <w:suppressAutoHyphens/>
              <w:autoSpaceDN w:val="0"/>
              <w:spacing w:line="480" w:lineRule="auto"/>
              <w:jc w:val="both"/>
              <w:textAlignment w:val="baseline"/>
              <w:rPr>
                <w:kern w:val="3"/>
                <w:lang w:val="es-PY" w:eastAsia="es-PY"/>
              </w:rPr>
            </w:pPr>
            <w:r>
              <w:rPr>
                <w:kern w:val="3"/>
                <w:lang w:val="es-PY" w:eastAsia="es-PY"/>
              </w:rPr>
              <w:t>Calculadora</w:t>
            </w:r>
          </w:p>
        </w:tc>
      </w:tr>
      <w:tr w:rsidR="00223209" w14:paraId="23EB9ADB" w14:textId="77777777">
        <w:trPr>
          <w:jc w:val="center"/>
        </w:trPr>
        <w:tc>
          <w:tcPr>
            <w:tcW w:w="835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C7AAB8" w14:textId="77777777" w:rsidR="00223209" w:rsidRDefault="00614FFC">
            <w:pPr>
              <w:widowControl w:val="0"/>
              <w:suppressAutoHyphens/>
              <w:autoSpaceDN w:val="0"/>
              <w:snapToGrid w:val="0"/>
              <w:spacing w:line="480" w:lineRule="auto"/>
              <w:jc w:val="both"/>
              <w:textAlignment w:val="baseline"/>
              <w:rPr>
                <w:kern w:val="3"/>
                <w:lang w:val="es-PY" w:eastAsia="es-PY"/>
              </w:rPr>
            </w:pPr>
            <w:r>
              <w:rPr>
                <w:kern w:val="3"/>
                <w:lang w:val="es-PY" w:eastAsia="es-PY"/>
              </w:rPr>
              <w:t>Recursos Económicos:</w:t>
            </w:r>
          </w:p>
          <w:p w14:paraId="00ED1FDA" w14:textId="77777777" w:rsidR="00223209" w:rsidRDefault="00614FFC">
            <w:pPr>
              <w:widowControl w:val="0"/>
              <w:suppressAutoHyphens/>
              <w:autoSpaceDN w:val="0"/>
              <w:spacing w:line="480" w:lineRule="auto"/>
              <w:jc w:val="both"/>
              <w:textAlignment w:val="baseline"/>
              <w:rPr>
                <w:kern w:val="3"/>
                <w:lang w:val="es-PY" w:eastAsia="es-PY"/>
              </w:rPr>
            </w:pPr>
            <w:r>
              <w:rPr>
                <w:kern w:val="3"/>
                <w:lang w:val="es-PY" w:eastAsia="es-PY"/>
              </w:rPr>
              <w:t>Fueron previstos y facilitados por la autora.</w:t>
            </w:r>
          </w:p>
        </w:tc>
      </w:tr>
    </w:tbl>
    <w:p w14:paraId="20A080EE" w14:textId="77777777" w:rsidR="00223209" w:rsidRDefault="00223209">
      <w:pPr>
        <w:spacing w:line="360" w:lineRule="auto"/>
        <w:rPr>
          <w:b/>
          <w:lang w:val="es-PY"/>
        </w:rPr>
      </w:pPr>
    </w:p>
    <w:p w14:paraId="314B6FCC" w14:textId="77777777" w:rsidR="00223209" w:rsidRDefault="00223209">
      <w:pPr>
        <w:spacing w:after="200" w:line="360" w:lineRule="auto"/>
        <w:jc w:val="both"/>
        <w:sectPr w:rsidR="00223209">
          <w:headerReference w:type="default" r:id="rId24"/>
          <w:pgSz w:w="11906" w:h="16838"/>
          <w:pgMar w:top="1985" w:right="1418" w:bottom="1418" w:left="2268" w:header="1134" w:footer="709" w:gutter="0"/>
          <w:cols w:space="708"/>
          <w:docGrid w:linePitch="360"/>
        </w:sectPr>
      </w:pPr>
    </w:p>
    <w:p w14:paraId="360CAFD0" w14:textId="77777777" w:rsidR="00223209" w:rsidRDefault="00614FFC">
      <w:pPr>
        <w:pStyle w:val="Ttulo2"/>
      </w:pPr>
      <w:bookmarkStart w:id="319" w:name="_Toc111221340"/>
      <w:bookmarkStart w:id="320" w:name="_Hlk86946048"/>
      <w:r>
        <w:t>Anexo 3. Análisis de problema</w:t>
      </w:r>
      <w:bookmarkEnd w:id="319"/>
    </w:p>
    <w:p w14:paraId="1FC19C13" w14:textId="77777777" w:rsidR="00223209" w:rsidRDefault="00223209"/>
    <w:p w14:paraId="618D52C0" w14:textId="77777777" w:rsidR="00223209" w:rsidRDefault="00614FFC">
      <w:r>
        <w:rPr>
          <w:noProof/>
          <w:lang w:eastAsia="es-ES"/>
        </w:rPr>
        <mc:AlternateContent>
          <mc:Choice Requires="wps">
            <w:drawing>
              <wp:anchor distT="0" distB="0" distL="0" distR="0" simplePos="0" relativeHeight="19" behindDoc="0" locked="0" layoutInCell="1" allowOverlap="1" wp14:anchorId="72A9ED87" wp14:editId="7C0A5BBC">
                <wp:simplePos x="0" y="0"/>
                <wp:positionH relativeFrom="column">
                  <wp:posOffset>1144270</wp:posOffset>
                </wp:positionH>
                <wp:positionV relativeFrom="paragraph">
                  <wp:posOffset>17780</wp:posOffset>
                </wp:positionV>
                <wp:extent cx="3028950" cy="1851660"/>
                <wp:effectExtent l="0" t="0" r="19050" b="15240"/>
                <wp:wrapNone/>
                <wp:docPr id="1040" name="Rectángulo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8950" cy="185166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EDC64DF" w14:textId="77777777" w:rsidR="00223209" w:rsidRDefault="00614FFC">
                            <w:pPr>
                              <w:rPr>
                                <w:b/>
                                <w:lang w:val="es-AR"/>
                              </w:rPr>
                            </w:pPr>
                            <w:r>
                              <w:rPr>
                                <w:b/>
                                <w:lang w:val="es-AR"/>
                              </w:rPr>
                              <w:t>Factores demográficos de profesionales de salud</w:t>
                            </w:r>
                          </w:p>
                          <w:p w14:paraId="08167EC8" w14:textId="77777777" w:rsidR="00223209" w:rsidRDefault="00223209">
                            <w:pPr>
                              <w:rPr>
                                <w:b/>
                                <w:lang w:val="es-AR"/>
                              </w:rPr>
                            </w:pPr>
                          </w:p>
                          <w:p w14:paraId="620A61DF" w14:textId="77777777" w:rsidR="00223209" w:rsidRDefault="00614FFC">
                            <w:pPr>
                              <w:pStyle w:val="Prrafodelista"/>
                              <w:numPr>
                                <w:ilvl w:val="0"/>
                                <w:numId w:val="12"/>
                              </w:numPr>
                              <w:rPr>
                                <w:rFonts w:ascii="Times New Roman" w:hAnsi="Times New Roman" w:cs="Times New Roman"/>
                                <w:lang w:val="es-AR"/>
                              </w:rPr>
                            </w:pPr>
                            <w:r>
                              <w:rPr>
                                <w:rFonts w:ascii="Times New Roman" w:hAnsi="Times New Roman" w:cs="Times New Roman"/>
                                <w:lang w:val="es-AR"/>
                              </w:rPr>
                              <w:t>Sexo</w:t>
                            </w:r>
                          </w:p>
                          <w:p w14:paraId="43599016" w14:textId="77777777" w:rsidR="00223209" w:rsidRDefault="00614FFC">
                            <w:pPr>
                              <w:pStyle w:val="Prrafodelista"/>
                              <w:numPr>
                                <w:ilvl w:val="0"/>
                                <w:numId w:val="12"/>
                              </w:numPr>
                              <w:rPr>
                                <w:rFonts w:ascii="Times New Roman" w:hAnsi="Times New Roman" w:cs="Times New Roman"/>
                                <w:lang w:val="es-AR"/>
                              </w:rPr>
                            </w:pPr>
                            <w:r>
                              <w:rPr>
                                <w:rFonts w:ascii="Times New Roman" w:hAnsi="Times New Roman" w:cs="Times New Roman"/>
                                <w:lang w:val="es-AR"/>
                              </w:rPr>
                              <w:t>Edad</w:t>
                            </w:r>
                          </w:p>
                          <w:p w14:paraId="5DF9814B" w14:textId="77777777" w:rsidR="00223209" w:rsidRDefault="00614FFC">
                            <w:pPr>
                              <w:pStyle w:val="Prrafodelista"/>
                              <w:numPr>
                                <w:ilvl w:val="0"/>
                                <w:numId w:val="12"/>
                              </w:numPr>
                              <w:rPr>
                                <w:rFonts w:ascii="Times New Roman" w:hAnsi="Times New Roman" w:cs="Times New Roman"/>
                                <w:lang w:val="es-AR"/>
                              </w:rPr>
                            </w:pPr>
                            <w:r>
                              <w:rPr>
                                <w:rFonts w:ascii="Times New Roman" w:hAnsi="Times New Roman" w:cs="Times New Roman"/>
                                <w:lang w:val="es-AR"/>
                              </w:rPr>
                              <w:t>Estado civil</w:t>
                            </w:r>
                          </w:p>
                          <w:p w14:paraId="47E20A44" w14:textId="77777777" w:rsidR="00223209" w:rsidRDefault="00614FFC">
                            <w:pPr>
                              <w:pStyle w:val="Prrafodelista"/>
                              <w:numPr>
                                <w:ilvl w:val="0"/>
                                <w:numId w:val="12"/>
                              </w:numPr>
                              <w:rPr>
                                <w:rFonts w:ascii="Times New Roman" w:hAnsi="Times New Roman" w:cs="Times New Roman"/>
                                <w:lang w:val="es-AR"/>
                              </w:rPr>
                            </w:pPr>
                            <w:r>
                              <w:rPr>
                                <w:rFonts w:ascii="Times New Roman" w:hAnsi="Times New Roman" w:cs="Times New Roman"/>
                                <w:lang w:val="es-AR"/>
                              </w:rPr>
                              <w:t>Formación académica</w:t>
                            </w:r>
                          </w:p>
                          <w:p w14:paraId="45B09B62" w14:textId="77777777" w:rsidR="00223209" w:rsidRDefault="00614FFC">
                            <w:pPr>
                              <w:pStyle w:val="Prrafodelista"/>
                              <w:numPr>
                                <w:ilvl w:val="0"/>
                                <w:numId w:val="12"/>
                              </w:numPr>
                              <w:rPr>
                                <w:rFonts w:ascii="Times New Roman" w:hAnsi="Times New Roman" w:cs="Times New Roman"/>
                                <w:lang w:val="es-AR"/>
                              </w:rPr>
                            </w:pPr>
                            <w:r>
                              <w:rPr>
                                <w:rFonts w:ascii="Times New Roman" w:hAnsi="Times New Roman" w:cs="Times New Roman"/>
                                <w:lang w:val="es-AR"/>
                              </w:rPr>
                              <w:t>Antigüedad laboral</w:t>
                            </w:r>
                          </w:p>
                          <w:p w14:paraId="2345DFC9" w14:textId="77777777" w:rsidR="00223209" w:rsidRDefault="00223209">
                            <w:pPr>
                              <w:rPr>
                                <w:lang w:val="es-AR"/>
                              </w:rPr>
                            </w:pPr>
                          </w:p>
                          <w:p w14:paraId="4AA6EC0C" w14:textId="77777777" w:rsidR="00223209" w:rsidRDefault="00223209">
                            <w:pPr>
                              <w:rPr>
                                <w:lang w:val="es-AR"/>
                              </w:rPr>
                            </w:pPr>
                          </w:p>
                          <w:p w14:paraId="00BA73E3" w14:textId="77777777" w:rsidR="00223209" w:rsidRDefault="00223209">
                            <w:pPr>
                              <w:rPr>
                                <w:lang w:val="es-AR"/>
                              </w:rPr>
                            </w:pPr>
                          </w:p>
                          <w:p w14:paraId="0BFC71AF" w14:textId="77777777" w:rsidR="00223209" w:rsidRDefault="00223209">
                            <w:pPr>
                              <w:rPr>
                                <w:lang w:val="es-AR"/>
                              </w:rPr>
                            </w:pPr>
                          </w:p>
                          <w:p w14:paraId="6EA1EC1D" w14:textId="77777777" w:rsidR="00223209" w:rsidRDefault="00223209">
                            <w:pPr>
                              <w:rPr>
                                <w:lang w:val="es-AR"/>
                              </w:rPr>
                            </w:pPr>
                          </w:p>
                        </w:txbxContent>
                      </wps:txbx>
                      <wps:bodyPr vert="horz" wrap="square" lIns="91440" tIns="45720" rIns="91440" bIns="45720" anchor="ctr"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9ED87" id="Rectángulo 21" o:spid="_x0000_s1027" style="position:absolute;margin-left:90.1pt;margin-top:1.4pt;width:238.5pt;height:145.8pt;z-index:1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">
                <v:path arrowok="t"/>
                <v:textbox>
                  <w:txbxContent>
                    <w:p w14:paraId="1EDC64DF" w14:textId="77777777" w:rsidR="00223209" w:rsidRDefault="00614FFC">
                      <w:pPr>
                        <w:rPr>
                          <w:b/>
                          <w:lang w:val="es-AR"/>
                        </w:rPr>
                      </w:pPr>
                      <w:r>
                        <w:rPr>
                          <w:b/>
                          <w:lang w:val="es-AR"/>
                        </w:rPr>
                        <w:t>Factores demográficos de profesionales de salud</w:t>
                      </w:r>
                    </w:p>
                    <w:p w14:paraId="08167EC8" w14:textId="77777777" w:rsidR="00223209" w:rsidRDefault="00223209">
                      <w:pPr>
                        <w:rPr>
                          <w:b/>
                          <w:lang w:val="es-AR"/>
                        </w:rPr>
                      </w:pPr>
                    </w:p>
                    <w:p w14:paraId="620A61DF" w14:textId="77777777" w:rsidR="00223209" w:rsidRDefault="00614FFC">
                      <w:pPr>
                        <w:pStyle w:val="Prrafodelista"/>
                        <w:numPr>
                          <w:ilvl w:val="0"/>
                          <w:numId w:val="12"/>
                        </w:numPr>
                        <w:rPr>
                          <w:rFonts w:ascii="Times New Roman" w:hAnsi="Times New Roman" w:cs="Times New Roman"/>
                          <w:lang w:val="es-AR"/>
                        </w:rPr>
                      </w:pPr>
                      <w:r>
                        <w:rPr>
                          <w:rFonts w:ascii="Times New Roman" w:hAnsi="Times New Roman" w:cs="Times New Roman"/>
                          <w:lang w:val="es-AR"/>
                        </w:rPr>
                        <w:t>Sexo</w:t>
                      </w:r>
                    </w:p>
                    <w:p w14:paraId="43599016" w14:textId="77777777" w:rsidR="00223209" w:rsidRDefault="00614FFC">
                      <w:pPr>
                        <w:pStyle w:val="Prrafodelista"/>
                        <w:numPr>
                          <w:ilvl w:val="0"/>
                          <w:numId w:val="12"/>
                        </w:numPr>
                        <w:rPr>
                          <w:rFonts w:ascii="Times New Roman" w:hAnsi="Times New Roman" w:cs="Times New Roman"/>
                          <w:lang w:val="es-AR"/>
                        </w:rPr>
                      </w:pPr>
                      <w:r>
                        <w:rPr>
                          <w:rFonts w:ascii="Times New Roman" w:hAnsi="Times New Roman" w:cs="Times New Roman"/>
                          <w:lang w:val="es-AR"/>
                        </w:rPr>
                        <w:t>Edad</w:t>
                      </w:r>
                    </w:p>
                    <w:p w14:paraId="5DF9814B" w14:textId="77777777" w:rsidR="00223209" w:rsidRDefault="00614FFC">
                      <w:pPr>
                        <w:pStyle w:val="Prrafodelista"/>
                        <w:numPr>
                          <w:ilvl w:val="0"/>
                          <w:numId w:val="12"/>
                        </w:numPr>
                        <w:rPr>
                          <w:rFonts w:ascii="Times New Roman" w:hAnsi="Times New Roman" w:cs="Times New Roman"/>
                          <w:lang w:val="es-AR"/>
                        </w:rPr>
                      </w:pPr>
                      <w:r>
                        <w:rPr>
                          <w:rFonts w:ascii="Times New Roman" w:hAnsi="Times New Roman" w:cs="Times New Roman"/>
                          <w:lang w:val="es-AR"/>
                        </w:rPr>
                        <w:t>Estado civil</w:t>
                      </w:r>
                    </w:p>
                    <w:p w14:paraId="47E20A44" w14:textId="77777777" w:rsidR="00223209" w:rsidRDefault="00614FFC">
                      <w:pPr>
                        <w:pStyle w:val="Prrafodelista"/>
                        <w:numPr>
                          <w:ilvl w:val="0"/>
                          <w:numId w:val="12"/>
                        </w:numPr>
                        <w:rPr>
                          <w:rFonts w:ascii="Times New Roman" w:hAnsi="Times New Roman" w:cs="Times New Roman"/>
                          <w:lang w:val="es-AR"/>
                        </w:rPr>
                      </w:pPr>
                      <w:r>
                        <w:rPr>
                          <w:rFonts w:ascii="Times New Roman" w:hAnsi="Times New Roman" w:cs="Times New Roman"/>
                          <w:lang w:val="es-AR"/>
                        </w:rPr>
                        <w:t>Formación académica</w:t>
                      </w:r>
                    </w:p>
                    <w:p w14:paraId="45B09B62" w14:textId="77777777" w:rsidR="00223209" w:rsidRDefault="00614FFC">
                      <w:pPr>
                        <w:pStyle w:val="Prrafodelista"/>
                        <w:numPr>
                          <w:ilvl w:val="0"/>
                          <w:numId w:val="12"/>
                        </w:numPr>
                        <w:rPr>
                          <w:rFonts w:ascii="Times New Roman" w:hAnsi="Times New Roman" w:cs="Times New Roman"/>
                          <w:lang w:val="es-AR"/>
                        </w:rPr>
                      </w:pPr>
                      <w:r>
                        <w:rPr>
                          <w:rFonts w:ascii="Times New Roman" w:hAnsi="Times New Roman" w:cs="Times New Roman"/>
                          <w:lang w:val="es-AR"/>
                        </w:rPr>
                        <w:t>Antigüedad laboral</w:t>
                      </w:r>
                    </w:p>
                    <w:p w14:paraId="2345DFC9" w14:textId="77777777" w:rsidR="00223209" w:rsidRDefault="00223209">
                      <w:pPr>
                        <w:rPr>
                          <w:lang w:val="es-AR"/>
                        </w:rPr>
                      </w:pPr>
                    </w:p>
                    <w:p w14:paraId="4AA6EC0C" w14:textId="77777777" w:rsidR="00223209" w:rsidRDefault="00223209">
                      <w:pPr>
                        <w:rPr>
                          <w:lang w:val="es-AR"/>
                        </w:rPr>
                      </w:pPr>
                    </w:p>
                    <w:p w14:paraId="00BA73E3" w14:textId="77777777" w:rsidR="00223209" w:rsidRDefault="00223209">
                      <w:pPr>
                        <w:rPr>
                          <w:lang w:val="es-AR"/>
                        </w:rPr>
                      </w:pPr>
                    </w:p>
                    <w:p w14:paraId="0BFC71AF" w14:textId="77777777" w:rsidR="00223209" w:rsidRDefault="00223209">
                      <w:pPr>
                        <w:rPr>
                          <w:lang w:val="es-AR"/>
                        </w:rPr>
                      </w:pPr>
                    </w:p>
                    <w:p w14:paraId="6EA1EC1D" w14:textId="77777777" w:rsidR="00223209" w:rsidRDefault="00223209">
                      <w:pPr>
                        <w:rPr>
                          <w:lang w:val="es-AR"/>
                        </w:rPr>
                      </w:pPr>
                    </w:p>
                  </w:txbxContent>
                </v:textbox>
              </v:rect>
            </w:pict>
          </mc:Fallback>
        </mc:AlternateContent>
      </w:r>
    </w:p>
    <w:p w14:paraId="54EBF9F3" w14:textId="77777777" w:rsidR="00223209" w:rsidRDefault="00223209">
      <w:pPr>
        <w:jc w:val="both"/>
      </w:pPr>
    </w:p>
    <w:p w14:paraId="7BE0C69A" w14:textId="77777777" w:rsidR="00223209" w:rsidRDefault="00223209">
      <w:pPr>
        <w:spacing w:line="360" w:lineRule="auto"/>
        <w:jc w:val="center"/>
        <w:rPr>
          <w:b/>
          <w:color w:val="000000"/>
        </w:rPr>
      </w:pPr>
    </w:p>
    <w:p w14:paraId="792FEE4A" w14:textId="77777777" w:rsidR="00223209" w:rsidRDefault="00223209">
      <w:pPr>
        <w:spacing w:line="360" w:lineRule="auto"/>
        <w:jc w:val="right"/>
        <w:rPr>
          <w:b/>
          <w:color w:val="000000"/>
        </w:rPr>
      </w:pPr>
    </w:p>
    <w:p w14:paraId="3ED57FE6" w14:textId="77777777" w:rsidR="00223209" w:rsidRDefault="00223209">
      <w:pPr>
        <w:spacing w:line="360" w:lineRule="auto"/>
        <w:jc w:val="both"/>
        <w:rPr>
          <w:b/>
          <w:color w:val="000000"/>
        </w:rPr>
      </w:pPr>
    </w:p>
    <w:p w14:paraId="1F986D81" w14:textId="77777777" w:rsidR="00223209" w:rsidRDefault="00223209">
      <w:pPr>
        <w:spacing w:line="360" w:lineRule="auto"/>
        <w:jc w:val="both"/>
        <w:rPr>
          <w:b/>
          <w:color w:val="000000"/>
        </w:rPr>
      </w:pPr>
    </w:p>
    <w:p w14:paraId="35ADA443" w14:textId="77777777" w:rsidR="00223209" w:rsidRDefault="00614FFC">
      <w:pPr>
        <w:spacing w:line="360" w:lineRule="auto"/>
        <w:jc w:val="both"/>
        <w:rPr>
          <w:b/>
          <w:color w:val="000000"/>
        </w:rPr>
      </w:pPr>
      <w:r>
        <w:rPr>
          <w:b/>
          <w:color w:val="000000"/>
        </w:rPr>
        <w:t xml:space="preserve"> </w:t>
      </w:r>
    </w:p>
    <w:p w14:paraId="6183733B" w14:textId="77777777" w:rsidR="00223209" w:rsidRDefault="00614FFC">
      <w:pPr>
        <w:spacing w:line="360" w:lineRule="auto"/>
        <w:jc w:val="both"/>
        <w:rPr>
          <w:b/>
          <w:color w:val="000000"/>
        </w:rPr>
      </w:pPr>
      <w:r>
        <w:rPr>
          <w:noProof/>
          <w:lang w:eastAsia="es-ES"/>
        </w:rPr>
        <mc:AlternateContent>
          <mc:Choice Requires="wps">
            <w:drawing>
              <wp:anchor distT="0" distB="0" distL="0" distR="0" simplePos="0" relativeHeight="21" behindDoc="0" locked="0" layoutInCell="1" allowOverlap="1" wp14:anchorId="346E39B4" wp14:editId="03A8725B">
                <wp:simplePos x="0" y="0"/>
                <wp:positionH relativeFrom="column">
                  <wp:posOffset>2611119</wp:posOffset>
                </wp:positionH>
                <wp:positionV relativeFrom="paragraph">
                  <wp:posOffset>219710</wp:posOffset>
                </wp:positionV>
                <wp:extent cx="0" cy="444500"/>
                <wp:effectExtent l="76200" t="0" r="57150" b="50800"/>
                <wp:wrapNone/>
                <wp:docPr id="1041" name="Conector recto de flecha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4500"/>
                        </a:xfrm>
                        <a:prstGeom prst="straightConnector1">
                          <a:avLst/>
                        </a:prstGeom>
                        <a:ln w="9525" cap="flat" cmpd="sng">
                          <a:solidFill>
                            <a:srgbClr val="000000"/>
                          </a:solidFill>
                          <a:prstDash val="solid"/>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v:path arrowok="t" fillok="f" o:connecttype="none"/>
                <o:lock v:ext="edit" shapetype="t"/>
              </v:shapetype>
              <v:shape id="1041" type="#_x0000_t32" filled="f" style="position:absolute;margin-left:205.6pt;margin-top:17.3pt;width:0.0pt;height:35.0pt;z-index:21;mso-position-horizontal-relative:text;mso-position-vertical-relative:text;mso-width-percent:0;mso-height-percent:0;mso-width-relative:page;mso-height-relative:page;mso-wrap-distance-left:0.0pt;mso-wrap-distance-right:0.0pt;visibility:visible;">
                <v:stroke endarrow="block"/>
                <v:fill/>
              </v:shape>
            </w:pict>
          </mc:Fallback>
        </mc:AlternateContent>
      </w:r>
    </w:p>
    <w:p w14:paraId="0AE896EC" w14:textId="77777777" w:rsidR="00223209" w:rsidRDefault="00223209">
      <w:pPr>
        <w:spacing w:line="360" w:lineRule="auto"/>
        <w:jc w:val="both"/>
        <w:rPr>
          <w:b/>
          <w:color w:val="000000"/>
        </w:rPr>
      </w:pPr>
    </w:p>
    <w:p w14:paraId="17F29236" w14:textId="77777777" w:rsidR="00223209" w:rsidRDefault="00614FFC">
      <w:pPr>
        <w:spacing w:line="360" w:lineRule="auto"/>
        <w:jc w:val="both"/>
        <w:rPr>
          <w:b/>
          <w:color w:val="000000"/>
        </w:rPr>
      </w:pPr>
      <w:r>
        <w:rPr>
          <w:noProof/>
          <w:lang w:eastAsia="es-ES"/>
        </w:rPr>
        <mc:AlternateContent>
          <mc:Choice Requires="wps">
            <w:drawing>
              <wp:anchor distT="0" distB="0" distL="0" distR="0" simplePos="0" relativeHeight="18" behindDoc="0" locked="0" layoutInCell="1" allowOverlap="1" wp14:anchorId="7037B6DE" wp14:editId="246F4A20">
                <wp:simplePos x="0" y="0"/>
                <wp:positionH relativeFrom="margin">
                  <wp:align>right</wp:align>
                </wp:positionH>
                <wp:positionV relativeFrom="paragraph">
                  <wp:posOffset>160020</wp:posOffset>
                </wp:positionV>
                <wp:extent cx="5200650" cy="1088390"/>
                <wp:effectExtent l="0" t="0" r="19050" b="16510"/>
                <wp:wrapNone/>
                <wp:docPr id="1042"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0650" cy="108839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33ABFC3" w14:textId="77777777" w:rsidR="00223209" w:rsidRDefault="00614FFC">
                            <w:pPr>
                              <w:pStyle w:val="Textoindependiente"/>
                              <w:spacing w:line="360" w:lineRule="auto"/>
                              <w:jc w:val="both"/>
                              <w:rPr>
                                <w:b/>
                                <w:sz w:val="20"/>
                                <w:szCs w:val="20"/>
                              </w:rPr>
                            </w:pPr>
                            <w:r>
                              <w:rPr>
                                <w:b/>
                                <w:sz w:val="20"/>
                                <w:szCs w:val="20"/>
                              </w:rPr>
                              <w:t>¿</w:t>
                            </w:r>
                            <w:r>
                              <w:rPr>
                                <w:b/>
                              </w:rPr>
                              <w:t>Cuál es la percepción del personal de enfermería acerca de la cultura organizacional. Catedra de urología. Hospital de Clínicas. San Lorenzo-Paraguay.2022?</w:t>
                            </w:r>
                          </w:p>
                          <w:p w14:paraId="5FDB9A8B" w14:textId="77777777" w:rsidR="00223209" w:rsidRDefault="00223209">
                            <w:pPr>
                              <w:spacing w:after="200" w:line="276" w:lineRule="auto"/>
                              <w:jc w:val="center"/>
                              <w:rPr>
                                <w:rFonts w:eastAsia="Calibri"/>
                                <w:b/>
                                <w:sz w:val="22"/>
                                <w:szCs w:val="22"/>
                              </w:rPr>
                            </w:pPr>
                          </w:p>
                          <w:p w14:paraId="06C4A642" w14:textId="77777777" w:rsidR="00223209" w:rsidRDefault="00223209">
                            <w:pPr>
                              <w:autoSpaceDE w:val="0"/>
                              <w:autoSpaceDN w:val="0"/>
                              <w:adjustRightInd w:val="0"/>
                              <w:spacing w:line="276" w:lineRule="auto"/>
                              <w:jc w:val="both"/>
                              <w:rPr>
                                <w:rFonts w:eastAsia="Calibri"/>
                              </w:rPr>
                            </w:pPr>
                          </w:p>
                          <w:p w14:paraId="412AEAB3" w14:textId="77777777" w:rsidR="00223209" w:rsidRDefault="00223209">
                            <w:pPr>
                              <w:jc w:val="center"/>
                              <w:rPr>
                                <w:lang w:val="es-PY"/>
                              </w:rPr>
                            </w:pP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037B6DE" id="Rectángulo 18" o:spid="_x0000_s1028" style="position:absolute;left:0;text-align:left;margin-left:358.3pt;margin-top:12.6pt;width:409.5pt;height:85.7pt;z-index:1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">
                <v:path arrowok="t"/>
                <v:textbox>
                  <w:txbxContent>
                    <w:p w14:paraId="633ABFC3" w14:textId="77777777" w:rsidR="00223209" w:rsidRDefault="00614FFC">
                      <w:pPr>
                        <w:pStyle w:val="Textoindependiente"/>
                        <w:spacing w:line="360" w:lineRule="auto"/>
                        <w:jc w:val="both"/>
                        <w:rPr>
                          <w:b/>
                          <w:sz w:val="20"/>
                          <w:szCs w:val="20"/>
                        </w:rPr>
                      </w:pPr>
                      <w:r>
                        <w:rPr>
                          <w:b/>
                          <w:sz w:val="20"/>
                          <w:szCs w:val="20"/>
                        </w:rPr>
                        <w:t>¿</w:t>
                      </w:r>
                      <w:r>
                        <w:rPr>
                          <w:b/>
                        </w:rPr>
                        <w:t>Cuál es la percepción del personal de enfermería acerca de la cultura organizacional. Catedra de urología. Hospital de Clínicas. San Lorenzo-Paraguay.2022?</w:t>
                      </w:r>
                    </w:p>
                    <w:p w14:paraId="5FDB9A8B" w14:textId="77777777" w:rsidR="00223209" w:rsidRDefault="00223209">
                      <w:pPr>
                        <w:spacing w:after="200" w:line="276" w:lineRule="auto"/>
                        <w:jc w:val="center"/>
                        <w:rPr>
                          <w:rFonts w:eastAsia="Calibri"/>
                          <w:b/>
                          <w:sz w:val="22"/>
                          <w:szCs w:val="22"/>
                        </w:rPr>
                      </w:pPr>
                    </w:p>
                    <w:p w14:paraId="06C4A642" w14:textId="77777777" w:rsidR="00223209" w:rsidRDefault="00223209">
                      <w:pPr>
                        <w:autoSpaceDE w:val="0"/>
                        <w:autoSpaceDN w:val="0"/>
                        <w:adjustRightInd w:val="0"/>
                        <w:spacing w:line="276" w:lineRule="auto"/>
                        <w:jc w:val="both"/>
                        <w:rPr>
                          <w:rFonts w:eastAsia="Calibri"/>
                        </w:rPr>
                      </w:pPr>
                    </w:p>
                    <w:p w14:paraId="412AEAB3" w14:textId="77777777" w:rsidR="00223209" w:rsidRDefault="00223209">
                      <w:pPr>
                        <w:jc w:val="center"/>
                        <w:rPr>
                          <w:lang w:val="es-PY"/>
                        </w:rPr>
                      </w:pPr>
                    </w:p>
                  </w:txbxContent>
                </v:textbox>
                <w10:wrap anchorx="margin"/>
              </v:rect>
            </w:pict>
          </mc:Fallback>
        </mc:AlternateContent>
      </w:r>
    </w:p>
    <w:p w14:paraId="267A9BC3" w14:textId="77777777" w:rsidR="00223209" w:rsidRDefault="00223209">
      <w:pPr>
        <w:spacing w:line="360" w:lineRule="auto"/>
        <w:jc w:val="both"/>
        <w:rPr>
          <w:b/>
          <w:color w:val="000000"/>
        </w:rPr>
      </w:pPr>
    </w:p>
    <w:p w14:paraId="48B64D4C" w14:textId="77777777" w:rsidR="00223209" w:rsidRDefault="00223209">
      <w:pPr>
        <w:spacing w:line="360" w:lineRule="auto"/>
        <w:jc w:val="both"/>
        <w:rPr>
          <w:b/>
          <w:color w:val="000000"/>
        </w:rPr>
      </w:pPr>
    </w:p>
    <w:p w14:paraId="14C04510" w14:textId="77777777" w:rsidR="00223209" w:rsidRDefault="00223209">
      <w:pPr>
        <w:spacing w:line="360" w:lineRule="auto"/>
        <w:jc w:val="both"/>
        <w:rPr>
          <w:b/>
          <w:color w:val="000000"/>
        </w:rPr>
      </w:pPr>
    </w:p>
    <w:p w14:paraId="2F26323B" w14:textId="77777777" w:rsidR="00223209" w:rsidRDefault="00614FFC">
      <w:pPr>
        <w:spacing w:line="360" w:lineRule="auto"/>
        <w:jc w:val="both"/>
        <w:rPr>
          <w:b/>
          <w:color w:val="000000"/>
        </w:rPr>
      </w:pPr>
      <w:r>
        <w:rPr>
          <w:noProof/>
          <w:lang w:eastAsia="es-ES"/>
        </w:rPr>
        <mc:AlternateContent>
          <mc:Choice Requires="wps">
            <w:drawing>
              <wp:anchor distT="0" distB="0" distL="0" distR="0" simplePos="0" relativeHeight="20" behindDoc="0" locked="0" layoutInCell="1" allowOverlap="1" wp14:anchorId="5C7B819E" wp14:editId="09287BFE">
                <wp:simplePos x="0" y="0"/>
                <wp:positionH relativeFrom="column">
                  <wp:posOffset>2595880</wp:posOffset>
                </wp:positionH>
                <wp:positionV relativeFrom="paragraph">
                  <wp:posOffset>187325</wp:posOffset>
                </wp:positionV>
                <wp:extent cx="15239" cy="541020"/>
                <wp:effectExtent l="38100" t="0" r="60960" b="49530"/>
                <wp:wrapNone/>
                <wp:docPr id="1043" name="Conector recto de flecha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39" cy="541020"/>
                        </a:xfrm>
                        <a:prstGeom prst="straightConnector1">
                          <a:avLst/>
                        </a:prstGeom>
                        <a:ln w="9525" cap="flat" cmpd="sng">
                          <a:solidFill>
                            <a:srgbClr val="000000"/>
                          </a:solidFill>
                          <a:prstDash val="solid"/>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id="1043" type="#_x0000_t32" filled="f" style="position:absolute;margin-left:204.4pt;margin-top:14.75pt;width:1.2pt;height:42.6pt;z-index:20;mso-position-horizontal-relative:text;mso-position-vertical-relative:text;mso-width-percent:0;mso-height-percent:0;mso-width-relative:page;mso-height-relative:page;mso-wrap-distance-left:0.0pt;mso-wrap-distance-right:0.0pt;visibility:visible;">
                <v:stroke endarrow="block"/>
                <v:fill/>
              </v:shape>
            </w:pict>
          </mc:Fallback>
        </mc:AlternateContent>
      </w:r>
    </w:p>
    <w:p w14:paraId="6761DCD8" w14:textId="77777777" w:rsidR="00223209" w:rsidRDefault="00223209">
      <w:pPr>
        <w:pStyle w:val="Subttulo"/>
      </w:pPr>
    </w:p>
    <w:p w14:paraId="30623B63" w14:textId="77777777" w:rsidR="00223209" w:rsidRDefault="00614FFC">
      <w:pPr>
        <w:spacing w:line="360" w:lineRule="auto"/>
        <w:jc w:val="both"/>
        <w:rPr>
          <w:b/>
          <w:color w:val="000000"/>
        </w:rPr>
      </w:pPr>
      <w:r>
        <w:rPr>
          <w:noProof/>
          <w:lang w:eastAsia="es-ES"/>
        </w:rPr>
        <mc:AlternateContent>
          <mc:Choice Requires="wps">
            <w:drawing>
              <wp:anchor distT="0" distB="0" distL="0" distR="0" simplePos="0" relativeHeight="22" behindDoc="0" locked="0" layoutInCell="1" allowOverlap="1" wp14:anchorId="712980D5" wp14:editId="6040691B">
                <wp:simplePos x="0" y="0"/>
                <wp:positionH relativeFrom="column">
                  <wp:posOffset>990600</wp:posOffset>
                </wp:positionH>
                <wp:positionV relativeFrom="paragraph">
                  <wp:posOffset>260349</wp:posOffset>
                </wp:positionV>
                <wp:extent cx="3238500" cy="1798320"/>
                <wp:effectExtent l="0" t="0" r="19050" b="11430"/>
                <wp:wrapNone/>
                <wp:docPr id="104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0" cy="179832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D632799" w14:textId="77777777" w:rsidR="00223209" w:rsidRDefault="00614FFC">
                            <w:pPr>
                              <w:jc w:val="center"/>
                              <w:rPr>
                                <w:b/>
                                <w:lang w:val="es-AR"/>
                              </w:rPr>
                            </w:pPr>
                            <w:r>
                              <w:rPr>
                                <w:b/>
                                <w:lang w:val="es-AR"/>
                              </w:rPr>
                              <w:t>Dimensiones de la cultura organizacional</w:t>
                            </w:r>
                          </w:p>
                          <w:p w14:paraId="2FF2D9D9" w14:textId="77777777" w:rsidR="00223209" w:rsidRDefault="00223209">
                            <w:pPr>
                              <w:jc w:val="center"/>
                              <w:rPr>
                                <w:b/>
                                <w:lang w:val="es-AR"/>
                              </w:rPr>
                            </w:pPr>
                          </w:p>
                          <w:p w14:paraId="129C1554" w14:textId="77777777" w:rsidR="00223209" w:rsidRDefault="00614FFC">
                            <w:pPr>
                              <w:pStyle w:val="Prrafodelista"/>
                              <w:numPr>
                                <w:ilvl w:val="0"/>
                                <w:numId w:val="22"/>
                              </w:numPr>
                              <w:rPr>
                                <w:rFonts w:ascii="Times New Roman" w:hAnsi="Times New Roman" w:cs="Times New Roman"/>
                                <w:bCs/>
                                <w:sz w:val="24"/>
                                <w:szCs w:val="24"/>
                                <w:lang w:val="es-AR"/>
                              </w:rPr>
                            </w:pPr>
                            <w:r>
                              <w:rPr>
                                <w:rFonts w:ascii="Times New Roman" w:hAnsi="Times New Roman" w:cs="Times New Roman"/>
                                <w:bCs/>
                                <w:sz w:val="24"/>
                                <w:szCs w:val="24"/>
                                <w:lang w:val="es-AR"/>
                              </w:rPr>
                              <w:t>Involucramiento</w:t>
                            </w:r>
                          </w:p>
                          <w:p w14:paraId="08EAF389" w14:textId="77777777" w:rsidR="00223209" w:rsidRDefault="00614FFC">
                            <w:pPr>
                              <w:pStyle w:val="Prrafodelista"/>
                              <w:numPr>
                                <w:ilvl w:val="0"/>
                                <w:numId w:val="22"/>
                              </w:numPr>
                              <w:rPr>
                                <w:rFonts w:ascii="Times New Roman" w:hAnsi="Times New Roman" w:cs="Times New Roman"/>
                                <w:bCs/>
                                <w:sz w:val="24"/>
                                <w:szCs w:val="24"/>
                                <w:lang w:val="es-AR"/>
                              </w:rPr>
                            </w:pPr>
                            <w:r>
                              <w:rPr>
                                <w:rFonts w:ascii="Times New Roman" w:hAnsi="Times New Roman" w:cs="Times New Roman"/>
                                <w:bCs/>
                                <w:sz w:val="24"/>
                                <w:szCs w:val="24"/>
                                <w:lang w:val="es-AR"/>
                              </w:rPr>
                              <w:t>Adaptabilidad</w:t>
                            </w:r>
                          </w:p>
                          <w:p w14:paraId="388D9534" w14:textId="77777777" w:rsidR="00223209" w:rsidRDefault="00614FFC">
                            <w:pPr>
                              <w:pStyle w:val="Prrafodelista"/>
                              <w:numPr>
                                <w:ilvl w:val="0"/>
                                <w:numId w:val="22"/>
                              </w:numPr>
                              <w:rPr>
                                <w:rFonts w:ascii="Times New Roman" w:hAnsi="Times New Roman" w:cs="Times New Roman"/>
                                <w:bCs/>
                                <w:sz w:val="24"/>
                                <w:szCs w:val="24"/>
                                <w:lang w:val="es-AR"/>
                              </w:rPr>
                            </w:pPr>
                            <w:r>
                              <w:rPr>
                                <w:rFonts w:ascii="Times New Roman" w:hAnsi="Times New Roman" w:cs="Times New Roman"/>
                                <w:bCs/>
                                <w:sz w:val="24"/>
                                <w:szCs w:val="24"/>
                                <w:lang w:val="es-AR"/>
                              </w:rPr>
                              <w:t>Participación</w:t>
                            </w:r>
                          </w:p>
                          <w:p w14:paraId="2AA1BBD7" w14:textId="77777777" w:rsidR="00223209" w:rsidRDefault="00614FFC">
                            <w:pPr>
                              <w:pStyle w:val="Prrafodelista"/>
                              <w:numPr>
                                <w:ilvl w:val="0"/>
                                <w:numId w:val="22"/>
                              </w:numPr>
                              <w:rPr>
                                <w:rFonts w:ascii="Times New Roman" w:hAnsi="Times New Roman" w:cs="Times New Roman"/>
                                <w:bCs/>
                                <w:sz w:val="24"/>
                                <w:szCs w:val="24"/>
                                <w:lang w:val="es-AR"/>
                              </w:rPr>
                            </w:pPr>
                            <w:r>
                              <w:rPr>
                                <w:rFonts w:ascii="Times New Roman" w:hAnsi="Times New Roman" w:cs="Times New Roman"/>
                                <w:bCs/>
                                <w:sz w:val="24"/>
                                <w:szCs w:val="24"/>
                                <w:lang w:val="es-AR"/>
                              </w:rPr>
                              <w:t>Consistencia</w:t>
                            </w:r>
                          </w:p>
                          <w:p w14:paraId="19AFF9AE" w14:textId="77777777" w:rsidR="00223209" w:rsidRDefault="00614FFC">
                            <w:pPr>
                              <w:pStyle w:val="Prrafodelista"/>
                              <w:numPr>
                                <w:ilvl w:val="0"/>
                                <w:numId w:val="22"/>
                              </w:numPr>
                              <w:rPr>
                                <w:rFonts w:ascii="Times New Roman" w:hAnsi="Times New Roman" w:cs="Times New Roman"/>
                                <w:bCs/>
                                <w:sz w:val="24"/>
                                <w:szCs w:val="24"/>
                                <w:lang w:val="es-AR"/>
                              </w:rPr>
                            </w:pPr>
                            <w:r>
                              <w:rPr>
                                <w:rFonts w:ascii="Times New Roman" w:hAnsi="Times New Roman" w:cs="Times New Roman"/>
                                <w:bCs/>
                                <w:sz w:val="24"/>
                                <w:szCs w:val="24"/>
                                <w:lang w:val="es-AR"/>
                              </w:rPr>
                              <w:t>Misión</w:t>
                            </w:r>
                          </w:p>
                          <w:p w14:paraId="0F0A4222" w14:textId="77777777" w:rsidR="00223209" w:rsidRDefault="00223209"/>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12980D5" id="Rectángulo 14" o:spid="_x0000_s1029" style="position:absolute;left:0;text-align:left;margin-left:78pt;margin-top:20.5pt;width:255pt;height:141.6pt;z-index:2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">
                <v:path arrowok="t"/>
                <v:textbox>
                  <w:txbxContent>
                    <w:p w14:paraId="0D632799" w14:textId="77777777" w:rsidR="00223209" w:rsidRDefault="00614FFC">
                      <w:pPr>
                        <w:jc w:val="center"/>
                        <w:rPr>
                          <w:b/>
                          <w:lang w:val="es-AR"/>
                        </w:rPr>
                      </w:pPr>
                      <w:r>
                        <w:rPr>
                          <w:b/>
                          <w:lang w:val="es-AR"/>
                        </w:rPr>
                        <w:t>Dimensiones de la cultura organizacional</w:t>
                      </w:r>
                    </w:p>
                    <w:p w14:paraId="2FF2D9D9" w14:textId="77777777" w:rsidR="00223209" w:rsidRDefault="00223209">
                      <w:pPr>
                        <w:jc w:val="center"/>
                        <w:rPr>
                          <w:b/>
                          <w:lang w:val="es-AR"/>
                        </w:rPr>
                      </w:pPr>
                    </w:p>
                    <w:p w14:paraId="129C1554" w14:textId="77777777" w:rsidR="00223209" w:rsidRDefault="00614FFC">
                      <w:pPr>
                        <w:pStyle w:val="Prrafodelista"/>
                        <w:numPr>
                          <w:ilvl w:val="0"/>
                          <w:numId w:val="22"/>
                        </w:numPr>
                        <w:rPr>
                          <w:rFonts w:ascii="Times New Roman" w:hAnsi="Times New Roman" w:cs="Times New Roman"/>
                          <w:bCs/>
                          <w:sz w:val="24"/>
                          <w:szCs w:val="24"/>
                          <w:lang w:val="es-AR"/>
                        </w:rPr>
                      </w:pPr>
                      <w:r>
                        <w:rPr>
                          <w:rFonts w:ascii="Times New Roman" w:hAnsi="Times New Roman" w:cs="Times New Roman"/>
                          <w:bCs/>
                          <w:sz w:val="24"/>
                          <w:szCs w:val="24"/>
                          <w:lang w:val="es-AR"/>
                        </w:rPr>
                        <w:t>Involucramiento</w:t>
                      </w:r>
                    </w:p>
                    <w:p w14:paraId="08EAF389" w14:textId="77777777" w:rsidR="00223209" w:rsidRDefault="00614FFC">
                      <w:pPr>
                        <w:pStyle w:val="Prrafodelista"/>
                        <w:numPr>
                          <w:ilvl w:val="0"/>
                          <w:numId w:val="22"/>
                        </w:numPr>
                        <w:rPr>
                          <w:rFonts w:ascii="Times New Roman" w:hAnsi="Times New Roman" w:cs="Times New Roman"/>
                          <w:bCs/>
                          <w:sz w:val="24"/>
                          <w:szCs w:val="24"/>
                          <w:lang w:val="es-AR"/>
                        </w:rPr>
                      </w:pPr>
                      <w:r>
                        <w:rPr>
                          <w:rFonts w:ascii="Times New Roman" w:hAnsi="Times New Roman" w:cs="Times New Roman"/>
                          <w:bCs/>
                          <w:sz w:val="24"/>
                          <w:szCs w:val="24"/>
                          <w:lang w:val="es-AR"/>
                        </w:rPr>
                        <w:t>Adaptabilidad</w:t>
                      </w:r>
                    </w:p>
                    <w:p w14:paraId="388D9534" w14:textId="77777777" w:rsidR="00223209" w:rsidRDefault="00614FFC">
                      <w:pPr>
                        <w:pStyle w:val="Prrafodelista"/>
                        <w:numPr>
                          <w:ilvl w:val="0"/>
                          <w:numId w:val="22"/>
                        </w:numPr>
                        <w:rPr>
                          <w:rFonts w:ascii="Times New Roman" w:hAnsi="Times New Roman" w:cs="Times New Roman"/>
                          <w:bCs/>
                          <w:sz w:val="24"/>
                          <w:szCs w:val="24"/>
                          <w:lang w:val="es-AR"/>
                        </w:rPr>
                      </w:pPr>
                      <w:r>
                        <w:rPr>
                          <w:rFonts w:ascii="Times New Roman" w:hAnsi="Times New Roman" w:cs="Times New Roman"/>
                          <w:bCs/>
                          <w:sz w:val="24"/>
                          <w:szCs w:val="24"/>
                          <w:lang w:val="es-AR"/>
                        </w:rPr>
                        <w:t>Participación</w:t>
                      </w:r>
                    </w:p>
                    <w:p w14:paraId="2AA1BBD7" w14:textId="77777777" w:rsidR="00223209" w:rsidRDefault="00614FFC">
                      <w:pPr>
                        <w:pStyle w:val="Prrafodelista"/>
                        <w:numPr>
                          <w:ilvl w:val="0"/>
                          <w:numId w:val="22"/>
                        </w:numPr>
                        <w:rPr>
                          <w:rFonts w:ascii="Times New Roman" w:hAnsi="Times New Roman" w:cs="Times New Roman"/>
                          <w:bCs/>
                          <w:sz w:val="24"/>
                          <w:szCs w:val="24"/>
                          <w:lang w:val="es-AR"/>
                        </w:rPr>
                      </w:pPr>
                      <w:r>
                        <w:rPr>
                          <w:rFonts w:ascii="Times New Roman" w:hAnsi="Times New Roman" w:cs="Times New Roman"/>
                          <w:bCs/>
                          <w:sz w:val="24"/>
                          <w:szCs w:val="24"/>
                          <w:lang w:val="es-AR"/>
                        </w:rPr>
                        <w:t>Consistencia</w:t>
                      </w:r>
                    </w:p>
                    <w:p w14:paraId="19AFF9AE" w14:textId="77777777" w:rsidR="00223209" w:rsidRDefault="00614FFC">
                      <w:pPr>
                        <w:pStyle w:val="Prrafodelista"/>
                        <w:numPr>
                          <w:ilvl w:val="0"/>
                          <w:numId w:val="22"/>
                        </w:numPr>
                        <w:rPr>
                          <w:rFonts w:ascii="Times New Roman" w:hAnsi="Times New Roman" w:cs="Times New Roman"/>
                          <w:bCs/>
                          <w:sz w:val="24"/>
                          <w:szCs w:val="24"/>
                          <w:lang w:val="es-AR"/>
                        </w:rPr>
                      </w:pPr>
                      <w:r>
                        <w:rPr>
                          <w:rFonts w:ascii="Times New Roman" w:hAnsi="Times New Roman" w:cs="Times New Roman"/>
                          <w:bCs/>
                          <w:sz w:val="24"/>
                          <w:szCs w:val="24"/>
                          <w:lang w:val="es-AR"/>
                        </w:rPr>
                        <w:t>Misión</w:t>
                      </w:r>
                    </w:p>
                    <w:p w14:paraId="0F0A4222" w14:textId="77777777" w:rsidR="00223209" w:rsidRDefault="00223209"/>
                  </w:txbxContent>
                </v:textbox>
              </v:rect>
            </w:pict>
          </mc:Fallback>
        </mc:AlternateContent>
      </w:r>
    </w:p>
    <w:p w14:paraId="1797D57D" w14:textId="77777777" w:rsidR="00223209" w:rsidRDefault="00223209">
      <w:pPr>
        <w:spacing w:line="360" w:lineRule="auto"/>
        <w:jc w:val="both"/>
        <w:rPr>
          <w:b/>
          <w:color w:val="000000"/>
        </w:rPr>
      </w:pPr>
    </w:p>
    <w:p w14:paraId="36E5ECA9" w14:textId="77777777" w:rsidR="00223209" w:rsidRDefault="00614FFC">
      <w:pPr>
        <w:spacing w:line="360" w:lineRule="auto"/>
        <w:jc w:val="both"/>
        <w:rPr>
          <w:b/>
          <w:color w:val="000000"/>
        </w:rPr>
      </w:pPr>
      <w:r>
        <w:rPr>
          <w:b/>
          <w:color w:val="000000"/>
        </w:rPr>
        <w:t xml:space="preserve">                            </w:t>
      </w:r>
    </w:p>
    <w:p w14:paraId="2DB4D77A" w14:textId="77777777" w:rsidR="00223209" w:rsidRDefault="00223209">
      <w:pPr>
        <w:spacing w:line="360" w:lineRule="auto"/>
        <w:jc w:val="both"/>
        <w:rPr>
          <w:b/>
          <w:color w:val="000000"/>
        </w:rPr>
      </w:pPr>
    </w:p>
    <w:p w14:paraId="0DBB331F" w14:textId="77777777" w:rsidR="00223209" w:rsidRDefault="00223209">
      <w:pPr>
        <w:spacing w:line="360" w:lineRule="auto"/>
        <w:jc w:val="both"/>
        <w:rPr>
          <w:b/>
          <w:color w:val="000000"/>
        </w:rPr>
      </w:pPr>
    </w:p>
    <w:p w14:paraId="61A4F0E5" w14:textId="77777777" w:rsidR="00223209" w:rsidRDefault="00223209">
      <w:pPr>
        <w:spacing w:line="360" w:lineRule="auto"/>
        <w:jc w:val="both"/>
        <w:rPr>
          <w:b/>
          <w:color w:val="000000"/>
        </w:rPr>
      </w:pPr>
    </w:p>
    <w:p w14:paraId="0FBA69B8" w14:textId="77777777" w:rsidR="00223209" w:rsidRDefault="00223209">
      <w:pPr>
        <w:spacing w:line="360" w:lineRule="auto"/>
        <w:jc w:val="both"/>
        <w:rPr>
          <w:b/>
          <w:color w:val="000000"/>
        </w:rPr>
      </w:pPr>
    </w:p>
    <w:p w14:paraId="7D767A3A" w14:textId="77777777" w:rsidR="00223209" w:rsidRDefault="00223209">
      <w:pPr>
        <w:spacing w:line="360" w:lineRule="auto"/>
        <w:jc w:val="both"/>
        <w:rPr>
          <w:b/>
          <w:color w:val="000000"/>
        </w:rPr>
      </w:pPr>
    </w:p>
    <w:p w14:paraId="453C00BA" w14:textId="77777777" w:rsidR="00223209" w:rsidRDefault="00223209">
      <w:pPr>
        <w:spacing w:line="360" w:lineRule="auto"/>
        <w:jc w:val="both"/>
        <w:rPr>
          <w:b/>
          <w:color w:val="000000"/>
        </w:rPr>
      </w:pPr>
    </w:p>
    <w:p w14:paraId="29F4AA93" w14:textId="77777777" w:rsidR="00223209" w:rsidRDefault="00223209">
      <w:pPr>
        <w:spacing w:line="360" w:lineRule="auto"/>
        <w:jc w:val="both"/>
        <w:rPr>
          <w:b/>
          <w:color w:val="000000"/>
        </w:rPr>
      </w:pPr>
    </w:p>
    <w:p w14:paraId="2A409C6D" w14:textId="77777777" w:rsidR="00223209" w:rsidRDefault="00223209">
      <w:pPr>
        <w:spacing w:line="360" w:lineRule="auto"/>
        <w:jc w:val="both"/>
        <w:rPr>
          <w:b/>
          <w:color w:val="000000"/>
        </w:rPr>
      </w:pPr>
    </w:p>
    <w:p w14:paraId="1C5AF7BD" w14:textId="77777777" w:rsidR="00223209" w:rsidRDefault="00223209">
      <w:pPr>
        <w:spacing w:line="360" w:lineRule="auto"/>
        <w:jc w:val="both"/>
        <w:rPr>
          <w:bCs/>
          <w:color w:val="000000"/>
          <w:sz w:val="22"/>
          <w:szCs w:val="22"/>
        </w:rPr>
        <w:sectPr w:rsidR="00223209">
          <w:headerReference w:type="default" r:id="rId25"/>
          <w:pgSz w:w="11906" w:h="16838"/>
          <w:pgMar w:top="1985" w:right="1418" w:bottom="1418" w:left="2268" w:header="1134" w:footer="709" w:gutter="0"/>
          <w:cols w:space="708"/>
          <w:docGrid w:linePitch="360"/>
        </w:sectPr>
      </w:pPr>
    </w:p>
    <w:p w14:paraId="68DED4EA" w14:textId="77777777" w:rsidR="00223209" w:rsidRDefault="00614FFC">
      <w:pPr>
        <w:pStyle w:val="Ttulo2"/>
        <w:spacing w:before="0"/>
        <w:rPr>
          <w:rFonts w:eastAsia="Times New Roman"/>
          <w:lang w:eastAsia="es-PY"/>
        </w:rPr>
      </w:pPr>
      <w:bookmarkStart w:id="321" w:name="_Toc111221341"/>
      <w:bookmarkEnd w:id="320"/>
      <w:r>
        <w:rPr>
          <w:rFonts w:eastAsia="Times New Roman"/>
          <w:lang w:eastAsia="es-PY"/>
        </w:rPr>
        <w:t>Anexo 4. Operacionalización de variable</w:t>
      </w:r>
      <w:bookmarkEnd w:id="321"/>
    </w:p>
    <w:p w14:paraId="479B0B3F" w14:textId="77777777" w:rsidR="00223209" w:rsidRDefault="00223209">
      <w:pPr>
        <w:rPr>
          <w:b/>
          <w:bCs/>
          <w:lang w:eastAsia="es-PY"/>
        </w:rPr>
      </w:pPr>
    </w:p>
    <w:tbl>
      <w:tblPr>
        <w:tblStyle w:val="Tablaconcuadrcula"/>
        <w:tblW w:w="8790" w:type="dxa"/>
        <w:jc w:val="center"/>
        <w:tblLook w:val="04A0" w:firstRow="1" w:lastRow="0" w:firstColumn="1" w:lastColumn="0" w:noHBand="0" w:noVBand="1"/>
      </w:tblPr>
      <w:tblGrid>
        <w:gridCol w:w="2096"/>
        <w:gridCol w:w="1715"/>
        <w:gridCol w:w="1796"/>
        <w:gridCol w:w="1491"/>
        <w:gridCol w:w="1692"/>
      </w:tblGrid>
      <w:tr w:rsidR="00223209" w14:paraId="570FBE10" w14:textId="77777777">
        <w:trPr>
          <w:trHeight w:val="532"/>
          <w:jc w:val="center"/>
        </w:trPr>
        <w:tc>
          <w:tcPr>
            <w:tcW w:w="1932" w:type="dxa"/>
          </w:tcPr>
          <w:p w14:paraId="220B3B7E" w14:textId="77777777" w:rsidR="00223209" w:rsidRDefault="00614FFC">
            <w:pPr>
              <w:spacing w:line="360" w:lineRule="auto"/>
              <w:jc w:val="both"/>
              <w:rPr>
                <w:b/>
              </w:rPr>
            </w:pPr>
            <w:r>
              <w:rPr>
                <w:b/>
              </w:rPr>
              <w:t>Variables</w:t>
            </w:r>
          </w:p>
        </w:tc>
        <w:tc>
          <w:tcPr>
            <w:tcW w:w="1733" w:type="dxa"/>
          </w:tcPr>
          <w:p w14:paraId="23F60ED1" w14:textId="77777777" w:rsidR="00223209" w:rsidRDefault="00614FFC">
            <w:pPr>
              <w:jc w:val="both"/>
              <w:rPr>
                <w:b/>
              </w:rPr>
            </w:pPr>
            <w:r>
              <w:rPr>
                <w:b/>
              </w:rPr>
              <w:t xml:space="preserve">Definición </w:t>
            </w:r>
          </w:p>
          <w:p w14:paraId="31A32AB0" w14:textId="77777777" w:rsidR="00223209" w:rsidRDefault="00614FFC">
            <w:pPr>
              <w:jc w:val="both"/>
              <w:rPr>
                <w:b/>
              </w:rPr>
            </w:pPr>
            <w:r>
              <w:rPr>
                <w:b/>
              </w:rPr>
              <w:t>conceptual</w:t>
            </w:r>
          </w:p>
        </w:tc>
        <w:tc>
          <w:tcPr>
            <w:tcW w:w="1851" w:type="dxa"/>
          </w:tcPr>
          <w:p w14:paraId="5BA975B5" w14:textId="77777777" w:rsidR="00223209" w:rsidRDefault="00614FFC">
            <w:pPr>
              <w:jc w:val="both"/>
              <w:rPr>
                <w:b/>
              </w:rPr>
            </w:pPr>
            <w:r>
              <w:rPr>
                <w:b/>
              </w:rPr>
              <w:t>Definición operacional</w:t>
            </w:r>
          </w:p>
        </w:tc>
        <w:tc>
          <w:tcPr>
            <w:tcW w:w="1516" w:type="dxa"/>
          </w:tcPr>
          <w:p w14:paraId="0F157D72" w14:textId="77777777" w:rsidR="00223209" w:rsidRDefault="00614FFC">
            <w:pPr>
              <w:jc w:val="both"/>
              <w:rPr>
                <w:b/>
              </w:rPr>
            </w:pPr>
            <w:r>
              <w:rPr>
                <w:b/>
              </w:rPr>
              <w:t xml:space="preserve">Escala de medición </w:t>
            </w:r>
          </w:p>
        </w:tc>
        <w:tc>
          <w:tcPr>
            <w:tcW w:w="1758" w:type="dxa"/>
          </w:tcPr>
          <w:p w14:paraId="467A25FA" w14:textId="77777777" w:rsidR="00223209" w:rsidRDefault="00614FFC">
            <w:pPr>
              <w:spacing w:line="360" w:lineRule="auto"/>
              <w:jc w:val="both"/>
              <w:rPr>
                <w:b/>
              </w:rPr>
            </w:pPr>
            <w:r>
              <w:rPr>
                <w:b/>
              </w:rPr>
              <w:t>Indicadores</w:t>
            </w:r>
          </w:p>
        </w:tc>
      </w:tr>
      <w:tr w:rsidR="00223209" w14:paraId="5E9E6411" w14:textId="77777777">
        <w:trPr>
          <w:trHeight w:val="532"/>
          <w:jc w:val="center"/>
        </w:trPr>
        <w:tc>
          <w:tcPr>
            <w:tcW w:w="1932" w:type="dxa"/>
            <w:vMerge w:val="restart"/>
          </w:tcPr>
          <w:p w14:paraId="11FB4847" w14:textId="77777777" w:rsidR="00223209" w:rsidRDefault="00614FFC">
            <w:pPr>
              <w:rPr>
                <w:b/>
                <w:sz w:val="20"/>
                <w:szCs w:val="20"/>
              </w:rPr>
            </w:pPr>
            <w:r>
              <w:rPr>
                <w:b/>
              </w:rPr>
              <w:t xml:space="preserve">Datos sociodemográficos del personal de enfermería </w:t>
            </w:r>
          </w:p>
          <w:p w14:paraId="701084D0" w14:textId="77777777" w:rsidR="00223209" w:rsidRDefault="00223209">
            <w:pPr>
              <w:jc w:val="both"/>
              <w:rPr>
                <w:b/>
                <w:sz w:val="20"/>
                <w:szCs w:val="20"/>
              </w:rPr>
            </w:pPr>
          </w:p>
          <w:p w14:paraId="44C4022B" w14:textId="77777777" w:rsidR="00223209" w:rsidRDefault="00223209">
            <w:pPr>
              <w:jc w:val="both"/>
              <w:rPr>
                <w:b/>
                <w:sz w:val="20"/>
                <w:szCs w:val="20"/>
              </w:rPr>
            </w:pPr>
          </w:p>
        </w:tc>
        <w:tc>
          <w:tcPr>
            <w:tcW w:w="1733" w:type="dxa"/>
            <w:vMerge w:val="restart"/>
          </w:tcPr>
          <w:p w14:paraId="2E9406F6" w14:textId="77777777" w:rsidR="00223209" w:rsidRDefault="00223209">
            <w:pPr>
              <w:rPr>
                <w:bCs/>
                <w:color w:val="000000"/>
                <w:bdr w:val="none" w:sz="0" w:space="0" w:color="auto" w:frame="1"/>
              </w:rPr>
            </w:pPr>
          </w:p>
          <w:p w14:paraId="7FDBCEF3" w14:textId="77777777" w:rsidR="00223209" w:rsidRDefault="00614FFC">
            <w:r>
              <w:rPr>
                <w:bCs/>
                <w:color w:val="000000"/>
                <w:bdr w:val="none" w:sz="0" w:space="0" w:color="auto" w:frame="1"/>
              </w:rPr>
              <w:t>Informaciones personales de los licenciados de enfermería</w:t>
            </w:r>
          </w:p>
        </w:tc>
        <w:tc>
          <w:tcPr>
            <w:tcW w:w="1851" w:type="dxa"/>
            <w:tcBorders>
              <w:bottom w:val="single" w:sz="4" w:space="0" w:color="auto"/>
            </w:tcBorders>
          </w:tcPr>
          <w:p w14:paraId="2E9F3A56" w14:textId="77777777" w:rsidR="00223209" w:rsidRDefault="00614FFC">
            <w:pPr>
              <w:jc w:val="both"/>
            </w:pPr>
            <w:r>
              <w:t>Sexo</w:t>
            </w:r>
          </w:p>
        </w:tc>
        <w:tc>
          <w:tcPr>
            <w:tcW w:w="1516" w:type="dxa"/>
            <w:tcBorders>
              <w:bottom w:val="single" w:sz="4" w:space="0" w:color="auto"/>
            </w:tcBorders>
          </w:tcPr>
          <w:p w14:paraId="2D8DCB09" w14:textId="77777777" w:rsidR="00223209" w:rsidRDefault="00614FFC">
            <w:pPr>
              <w:jc w:val="both"/>
            </w:pPr>
            <w:r>
              <w:t>Cuantitativa</w:t>
            </w:r>
          </w:p>
          <w:p w14:paraId="33B2F149" w14:textId="77777777" w:rsidR="00223209" w:rsidRDefault="00614FFC">
            <w:pPr>
              <w:jc w:val="both"/>
            </w:pPr>
            <w:r>
              <w:t>discreta</w:t>
            </w:r>
          </w:p>
        </w:tc>
        <w:tc>
          <w:tcPr>
            <w:tcW w:w="1758" w:type="dxa"/>
            <w:tcBorders>
              <w:bottom w:val="single" w:sz="4" w:space="0" w:color="auto"/>
            </w:tcBorders>
          </w:tcPr>
          <w:p w14:paraId="72DF4F43" w14:textId="77777777" w:rsidR="00223209" w:rsidRDefault="00614FFC">
            <w:pPr>
              <w:spacing w:line="360" w:lineRule="auto"/>
              <w:jc w:val="both"/>
            </w:pPr>
            <w:r>
              <w:t>Femenino</w:t>
            </w:r>
          </w:p>
          <w:p w14:paraId="7BF0C40F" w14:textId="77777777" w:rsidR="00223209" w:rsidRDefault="00614FFC">
            <w:pPr>
              <w:jc w:val="both"/>
            </w:pPr>
            <w:r>
              <w:t>Masculino</w:t>
            </w:r>
          </w:p>
        </w:tc>
      </w:tr>
      <w:tr w:rsidR="00223209" w14:paraId="1F29C6BE" w14:textId="77777777">
        <w:trPr>
          <w:trHeight w:val="532"/>
          <w:jc w:val="center"/>
        </w:trPr>
        <w:tc>
          <w:tcPr>
            <w:tcW w:w="1932" w:type="dxa"/>
            <w:vMerge/>
          </w:tcPr>
          <w:p w14:paraId="7D71BA50" w14:textId="77777777" w:rsidR="00223209" w:rsidRDefault="00223209">
            <w:pPr>
              <w:rPr>
                <w:b/>
              </w:rPr>
            </w:pPr>
          </w:p>
        </w:tc>
        <w:tc>
          <w:tcPr>
            <w:tcW w:w="1733" w:type="dxa"/>
            <w:vMerge/>
          </w:tcPr>
          <w:p w14:paraId="0F057C9C" w14:textId="77777777" w:rsidR="00223209" w:rsidRDefault="00223209">
            <w:pPr>
              <w:rPr>
                <w:bCs/>
                <w:color w:val="000000"/>
                <w:bdr w:val="none" w:sz="0" w:space="0" w:color="auto" w:frame="1"/>
              </w:rPr>
            </w:pPr>
          </w:p>
        </w:tc>
        <w:tc>
          <w:tcPr>
            <w:tcW w:w="1851" w:type="dxa"/>
            <w:tcBorders>
              <w:bottom w:val="single" w:sz="4" w:space="0" w:color="auto"/>
            </w:tcBorders>
          </w:tcPr>
          <w:p w14:paraId="608A35BA" w14:textId="77777777" w:rsidR="00223209" w:rsidRDefault="00614FFC">
            <w:pPr>
              <w:jc w:val="both"/>
            </w:pPr>
            <w:r>
              <w:t>Edad</w:t>
            </w:r>
          </w:p>
        </w:tc>
        <w:tc>
          <w:tcPr>
            <w:tcW w:w="1516" w:type="dxa"/>
            <w:tcBorders>
              <w:bottom w:val="single" w:sz="4" w:space="0" w:color="auto"/>
            </w:tcBorders>
          </w:tcPr>
          <w:p w14:paraId="313BFE3B" w14:textId="77777777" w:rsidR="00223209" w:rsidRDefault="00614FFC">
            <w:pPr>
              <w:jc w:val="both"/>
            </w:pPr>
            <w:r>
              <w:t>cuantitativa</w:t>
            </w:r>
          </w:p>
        </w:tc>
        <w:tc>
          <w:tcPr>
            <w:tcW w:w="1758" w:type="dxa"/>
            <w:tcBorders>
              <w:bottom w:val="single" w:sz="4" w:space="0" w:color="auto"/>
            </w:tcBorders>
          </w:tcPr>
          <w:p w14:paraId="6594F938" w14:textId="77777777" w:rsidR="00223209" w:rsidRDefault="00614FFC">
            <w:pPr>
              <w:spacing w:line="360" w:lineRule="auto"/>
              <w:jc w:val="both"/>
            </w:pPr>
            <w:r>
              <w:t>Años cumplidos</w:t>
            </w:r>
          </w:p>
        </w:tc>
      </w:tr>
      <w:tr w:rsidR="00223209" w14:paraId="32DDFA9F" w14:textId="77777777">
        <w:trPr>
          <w:trHeight w:val="405"/>
          <w:jc w:val="center"/>
        </w:trPr>
        <w:tc>
          <w:tcPr>
            <w:tcW w:w="1932" w:type="dxa"/>
            <w:vMerge/>
          </w:tcPr>
          <w:p w14:paraId="20BA21FF" w14:textId="77777777" w:rsidR="00223209" w:rsidRDefault="00223209">
            <w:pPr>
              <w:jc w:val="both"/>
              <w:rPr>
                <w:b/>
                <w:sz w:val="20"/>
                <w:szCs w:val="20"/>
              </w:rPr>
            </w:pPr>
          </w:p>
        </w:tc>
        <w:tc>
          <w:tcPr>
            <w:tcW w:w="1733" w:type="dxa"/>
            <w:vMerge/>
          </w:tcPr>
          <w:p w14:paraId="1FB6E53E" w14:textId="77777777" w:rsidR="00223209" w:rsidRDefault="00223209">
            <w:pPr>
              <w:jc w:val="both"/>
              <w:rPr>
                <w:bCs/>
                <w:color w:val="000000"/>
                <w:sz w:val="20"/>
                <w:szCs w:val="20"/>
                <w:bdr w:val="none" w:sz="0" w:space="0" w:color="auto" w:frame="1"/>
              </w:rPr>
            </w:pPr>
          </w:p>
        </w:tc>
        <w:tc>
          <w:tcPr>
            <w:tcW w:w="1851" w:type="dxa"/>
            <w:tcBorders>
              <w:top w:val="single" w:sz="4" w:space="0" w:color="auto"/>
              <w:bottom w:val="single" w:sz="4" w:space="0" w:color="auto"/>
            </w:tcBorders>
          </w:tcPr>
          <w:p w14:paraId="46853871" w14:textId="77777777" w:rsidR="00223209" w:rsidRDefault="00614FFC">
            <w:pPr>
              <w:jc w:val="both"/>
            </w:pPr>
            <w:r>
              <w:t>Estado civil</w:t>
            </w:r>
          </w:p>
        </w:tc>
        <w:tc>
          <w:tcPr>
            <w:tcW w:w="1516" w:type="dxa"/>
            <w:tcBorders>
              <w:top w:val="single" w:sz="4" w:space="0" w:color="auto"/>
              <w:bottom w:val="single" w:sz="4" w:space="0" w:color="auto"/>
            </w:tcBorders>
          </w:tcPr>
          <w:p w14:paraId="7FD31460" w14:textId="77777777" w:rsidR="00223209" w:rsidRDefault="00223209">
            <w:pPr>
              <w:jc w:val="both"/>
            </w:pPr>
          </w:p>
          <w:p w14:paraId="5FC19219" w14:textId="77777777" w:rsidR="00223209" w:rsidRDefault="00614FFC">
            <w:pPr>
              <w:jc w:val="both"/>
            </w:pPr>
            <w:r>
              <w:t xml:space="preserve">Cualitativa   </w:t>
            </w:r>
          </w:p>
          <w:p w14:paraId="200EA03A" w14:textId="77777777" w:rsidR="00223209" w:rsidRDefault="00614FFC">
            <w:pPr>
              <w:jc w:val="both"/>
            </w:pPr>
            <w:r>
              <w:t xml:space="preserve">Nominal      </w:t>
            </w:r>
          </w:p>
        </w:tc>
        <w:tc>
          <w:tcPr>
            <w:tcW w:w="1758" w:type="dxa"/>
            <w:tcBorders>
              <w:top w:val="single" w:sz="4" w:space="0" w:color="auto"/>
              <w:bottom w:val="single" w:sz="4" w:space="0" w:color="auto"/>
            </w:tcBorders>
          </w:tcPr>
          <w:p w14:paraId="6C258E0F" w14:textId="77777777" w:rsidR="00223209" w:rsidRDefault="00614FFC">
            <w:pPr>
              <w:jc w:val="both"/>
            </w:pPr>
            <w:r>
              <w:t>Soltero</w:t>
            </w:r>
          </w:p>
          <w:p w14:paraId="77C7D01B" w14:textId="77777777" w:rsidR="00223209" w:rsidRDefault="00614FFC">
            <w:pPr>
              <w:jc w:val="both"/>
            </w:pPr>
            <w:r>
              <w:t>Casado</w:t>
            </w:r>
          </w:p>
          <w:p w14:paraId="478782FC" w14:textId="77777777" w:rsidR="00223209" w:rsidRDefault="00614FFC">
            <w:pPr>
              <w:jc w:val="both"/>
            </w:pPr>
            <w:r>
              <w:t>Viudo</w:t>
            </w:r>
          </w:p>
          <w:p w14:paraId="34B8DC08" w14:textId="77777777" w:rsidR="00223209" w:rsidRDefault="00614FFC">
            <w:pPr>
              <w:jc w:val="both"/>
            </w:pPr>
            <w:r>
              <w:t>Unión libre</w:t>
            </w:r>
          </w:p>
        </w:tc>
      </w:tr>
      <w:tr w:rsidR="00223209" w14:paraId="1A7039C5" w14:textId="77777777">
        <w:trPr>
          <w:trHeight w:val="434"/>
          <w:jc w:val="center"/>
        </w:trPr>
        <w:tc>
          <w:tcPr>
            <w:tcW w:w="1932" w:type="dxa"/>
            <w:vMerge/>
          </w:tcPr>
          <w:p w14:paraId="08E465D4" w14:textId="77777777" w:rsidR="00223209" w:rsidRDefault="00223209">
            <w:pPr>
              <w:jc w:val="both"/>
              <w:rPr>
                <w:b/>
                <w:sz w:val="20"/>
                <w:szCs w:val="20"/>
              </w:rPr>
            </w:pPr>
          </w:p>
        </w:tc>
        <w:tc>
          <w:tcPr>
            <w:tcW w:w="1733" w:type="dxa"/>
            <w:vMerge/>
          </w:tcPr>
          <w:p w14:paraId="3D23351B" w14:textId="77777777" w:rsidR="00223209" w:rsidRDefault="00223209">
            <w:pPr>
              <w:jc w:val="both"/>
              <w:rPr>
                <w:bCs/>
                <w:color w:val="000000"/>
                <w:sz w:val="20"/>
                <w:szCs w:val="20"/>
                <w:bdr w:val="none" w:sz="0" w:space="0" w:color="auto" w:frame="1"/>
              </w:rPr>
            </w:pPr>
          </w:p>
        </w:tc>
        <w:tc>
          <w:tcPr>
            <w:tcW w:w="1851" w:type="dxa"/>
            <w:tcBorders>
              <w:top w:val="single" w:sz="4" w:space="0" w:color="auto"/>
              <w:bottom w:val="single" w:sz="4" w:space="0" w:color="auto"/>
            </w:tcBorders>
          </w:tcPr>
          <w:p w14:paraId="0AB92467" w14:textId="77777777" w:rsidR="00223209" w:rsidRDefault="00614FFC">
            <w:pPr>
              <w:jc w:val="both"/>
            </w:pPr>
            <w:r>
              <w:t>Formación académica</w:t>
            </w:r>
          </w:p>
        </w:tc>
        <w:tc>
          <w:tcPr>
            <w:tcW w:w="1516" w:type="dxa"/>
            <w:tcBorders>
              <w:top w:val="single" w:sz="4" w:space="0" w:color="auto"/>
              <w:bottom w:val="single" w:sz="4" w:space="0" w:color="auto"/>
            </w:tcBorders>
          </w:tcPr>
          <w:p w14:paraId="7BB643DA" w14:textId="77777777" w:rsidR="00223209" w:rsidRDefault="00614FFC">
            <w:pPr>
              <w:jc w:val="both"/>
            </w:pPr>
            <w:r>
              <w:t>Cualitativa</w:t>
            </w:r>
          </w:p>
          <w:p w14:paraId="1A560A7E" w14:textId="77777777" w:rsidR="00223209" w:rsidRDefault="00614FFC">
            <w:pPr>
              <w:jc w:val="both"/>
            </w:pPr>
            <w:r>
              <w:t>Nominal</w:t>
            </w:r>
          </w:p>
          <w:p w14:paraId="71DD46D5" w14:textId="77777777" w:rsidR="00223209" w:rsidRDefault="00223209">
            <w:pPr>
              <w:jc w:val="both"/>
            </w:pPr>
          </w:p>
        </w:tc>
        <w:tc>
          <w:tcPr>
            <w:tcW w:w="1758" w:type="dxa"/>
            <w:tcBorders>
              <w:top w:val="single" w:sz="4" w:space="0" w:color="auto"/>
              <w:bottom w:val="single" w:sz="4" w:space="0" w:color="auto"/>
            </w:tcBorders>
          </w:tcPr>
          <w:p w14:paraId="50F34905" w14:textId="77777777" w:rsidR="00223209" w:rsidRDefault="00614FFC">
            <w:pPr>
              <w:jc w:val="both"/>
            </w:pPr>
            <w:r>
              <w:t>Grado</w:t>
            </w:r>
          </w:p>
          <w:p w14:paraId="20453789" w14:textId="77777777" w:rsidR="00223209" w:rsidRDefault="00614FFC">
            <w:pPr>
              <w:jc w:val="both"/>
            </w:pPr>
            <w:r>
              <w:t>Postgrado</w:t>
            </w:r>
          </w:p>
        </w:tc>
      </w:tr>
      <w:tr w:rsidR="00223209" w14:paraId="32573A8B" w14:textId="77777777">
        <w:trPr>
          <w:trHeight w:val="607"/>
          <w:jc w:val="center"/>
        </w:trPr>
        <w:tc>
          <w:tcPr>
            <w:tcW w:w="1932" w:type="dxa"/>
            <w:vMerge/>
          </w:tcPr>
          <w:p w14:paraId="5E64FA7B" w14:textId="77777777" w:rsidR="00223209" w:rsidRDefault="00223209">
            <w:pPr>
              <w:jc w:val="both"/>
              <w:rPr>
                <w:b/>
                <w:sz w:val="20"/>
                <w:szCs w:val="20"/>
              </w:rPr>
            </w:pPr>
          </w:p>
        </w:tc>
        <w:tc>
          <w:tcPr>
            <w:tcW w:w="1733" w:type="dxa"/>
            <w:vMerge/>
          </w:tcPr>
          <w:p w14:paraId="62EA1833" w14:textId="77777777" w:rsidR="00223209" w:rsidRDefault="00223209">
            <w:pPr>
              <w:jc w:val="both"/>
              <w:rPr>
                <w:bCs/>
                <w:color w:val="000000"/>
                <w:sz w:val="20"/>
                <w:szCs w:val="20"/>
                <w:bdr w:val="none" w:sz="0" w:space="0" w:color="auto" w:frame="1"/>
              </w:rPr>
            </w:pPr>
          </w:p>
        </w:tc>
        <w:tc>
          <w:tcPr>
            <w:tcW w:w="1851" w:type="dxa"/>
            <w:tcBorders>
              <w:top w:val="single" w:sz="4" w:space="0" w:color="auto"/>
            </w:tcBorders>
          </w:tcPr>
          <w:p w14:paraId="49AF3C5C" w14:textId="77777777" w:rsidR="00223209" w:rsidRDefault="00614FFC">
            <w:pPr>
              <w:jc w:val="both"/>
            </w:pPr>
            <w:r>
              <w:t>Antigüedad laboral</w:t>
            </w:r>
          </w:p>
        </w:tc>
        <w:tc>
          <w:tcPr>
            <w:tcW w:w="1516" w:type="dxa"/>
            <w:tcBorders>
              <w:top w:val="single" w:sz="4" w:space="0" w:color="auto"/>
            </w:tcBorders>
          </w:tcPr>
          <w:p w14:paraId="62AB7B79" w14:textId="77777777" w:rsidR="00223209" w:rsidRDefault="00614FFC">
            <w:pPr>
              <w:jc w:val="both"/>
            </w:pPr>
            <w:r>
              <w:t xml:space="preserve">Cuantitativa </w:t>
            </w:r>
          </w:p>
          <w:p w14:paraId="67ACB9EE" w14:textId="77777777" w:rsidR="00223209" w:rsidRDefault="00614FFC">
            <w:pPr>
              <w:jc w:val="both"/>
            </w:pPr>
            <w:r>
              <w:t>discreta</w:t>
            </w:r>
          </w:p>
          <w:p w14:paraId="6865CBA8" w14:textId="77777777" w:rsidR="00223209" w:rsidRDefault="00223209">
            <w:pPr>
              <w:jc w:val="both"/>
            </w:pPr>
          </w:p>
        </w:tc>
        <w:tc>
          <w:tcPr>
            <w:tcW w:w="1758" w:type="dxa"/>
            <w:tcBorders>
              <w:top w:val="single" w:sz="4" w:space="0" w:color="auto"/>
            </w:tcBorders>
          </w:tcPr>
          <w:p w14:paraId="2442D0F6" w14:textId="77777777" w:rsidR="00223209" w:rsidRDefault="00614FFC">
            <w:pPr>
              <w:jc w:val="both"/>
            </w:pPr>
            <w:r>
              <w:t>Años de servicios</w:t>
            </w:r>
          </w:p>
        </w:tc>
      </w:tr>
      <w:tr w:rsidR="00223209" w14:paraId="77B5A813" w14:textId="77777777">
        <w:trPr>
          <w:trHeight w:val="606"/>
          <w:jc w:val="center"/>
        </w:trPr>
        <w:tc>
          <w:tcPr>
            <w:tcW w:w="1932" w:type="dxa"/>
            <w:vMerge w:val="restart"/>
          </w:tcPr>
          <w:p w14:paraId="576DC3C8" w14:textId="77777777" w:rsidR="00223209" w:rsidRDefault="00223209">
            <w:pPr>
              <w:spacing w:line="360" w:lineRule="auto"/>
              <w:jc w:val="both"/>
              <w:rPr>
                <w:b/>
              </w:rPr>
            </w:pPr>
          </w:p>
          <w:p w14:paraId="28FCAEF7" w14:textId="77777777" w:rsidR="00223209" w:rsidRDefault="00614FFC">
            <w:pPr>
              <w:spacing w:line="360" w:lineRule="auto"/>
              <w:rPr>
                <w:b/>
                <w:bCs/>
              </w:rPr>
            </w:pPr>
            <w:r>
              <w:rPr>
                <w:b/>
                <w:bCs/>
              </w:rPr>
              <w:t xml:space="preserve">Percepción del </w:t>
            </w:r>
            <w:r>
              <w:rPr>
                <w:b/>
                <w:bCs/>
              </w:rPr>
              <w:t>profesional de enfermería acerca de la cultura organizacional</w:t>
            </w:r>
          </w:p>
          <w:p w14:paraId="00D1155F" w14:textId="77777777" w:rsidR="00223209" w:rsidRDefault="00223209">
            <w:pPr>
              <w:spacing w:line="360" w:lineRule="auto"/>
              <w:rPr>
                <w:b/>
                <w:bCs/>
              </w:rPr>
            </w:pPr>
          </w:p>
        </w:tc>
        <w:tc>
          <w:tcPr>
            <w:tcW w:w="1733" w:type="dxa"/>
            <w:vMerge w:val="restart"/>
          </w:tcPr>
          <w:p w14:paraId="702D969B" w14:textId="77777777" w:rsidR="00223209" w:rsidRDefault="00223209"/>
          <w:p w14:paraId="1FF7A1E3" w14:textId="77777777" w:rsidR="00223209" w:rsidRDefault="00614FFC">
            <w:r>
              <w:t>Conjunto de propiedades medibles del medio ambiente de trabajo, que son percibidos directa o indirectamente por la gente que trabaja en una organización</w:t>
            </w:r>
          </w:p>
          <w:p w14:paraId="7A0A3DEE" w14:textId="77777777" w:rsidR="00223209" w:rsidRDefault="00223209">
            <w:pPr>
              <w:jc w:val="center"/>
            </w:pPr>
          </w:p>
          <w:p w14:paraId="75F6C3B3" w14:textId="77777777" w:rsidR="00223209" w:rsidRDefault="00223209">
            <w:pPr>
              <w:jc w:val="center"/>
            </w:pPr>
          </w:p>
          <w:p w14:paraId="16BEAE21" w14:textId="77777777" w:rsidR="00223209" w:rsidRDefault="00223209">
            <w:pPr>
              <w:jc w:val="center"/>
            </w:pPr>
          </w:p>
          <w:p w14:paraId="2C2AE475" w14:textId="77777777" w:rsidR="00223209" w:rsidRDefault="00223209"/>
        </w:tc>
        <w:tc>
          <w:tcPr>
            <w:tcW w:w="1851" w:type="dxa"/>
          </w:tcPr>
          <w:p w14:paraId="048B2663" w14:textId="77777777" w:rsidR="00223209" w:rsidRDefault="00223209">
            <w:pPr>
              <w:spacing w:line="276" w:lineRule="auto"/>
              <w:jc w:val="both"/>
            </w:pPr>
          </w:p>
          <w:p w14:paraId="694C5B2F" w14:textId="77777777" w:rsidR="00223209" w:rsidRDefault="00614FFC">
            <w:pPr>
              <w:spacing w:line="276" w:lineRule="auto"/>
              <w:jc w:val="both"/>
            </w:pPr>
            <w:r>
              <w:t>Implicación</w:t>
            </w:r>
          </w:p>
        </w:tc>
        <w:tc>
          <w:tcPr>
            <w:tcW w:w="1516" w:type="dxa"/>
          </w:tcPr>
          <w:p w14:paraId="31531542" w14:textId="77777777" w:rsidR="00223209" w:rsidRDefault="00223209"/>
          <w:p w14:paraId="5B635021" w14:textId="77777777" w:rsidR="00223209" w:rsidRDefault="00614FFC">
            <w:r>
              <w:t xml:space="preserve">Cualitativo </w:t>
            </w:r>
          </w:p>
          <w:p w14:paraId="0C05E2F3" w14:textId="77777777" w:rsidR="00223209" w:rsidRDefault="00614FFC">
            <w:r>
              <w:t xml:space="preserve">Nominal </w:t>
            </w:r>
          </w:p>
        </w:tc>
        <w:tc>
          <w:tcPr>
            <w:tcW w:w="1758" w:type="dxa"/>
            <w:vMerge w:val="restart"/>
          </w:tcPr>
          <w:p w14:paraId="58E03966" w14:textId="77777777" w:rsidR="00223209" w:rsidRDefault="00223209">
            <w:pPr>
              <w:spacing w:line="360" w:lineRule="auto"/>
              <w:jc w:val="both"/>
            </w:pPr>
          </w:p>
          <w:p w14:paraId="2D06F5F1" w14:textId="77777777" w:rsidR="00223209" w:rsidRDefault="00614FFC">
            <w:pPr>
              <w:spacing w:line="360" w:lineRule="auto"/>
              <w:jc w:val="both"/>
            </w:pPr>
            <w:r>
              <w:t>Ítems: 1 al 20</w:t>
            </w:r>
          </w:p>
          <w:p w14:paraId="7F15EA00" w14:textId="77777777" w:rsidR="00223209" w:rsidRDefault="00223209">
            <w:pPr>
              <w:spacing w:line="360" w:lineRule="auto"/>
              <w:jc w:val="both"/>
            </w:pPr>
          </w:p>
          <w:p w14:paraId="06BEFED6" w14:textId="77777777" w:rsidR="00223209" w:rsidRDefault="00614FFC">
            <w:pPr>
              <w:spacing w:line="360" w:lineRule="auto"/>
              <w:jc w:val="both"/>
            </w:pPr>
            <w:r>
              <w:t>21 al 35</w:t>
            </w:r>
          </w:p>
          <w:p w14:paraId="6842FC88" w14:textId="77777777" w:rsidR="00223209" w:rsidRDefault="00223209">
            <w:pPr>
              <w:spacing w:line="360" w:lineRule="auto"/>
              <w:jc w:val="both"/>
            </w:pPr>
          </w:p>
          <w:p w14:paraId="6CDECE5C" w14:textId="77777777" w:rsidR="00223209" w:rsidRDefault="00614FFC">
            <w:pPr>
              <w:spacing w:line="360" w:lineRule="auto"/>
              <w:jc w:val="both"/>
            </w:pPr>
            <w:r>
              <w:t>36 al 50</w:t>
            </w:r>
          </w:p>
          <w:p w14:paraId="3A9FA146" w14:textId="77777777" w:rsidR="00223209" w:rsidRDefault="00223209">
            <w:pPr>
              <w:spacing w:line="360" w:lineRule="auto"/>
              <w:jc w:val="both"/>
            </w:pPr>
          </w:p>
          <w:p w14:paraId="18FACC08" w14:textId="77777777" w:rsidR="00223209" w:rsidRDefault="00614FFC">
            <w:pPr>
              <w:spacing w:line="360" w:lineRule="auto"/>
              <w:jc w:val="both"/>
            </w:pPr>
            <w:r>
              <w:t xml:space="preserve"> 51 al </w:t>
            </w:r>
          </w:p>
          <w:p w14:paraId="6871FAF6" w14:textId="77777777" w:rsidR="00223209" w:rsidRDefault="00223209">
            <w:pPr>
              <w:spacing w:line="360" w:lineRule="auto"/>
              <w:jc w:val="both"/>
            </w:pPr>
          </w:p>
        </w:tc>
      </w:tr>
      <w:tr w:rsidR="00223209" w14:paraId="511D5046" w14:textId="77777777">
        <w:trPr>
          <w:trHeight w:val="641"/>
          <w:jc w:val="center"/>
        </w:trPr>
        <w:tc>
          <w:tcPr>
            <w:tcW w:w="1932" w:type="dxa"/>
            <w:vMerge/>
          </w:tcPr>
          <w:p w14:paraId="0EFDD2A6" w14:textId="77777777" w:rsidR="00223209" w:rsidRDefault="00223209">
            <w:pPr>
              <w:spacing w:line="360" w:lineRule="auto"/>
              <w:jc w:val="both"/>
              <w:rPr>
                <w:b/>
              </w:rPr>
            </w:pPr>
          </w:p>
        </w:tc>
        <w:tc>
          <w:tcPr>
            <w:tcW w:w="1733" w:type="dxa"/>
            <w:vMerge/>
          </w:tcPr>
          <w:p w14:paraId="3A86D397" w14:textId="77777777" w:rsidR="00223209" w:rsidRDefault="00223209">
            <w:pPr>
              <w:jc w:val="center"/>
              <w:rPr>
                <w:b/>
                <w:sz w:val="20"/>
                <w:szCs w:val="20"/>
              </w:rPr>
            </w:pPr>
          </w:p>
        </w:tc>
        <w:tc>
          <w:tcPr>
            <w:tcW w:w="1851" w:type="dxa"/>
            <w:tcBorders>
              <w:top w:val="single" w:sz="4" w:space="0" w:color="auto"/>
            </w:tcBorders>
          </w:tcPr>
          <w:p w14:paraId="617024EA" w14:textId="77777777" w:rsidR="00223209" w:rsidRDefault="00223209">
            <w:pPr>
              <w:spacing w:line="276" w:lineRule="auto"/>
              <w:jc w:val="both"/>
            </w:pPr>
          </w:p>
          <w:p w14:paraId="264515C7" w14:textId="77777777" w:rsidR="00223209" w:rsidRDefault="00614FFC">
            <w:pPr>
              <w:spacing w:line="276" w:lineRule="auto"/>
              <w:jc w:val="both"/>
            </w:pPr>
            <w:r>
              <w:t>Consistencia</w:t>
            </w:r>
          </w:p>
        </w:tc>
        <w:tc>
          <w:tcPr>
            <w:tcW w:w="1516" w:type="dxa"/>
            <w:tcBorders>
              <w:top w:val="single" w:sz="4" w:space="0" w:color="auto"/>
            </w:tcBorders>
          </w:tcPr>
          <w:p w14:paraId="436134EE" w14:textId="77777777" w:rsidR="00223209" w:rsidRDefault="00223209">
            <w:pPr>
              <w:spacing w:line="276" w:lineRule="auto"/>
            </w:pPr>
          </w:p>
          <w:p w14:paraId="03386CCD" w14:textId="77777777" w:rsidR="00223209" w:rsidRDefault="00614FFC">
            <w:pPr>
              <w:spacing w:line="276" w:lineRule="auto"/>
            </w:pPr>
            <w:r>
              <w:t>Cualitativo</w:t>
            </w:r>
          </w:p>
          <w:p w14:paraId="26B29BE3" w14:textId="77777777" w:rsidR="00223209" w:rsidRDefault="00614FFC">
            <w:pPr>
              <w:spacing w:line="276" w:lineRule="auto"/>
            </w:pPr>
            <w:r>
              <w:t>Nominal</w:t>
            </w:r>
          </w:p>
        </w:tc>
        <w:tc>
          <w:tcPr>
            <w:tcW w:w="1758" w:type="dxa"/>
            <w:vMerge/>
          </w:tcPr>
          <w:p w14:paraId="2D131BC6" w14:textId="77777777" w:rsidR="00223209" w:rsidRDefault="00223209">
            <w:pPr>
              <w:spacing w:line="276" w:lineRule="auto"/>
              <w:jc w:val="both"/>
            </w:pPr>
          </w:p>
        </w:tc>
      </w:tr>
      <w:tr w:rsidR="00223209" w14:paraId="1DC18ABA" w14:textId="77777777">
        <w:trPr>
          <w:trHeight w:val="641"/>
          <w:jc w:val="center"/>
        </w:trPr>
        <w:tc>
          <w:tcPr>
            <w:tcW w:w="1932" w:type="dxa"/>
            <w:vMerge/>
          </w:tcPr>
          <w:p w14:paraId="6C9D62FF" w14:textId="77777777" w:rsidR="00223209" w:rsidRDefault="00223209">
            <w:pPr>
              <w:spacing w:line="360" w:lineRule="auto"/>
              <w:jc w:val="both"/>
              <w:rPr>
                <w:b/>
              </w:rPr>
            </w:pPr>
          </w:p>
        </w:tc>
        <w:tc>
          <w:tcPr>
            <w:tcW w:w="1733" w:type="dxa"/>
            <w:vMerge/>
          </w:tcPr>
          <w:p w14:paraId="6CEBBB1B" w14:textId="77777777" w:rsidR="00223209" w:rsidRDefault="00223209">
            <w:pPr>
              <w:jc w:val="center"/>
              <w:rPr>
                <w:b/>
                <w:sz w:val="20"/>
                <w:szCs w:val="20"/>
              </w:rPr>
            </w:pPr>
          </w:p>
        </w:tc>
        <w:tc>
          <w:tcPr>
            <w:tcW w:w="1851" w:type="dxa"/>
            <w:tcBorders>
              <w:top w:val="single" w:sz="4" w:space="0" w:color="auto"/>
            </w:tcBorders>
          </w:tcPr>
          <w:p w14:paraId="2A75FF5C" w14:textId="77777777" w:rsidR="00223209" w:rsidRDefault="00223209">
            <w:pPr>
              <w:spacing w:line="276" w:lineRule="auto"/>
              <w:jc w:val="both"/>
            </w:pPr>
          </w:p>
          <w:p w14:paraId="0BD22C57" w14:textId="77777777" w:rsidR="00223209" w:rsidRDefault="00614FFC">
            <w:pPr>
              <w:spacing w:line="276" w:lineRule="auto"/>
              <w:jc w:val="both"/>
            </w:pPr>
            <w:r>
              <w:t>Adaptabilidad</w:t>
            </w:r>
          </w:p>
        </w:tc>
        <w:tc>
          <w:tcPr>
            <w:tcW w:w="1516" w:type="dxa"/>
            <w:tcBorders>
              <w:top w:val="single" w:sz="4" w:space="0" w:color="auto"/>
            </w:tcBorders>
          </w:tcPr>
          <w:p w14:paraId="18FBB6C3" w14:textId="77777777" w:rsidR="00223209" w:rsidRDefault="00223209">
            <w:pPr>
              <w:spacing w:line="276" w:lineRule="auto"/>
            </w:pPr>
          </w:p>
          <w:p w14:paraId="0B9F1050" w14:textId="77777777" w:rsidR="00223209" w:rsidRDefault="00614FFC">
            <w:pPr>
              <w:spacing w:line="276" w:lineRule="auto"/>
            </w:pPr>
            <w:r>
              <w:t>Cualitativo Nominal</w:t>
            </w:r>
          </w:p>
        </w:tc>
        <w:tc>
          <w:tcPr>
            <w:tcW w:w="1758" w:type="dxa"/>
            <w:vMerge/>
          </w:tcPr>
          <w:p w14:paraId="70418CC0" w14:textId="77777777" w:rsidR="00223209" w:rsidRDefault="00223209">
            <w:pPr>
              <w:spacing w:line="276" w:lineRule="auto"/>
              <w:jc w:val="both"/>
            </w:pPr>
          </w:p>
        </w:tc>
      </w:tr>
      <w:tr w:rsidR="00223209" w14:paraId="4D01E2BD" w14:textId="77777777">
        <w:trPr>
          <w:trHeight w:val="786"/>
          <w:jc w:val="center"/>
        </w:trPr>
        <w:tc>
          <w:tcPr>
            <w:tcW w:w="1932" w:type="dxa"/>
            <w:vMerge/>
          </w:tcPr>
          <w:p w14:paraId="24F3C77B" w14:textId="77777777" w:rsidR="00223209" w:rsidRDefault="00223209">
            <w:pPr>
              <w:spacing w:line="360" w:lineRule="auto"/>
              <w:jc w:val="both"/>
              <w:rPr>
                <w:b/>
                <w:sz w:val="20"/>
                <w:szCs w:val="20"/>
              </w:rPr>
            </w:pPr>
          </w:p>
        </w:tc>
        <w:tc>
          <w:tcPr>
            <w:tcW w:w="1733" w:type="dxa"/>
            <w:vMerge/>
          </w:tcPr>
          <w:p w14:paraId="37387F38" w14:textId="77777777" w:rsidR="00223209" w:rsidRDefault="00223209">
            <w:pPr>
              <w:jc w:val="center"/>
              <w:rPr>
                <w:b/>
              </w:rPr>
            </w:pPr>
          </w:p>
        </w:tc>
        <w:tc>
          <w:tcPr>
            <w:tcW w:w="1851" w:type="dxa"/>
            <w:tcBorders>
              <w:top w:val="single" w:sz="4" w:space="0" w:color="auto"/>
              <w:bottom w:val="single" w:sz="4" w:space="0" w:color="auto"/>
            </w:tcBorders>
          </w:tcPr>
          <w:p w14:paraId="0D755067" w14:textId="77777777" w:rsidR="00223209" w:rsidRDefault="00223209">
            <w:pPr>
              <w:spacing w:line="276" w:lineRule="auto"/>
              <w:rPr>
                <w:lang w:val="en-US"/>
              </w:rPr>
            </w:pPr>
          </w:p>
          <w:p w14:paraId="689A36B7" w14:textId="77777777" w:rsidR="00223209" w:rsidRDefault="00614FFC">
            <w:pPr>
              <w:spacing w:line="276" w:lineRule="auto"/>
              <w:rPr>
                <w:lang w:val="en-US"/>
              </w:rPr>
            </w:pPr>
            <w:r>
              <w:rPr>
                <w:lang w:val="en-US"/>
              </w:rPr>
              <w:t>Mision</w:t>
            </w:r>
          </w:p>
          <w:p w14:paraId="7F31E644" w14:textId="77777777" w:rsidR="00223209" w:rsidRDefault="00223209">
            <w:pPr>
              <w:spacing w:line="276" w:lineRule="auto"/>
              <w:rPr>
                <w:lang w:val="en-US"/>
              </w:rPr>
            </w:pPr>
          </w:p>
          <w:p w14:paraId="385BAC19" w14:textId="77777777" w:rsidR="00223209" w:rsidRDefault="00223209">
            <w:pPr>
              <w:spacing w:line="276" w:lineRule="auto"/>
              <w:rPr>
                <w:lang w:val="en-US"/>
              </w:rPr>
            </w:pPr>
          </w:p>
          <w:p w14:paraId="2FE61C6A" w14:textId="77777777" w:rsidR="00223209" w:rsidRDefault="00223209">
            <w:pPr>
              <w:spacing w:line="276" w:lineRule="auto"/>
              <w:rPr>
                <w:lang w:val="en-US"/>
              </w:rPr>
            </w:pPr>
          </w:p>
        </w:tc>
        <w:tc>
          <w:tcPr>
            <w:tcW w:w="1516" w:type="dxa"/>
            <w:tcBorders>
              <w:top w:val="single" w:sz="4" w:space="0" w:color="auto"/>
              <w:bottom w:val="single" w:sz="4" w:space="0" w:color="auto"/>
            </w:tcBorders>
          </w:tcPr>
          <w:p w14:paraId="29DCE67A" w14:textId="77777777" w:rsidR="00223209" w:rsidRDefault="00223209">
            <w:pPr>
              <w:spacing w:line="276" w:lineRule="auto"/>
            </w:pPr>
          </w:p>
          <w:p w14:paraId="1A82933D" w14:textId="77777777" w:rsidR="00223209" w:rsidRDefault="00614FFC">
            <w:pPr>
              <w:spacing w:line="276" w:lineRule="auto"/>
            </w:pPr>
            <w:r>
              <w:t>Cualitativo</w:t>
            </w:r>
          </w:p>
          <w:p w14:paraId="1E57587D" w14:textId="77777777" w:rsidR="00223209" w:rsidRDefault="00614FFC">
            <w:pPr>
              <w:spacing w:line="276" w:lineRule="auto"/>
            </w:pPr>
            <w:r>
              <w:t>Nominal</w:t>
            </w:r>
          </w:p>
          <w:p w14:paraId="17EA7846" w14:textId="77777777" w:rsidR="00223209" w:rsidRDefault="00223209">
            <w:pPr>
              <w:spacing w:line="276" w:lineRule="auto"/>
            </w:pPr>
          </w:p>
        </w:tc>
        <w:tc>
          <w:tcPr>
            <w:tcW w:w="1758" w:type="dxa"/>
            <w:vMerge/>
          </w:tcPr>
          <w:p w14:paraId="1914C623" w14:textId="77777777" w:rsidR="00223209" w:rsidRDefault="00223209">
            <w:pPr>
              <w:spacing w:line="276" w:lineRule="auto"/>
            </w:pPr>
          </w:p>
        </w:tc>
      </w:tr>
    </w:tbl>
    <w:p w14:paraId="5C644513" w14:textId="77777777" w:rsidR="00223209" w:rsidRDefault="00223209">
      <w:pPr>
        <w:pStyle w:val="Prrafodelista"/>
      </w:pPr>
    </w:p>
    <w:p w14:paraId="0DBAD0A2" w14:textId="77777777" w:rsidR="00223209" w:rsidRDefault="00223209">
      <w:pPr>
        <w:spacing w:line="276" w:lineRule="auto"/>
        <w:ind w:left="720"/>
        <w:jc w:val="both"/>
      </w:pPr>
    </w:p>
    <w:p w14:paraId="52E28B73" w14:textId="77777777" w:rsidR="00223209" w:rsidRDefault="00223209">
      <w:pPr>
        <w:pStyle w:val="NormalWeb"/>
        <w:spacing w:before="0" w:beforeAutospacing="0" w:after="0" w:afterAutospacing="0" w:line="360" w:lineRule="auto"/>
        <w:jc w:val="both"/>
        <w:rPr>
          <w:lang w:val="es-PY"/>
        </w:rPr>
      </w:pPr>
    </w:p>
    <w:p w14:paraId="580CA83F" w14:textId="77777777" w:rsidR="00223209" w:rsidRDefault="00614FFC">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  </w:t>
      </w:r>
    </w:p>
    <w:p w14:paraId="789F612F" w14:textId="77777777" w:rsidR="00223209" w:rsidRDefault="00223209">
      <w:pPr>
        <w:spacing w:line="360" w:lineRule="atLeast"/>
        <w:ind w:left="720"/>
        <w:jc w:val="both"/>
        <w:rPr>
          <w:lang w:eastAsia="es-PY"/>
        </w:rPr>
      </w:pPr>
    </w:p>
    <w:p w14:paraId="15604249" w14:textId="77777777" w:rsidR="00223209" w:rsidRDefault="00223209">
      <w:pPr>
        <w:pStyle w:val="Prrafodelista"/>
        <w:ind w:left="540"/>
        <w:rPr>
          <w:lang w:eastAsia="es-PY"/>
        </w:rPr>
      </w:pPr>
    </w:p>
    <w:p w14:paraId="28DBA7E3" w14:textId="77777777" w:rsidR="00223209" w:rsidRDefault="00223209">
      <w:pPr>
        <w:pStyle w:val="Prrafodelista"/>
        <w:ind w:left="540"/>
        <w:rPr>
          <w:lang w:eastAsia="es-PY"/>
        </w:rPr>
      </w:pPr>
    </w:p>
    <w:p w14:paraId="0DC4803E" w14:textId="77777777" w:rsidR="00223209" w:rsidRDefault="00223209">
      <w:pPr>
        <w:pStyle w:val="Prrafodelista"/>
        <w:ind w:left="540"/>
        <w:rPr>
          <w:lang w:eastAsia="es-PY"/>
        </w:rPr>
      </w:pPr>
    </w:p>
    <w:p w14:paraId="467876A8" w14:textId="77777777" w:rsidR="00223209" w:rsidRDefault="00223209">
      <w:pPr>
        <w:pStyle w:val="Prrafodelista"/>
        <w:ind w:left="540"/>
        <w:rPr>
          <w:lang w:eastAsia="es-PY"/>
        </w:rPr>
      </w:pPr>
    </w:p>
    <w:p w14:paraId="166CE459" w14:textId="77777777" w:rsidR="00223209" w:rsidRDefault="00614FFC">
      <w:pPr>
        <w:pStyle w:val="Ttulo2"/>
      </w:pPr>
      <w:bookmarkStart w:id="322" w:name="_Toc111221342"/>
      <w:r>
        <w:t>Anexo 5. Encuesta</w:t>
      </w:r>
      <w:bookmarkEnd w:id="322"/>
    </w:p>
    <w:p w14:paraId="6A80F196" w14:textId="77777777" w:rsidR="00223209" w:rsidRDefault="00223209"/>
    <w:p w14:paraId="6FC0FDBA" w14:textId="77777777" w:rsidR="00223209" w:rsidRDefault="00614FFC">
      <w:pPr>
        <w:tabs>
          <w:tab w:val="center" w:pos="4419"/>
          <w:tab w:val="right" w:pos="8838"/>
        </w:tabs>
        <w:spacing w:line="360" w:lineRule="auto"/>
        <w:rPr>
          <w:rFonts w:ascii="Tahoma" w:hAnsi="Tahoma" w:cs="Tahoma"/>
        </w:rPr>
      </w:pPr>
      <w:r>
        <w:rPr>
          <w:bCs/>
          <w:noProof/>
          <w:sz w:val="20"/>
          <w:szCs w:val="20"/>
          <w:lang w:eastAsia="es-ES"/>
        </w:rPr>
        <w:drawing>
          <wp:anchor distT="0" distB="0" distL="114300" distR="114300" simplePos="0" relativeHeight="3" behindDoc="0" locked="0" layoutInCell="1" allowOverlap="1" wp14:anchorId="220D2938" wp14:editId="6DF31F36">
            <wp:simplePos x="0" y="0"/>
            <wp:positionH relativeFrom="margin">
              <wp:posOffset>30480</wp:posOffset>
            </wp:positionH>
            <wp:positionV relativeFrom="paragraph">
              <wp:posOffset>0</wp:posOffset>
            </wp:positionV>
            <wp:extent cx="916940" cy="830580"/>
            <wp:effectExtent l="0" t="0" r="0" b="7620"/>
            <wp:wrapSquare wrapText="bothSides"/>
            <wp:docPr id="1045" name="Imagen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n 22"/>
                    <pic:cNvPicPr/>
                  </pic:nvPicPr>
                  <pic:blipFill>
                    <a:blip r:embed="rId26" cstate="print"/>
                    <a:srcRect/>
                    <a:stretch/>
                  </pic:blipFill>
                  <pic:spPr>
                    <a:xfrm>
                      <a:off x="0" y="0"/>
                      <a:ext cx="916940" cy="830580"/>
                    </a:xfrm>
                    <a:prstGeom prst="rect">
                      <a:avLst/>
                    </a:prstGeom>
                  </pic:spPr>
                </pic:pic>
              </a:graphicData>
            </a:graphic>
          </wp:anchor>
        </w:drawing>
      </w:r>
      <w:r>
        <w:rPr>
          <w:b/>
          <w:color w:val="000000"/>
        </w:rPr>
        <w:t xml:space="preserve">          </w:t>
      </w:r>
      <w:r>
        <w:t xml:space="preserve"> </w:t>
      </w:r>
      <w:bookmarkStart w:id="323" w:name="_Hlk30584356"/>
      <w:r>
        <w:rPr>
          <w:rFonts w:ascii="Tahoma" w:hAnsi="Tahoma" w:cs="Tahoma"/>
          <w:b/>
          <w:bCs/>
          <w:smallCaps/>
          <w:spacing w:val="5"/>
        </w:rPr>
        <w:t xml:space="preserve">UNIVERSIDAD NACIONAL DE </w:t>
      </w:r>
      <w:r>
        <w:rPr>
          <w:rFonts w:ascii="Tahoma" w:hAnsi="Tahoma" w:cs="Tahoma"/>
          <w:b/>
          <w:bCs/>
          <w:smallCaps/>
          <w:spacing w:val="5"/>
        </w:rPr>
        <w:t>ASUNCIÓN</w:t>
      </w:r>
    </w:p>
    <w:p w14:paraId="59D2BA89" w14:textId="77777777" w:rsidR="00223209" w:rsidRDefault="00614FFC">
      <w:pPr>
        <w:tabs>
          <w:tab w:val="center" w:pos="4419"/>
          <w:tab w:val="right" w:pos="8838"/>
        </w:tabs>
        <w:spacing w:line="360" w:lineRule="auto"/>
        <w:jc w:val="center"/>
        <w:rPr>
          <w:rFonts w:ascii="Tahoma" w:hAnsi="Tahoma" w:cs="Tahoma"/>
          <w:b/>
          <w:bCs/>
          <w:smallCaps/>
          <w:spacing w:val="5"/>
        </w:rPr>
      </w:pPr>
      <w:r>
        <w:rPr>
          <w:rFonts w:ascii="Tahoma" w:hAnsi="Tahoma" w:cs="Tahoma"/>
          <w:b/>
          <w:bCs/>
          <w:smallCaps/>
          <w:spacing w:val="5"/>
        </w:rPr>
        <w:t>FACULTAD DE ENFERMERIA Y OBSTETRICIA</w:t>
      </w:r>
    </w:p>
    <w:p w14:paraId="044AFE41" w14:textId="77777777" w:rsidR="00223209" w:rsidRDefault="00614FFC">
      <w:pPr>
        <w:tabs>
          <w:tab w:val="center" w:pos="4419"/>
          <w:tab w:val="right" w:pos="8838"/>
        </w:tabs>
        <w:spacing w:line="360" w:lineRule="auto"/>
        <w:jc w:val="center"/>
        <w:rPr>
          <w:rFonts w:ascii="Tahoma" w:hAnsi="Tahoma" w:cs="Tahoma"/>
          <w:b/>
          <w:bCs/>
          <w:smallCaps/>
          <w:spacing w:val="5"/>
        </w:rPr>
      </w:pPr>
      <w:r>
        <w:rPr>
          <w:rFonts w:ascii="Tahoma" w:hAnsi="Tahoma" w:cs="Tahoma"/>
          <w:b/>
          <w:bCs/>
          <w:smallCaps/>
          <w:spacing w:val="5"/>
          <w:sz w:val="20"/>
          <w:szCs w:val="20"/>
        </w:rPr>
        <w:t>DIRECCIÓN DE POSTGRADO</w:t>
      </w:r>
    </w:p>
    <w:p w14:paraId="4C08A6FB" w14:textId="77777777" w:rsidR="00223209" w:rsidRDefault="00614FFC">
      <w:pPr>
        <w:spacing w:line="360" w:lineRule="auto"/>
        <w:jc w:val="center"/>
        <w:rPr>
          <w:rFonts w:eastAsia="Batang"/>
          <w:sz w:val="22"/>
          <w:szCs w:val="22"/>
          <w:lang w:val="es-PY"/>
        </w:rPr>
      </w:pPr>
      <w:r>
        <w:rPr>
          <w:rFonts w:eastAsia="Batang"/>
          <w:sz w:val="22"/>
          <w:szCs w:val="22"/>
          <w:lang w:val="es-PY"/>
        </w:rPr>
        <w:t>Maestría en Administración y Gerencia de Sistema y Servicio de Salud</w:t>
      </w:r>
    </w:p>
    <w:p w14:paraId="02FABAD6" w14:textId="77777777" w:rsidR="00223209" w:rsidRDefault="00614FFC">
      <w:pPr>
        <w:pStyle w:val="Textoindependiente"/>
        <w:spacing w:line="360" w:lineRule="auto"/>
        <w:jc w:val="both"/>
        <w:rPr>
          <w:b/>
          <w:sz w:val="20"/>
          <w:szCs w:val="20"/>
        </w:rPr>
      </w:pPr>
      <w:bookmarkStart w:id="324" w:name="_Hlk92787208"/>
      <w:r>
        <w:rPr>
          <w:b/>
          <w:sz w:val="20"/>
          <w:szCs w:val="20"/>
        </w:rPr>
        <w:t xml:space="preserve">PERCEPCION DEL PERSONAL DE ENFERMERIA ACERCA DE LA CULTURA ORGANIZACIONAL. CATEDRA DE UROLOGIA. HOSPITAL DE </w:t>
      </w:r>
      <w:r>
        <w:rPr>
          <w:b/>
          <w:sz w:val="20"/>
          <w:szCs w:val="20"/>
        </w:rPr>
        <w:t>CLINICAS. SAN LORENZO-PARAGUAY.2021</w:t>
      </w:r>
      <w:bookmarkEnd w:id="323"/>
      <w:r>
        <w:rPr>
          <w:b/>
          <w:sz w:val="20"/>
          <w:szCs w:val="20"/>
        </w:rPr>
        <w:t>.</w:t>
      </w:r>
    </w:p>
    <w:bookmarkEnd w:id="324"/>
    <w:p w14:paraId="67DE5A70" w14:textId="77777777" w:rsidR="00223209" w:rsidRDefault="00614FFC">
      <w:pPr>
        <w:autoSpaceDE w:val="0"/>
        <w:autoSpaceDN w:val="0"/>
        <w:adjustRightInd w:val="0"/>
        <w:spacing w:line="276" w:lineRule="auto"/>
        <w:jc w:val="both"/>
        <w:rPr>
          <w:b/>
          <w:bCs/>
          <w:sz w:val="20"/>
          <w:szCs w:val="20"/>
        </w:rPr>
      </w:pPr>
      <w:r>
        <w:rPr>
          <w:b/>
          <w:bCs/>
          <w:sz w:val="20"/>
          <w:szCs w:val="20"/>
        </w:rPr>
        <w:t>INDICADORES</w:t>
      </w:r>
    </w:p>
    <w:p w14:paraId="58406B75" w14:textId="77777777" w:rsidR="00223209" w:rsidRDefault="00614FFC">
      <w:pPr>
        <w:autoSpaceDE w:val="0"/>
        <w:autoSpaceDN w:val="0"/>
        <w:adjustRightInd w:val="0"/>
        <w:jc w:val="both"/>
        <w:rPr>
          <w:b/>
        </w:rPr>
      </w:pPr>
      <w:r>
        <w:rPr>
          <w:b/>
        </w:rPr>
        <w:t xml:space="preserve">*Marque con una X la respuesta                                              </w:t>
      </w:r>
    </w:p>
    <w:p w14:paraId="3A674025" w14:textId="77777777" w:rsidR="00223209" w:rsidRDefault="00223209">
      <w:pPr>
        <w:autoSpaceDE w:val="0"/>
        <w:autoSpaceDN w:val="0"/>
        <w:adjustRightInd w:val="0"/>
        <w:spacing w:line="276" w:lineRule="auto"/>
        <w:ind w:left="720"/>
        <w:contextualSpacing/>
        <w:jc w:val="both"/>
        <w:rPr>
          <w:bCs/>
          <w:sz w:val="20"/>
          <w:szCs w:val="20"/>
        </w:rPr>
      </w:pPr>
    </w:p>
    <w:p w14:paraId="2614A0B6" w14:textId="77777777" w:rsidR="00223209" w:rsidRDefault="00614FFC">
      <w:pPr>
        <w:autoSpaceDE w:val="0"/>
        <w:autoSpaceDN w:val="0"/>
        <w:adjustRightInd w:val="0"/>
        <w:jc w:val="both"/>
        <w:rPr>
          <w:b/>
          <w:bCs/>
          <w:sz w:val="20"/>
          <w:szCs w:val="20"/>
        </w:rPr>
      </w:pPr>
      <w:r>
        <w:rPr>
          <w:b/>
          <w:bCs/>
          <w:sz w:val="20"/>
          <w:szCs w:val="20"/>
        </w:rPr>
        <w:t>Factores Sociodemográficos</w:t>
      </w:r>
    </w:p>
    <w:p w14:paraId="006634B9" w14:textId="77777777" w:rsidR="00223209" w:rsidRDefault="00614FFC">
      <w:pPr>
        <w:autoSpaceDE w:val="0"/>
        <w:autoSpaceDN w:val="0"/>
        <w:adjustRightInd w:val="0"/>
        <w:spacing w:line="276" w:lineRule="auto"/>
        <w:jc w:val="both"/>
        <w:rPr>
          <w:b/>
          <w:sz w:val="20"/>
          <w:szCs w:val="20"/>
        </w:rPr>
      </w:pPr>
      <w:r>
        <w:rPr>
          <w:b/>
          <w:sz w:val="20"/>
          <w:szCs w:val="20"/>
        </w:rPr>
        <w:t>1. Sexo</w:t>
      </w:r>
    </w:p>
    <w:p w14:paraId="6C013F12" w14:textId="77777777" w:rsidR="00223209" w:rsidRDefault="00614FFC">
      <w:pPr>
        <w:autoSpaceDE w:val="0"/>
        <w:autoSpaceDN w:val="0"/>
        <w:adjustRightInd w:val="0"/>
        <w:spacing w:line="276" w:lineRule="auto"/>
        <w:jc w:val="both"/>
        <w:rPr>
          <w:bCs/>
          <w:sz w:val="20"/>
          <w:szCs w:val="20"/>
        </w:rPr>
      </w:pPr>
      <w:r>
        <w:rPr>
          <w:noProof/>
          <w:lang w:eastAsia="es-ES"/>
        </w:rPr>
        <mc:AlternateContent>
          <mc:Choice Requires="wps">
            <w:drawing>
              <wp:anchor distT="0" distB="0" distL="0" distR="0" simplePos="0" relativeHeight="6" behindDoc="0" locked="0" layoutInCell="1" allowOverlap="1" wp14:anchorId="23013A9A" wp14:editId="0131F3A6">
                <wp:simplePos x="0" y="0"/>
                <wp:positionH relativeFrom="column">
                  <wp:posOffset>2101215</wp:posOffset>
                </wp:positionH>
                <wp:positionV relativeFrom="paragraph">
                  <wp:posOffset>6350</wp:posOffset>
                </wp:positionV>
                <wp:extent cx="274320" cy="160020"/>
                <wp:effectExtent l="0" t="0" r="11430" b="11430"/>
                <wp:wrapNone/>
                <wp:docPr id="1046" name="Proces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20" cy="160020"/>
                        </a:xfrm>
                        <a:prstGeom prst="flowChartProcess">
                          <a:avLst/>
                        </a:prstGeom>
                        <a:solidFill>
                          <a:srgbClr val="FFFFFF"/>
                        </a:solidFill>
                        <a:ln w="3175" cap="flat" cmpd="sng">
                          <a:solidFill>
                            <a:srgbClr val="000000"/>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1046" type="#_x0000_t109" fillcolor="white" style="position:absolute;margin-left:165.45pt;margin-top:0.5pt;width:21.6pt;height:12.6pt;z-index:6;mso-position-horizontal-relative:text;mso-position-vertical-relative:text;mso-width-percent:0;mso-height-percent:0;mso-width-relative:margin;mso-height-relative:margin;mso-wrap-distance-left:0.0pt;mso-wrap-distance-right:0.0pt;visibility:visible;">
                <v:stroke joinstyle="miter" weight="0.25pt"/>
                <v:fill/>
              </v:shape>
            </w:pict>
          </mc:Fallback>
        </mc:AlternateContent>
      </w:r>
      <w:r>
        <w:rPr>
          <w:noProof/>
          <w:lang w:eastAsia="es-ES"/>
        </w:rPr>
        <mc:AlternateContent>
          <mc:Choice Requires="wps">
            <w:drawing>
              <wp:anchor distT="0" distB="0" distL="0" distR="0" simplePos="0" relativeHeight="5" behindDoc="0" locked="0" layoutInCell="1" allowOverlap="1" wp14:anchorId="745CE8A4" wp14:editId="2B55C468">
                <wp:simplePos x="0" y="0"/>
                <wp:positionH relativeFrom="column">
                  <wp:posOffset>603885</wp:posOffset>
                </wp:positionH>
                <wp:positionV relativeFrom="paragraph">
                  <wp:posOffset>0</wp:posOffset>
                </wp:positionV>
                <wp:extent cx="274320" cy="160020"/>
                <wp:effectExtent l="0" t="0" r="11430" b="11430"/>
                <wp:wrapNone/>
                <wp:docPr id="1047" name="Proces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20" cy="160020"/>
                        </a:xfrm>
                        <a:prstGeom prst="flowChartProcess">
                          <a:avLst/>
                        </a:prstGeom>
                        <a:solidFill>
                          <a:srgbClr val="FFFFFF"/>
                        </a:solidFill>
                        <a:ln w="3175" cap="flat" cmpd="sng">
                          <a:solidFill>
                            <a:srgbClr val="000000"/>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1047" type="#_x0000_t109" fillcolor="white" style="position:absolute;margin-left:47.55pt;margin-top:0.0pt;width:21.6pt;height:12.6pt;z-index:5;mso-position-horizontal-relative:text;mso-position-vertical-relative:text;mso-width-percent:0;mso-height-percent:0;mso-width-relative:margin;mso-height-relative:margin;mso-wrap-distance-left:0.0pt;mso-wrap-distance-right:0.0pt;visibility:visible;">
                <v:stroke joinstyle="miter" weight="0.25pt"/>
                <v:fill/>
              </v:shape>
            </w:pict>
          </mc:Fallback>
        </mc:AlternateContent>
      </w:r>
      <w:r>
        <w:rPr>
          <w:bCs/>
          <w:sz w:val="20"/>
          <w:szCs w:val="20"/>
        </w:rPr>
        <w:t xml:space="preserve">Masculino                          Femenino  </w:t>
      </w:r>
    </w:p>
    <w:p w14:paraId="06DD99A5" w14:textId="77777777" w:rsidR="00223209" w:rsidRDefault="00223209">
      <w:pPr>
        <w:autoSpaceDE w:val="0"/>
        <w:autoSpaceDN w:val="0"/>
        <w:adjustRightInd w:val="0"/>
        <w:spacing w:line="276" w:lineRule="auto"/>
        <w:jc w:val="both"/>
        <w:rPr>
          <w:bCs/>
          <w:sz w:val="20"/>
          <w:szCs w:val="20"/>
        </w:rPr>
      </w:pPr>
    </w:p>
    <w:p w14:paraId="7E5BF36E" w14:textId="77777777" w:rsidR="00223209" w:rsidRDefault="00614FFC">
      <w:pPr>
        <w:spacing w:line="276" w:lineRule="auto"/>
        <w:rPr>
          <w:rFonts w:eastAsia="Calibri"/>
          <w:b/>
          <w:bCs/>
          <w:sz w:val="20"/>
          <w:szCs w:val="20"/>
          <w:lang w:val="es-PY"/>
        </w:rPr>
      </w:pPr>
      <w:r>
        <w:rPr>
          <w:noProof/>
          <w:lang w:eastAsia="es-ES"/>
        </w:rPr>
        <mc:AlternateContent>
          <mc:Choice Requires="wps">
            <w:drawing>
              <wp:anchor distT="0" distB="0" distL="0" distR="0" simplePos="0" relativeHeight="7" behindDoc="0" locked="0" layoutInCell="1" allowOverlap="1" wp14:anchorId="145C8D4B" wp14:editId="3DA542F9">
                <wp:simplePos x="0" y="0"/>
                <wp:positionH relativeFrom="column">
                  <wp:posOffset>603885</wp:posOffset>
                </wp:positionH>
                <wp:positionV relativeFrom="paragraph">
                  <wp:posOffset>-635</wp:posOffset>
                </wp:positionV>
                <wp:extent cx="274320" cy="160020"/>
                <wp:effectExtent l="0" t="0" r="11430" b="11430"/>
                <wp:wrapNone/>
                <wp:docPr id="1048" name="Proces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20" cy="160020"/>
                        </a:xfrm>
                        <a:prstGeom prst="flowChartProcess">
                          <a:avLst/>
                        </a:prstGeom>
                        <a:solidFill>
                          <a:srgbClr val="FFFFFF"/>
                        </a:solidFill>
                        <a:ln w="3175" cap="flat" cmpd="sng">
                          <a:solidFill>
                            <a:srgbClr val="000000"/>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1048" type="#_x0000_t109" fillcolor="white" style="position:absolute;margin-left:47.55pt;margin-top:-0.05pt;width:21.6pt;height:12.6pt;z-index:7;mso-position-horizontal-relative:text;mso-position-vertical-relative:text;mso-width-percent:0;mso-height-percent:0;mso-width-relative:margin;mso-height-relative:margin;mso-wrap-distance-left:0.0pt;mso-wrap-distance-right:0.0pt;visibility:visible;">
                <v:stroke joinstyle="miter" weight="0.25pt"/>
                <v:fill/>
              </v:shape>
            </w:pict>
          </mc:Fallback>
        </mc:AlternateContent>
      </w:r>
      <w:r>
        <w:rPr>
          <w:rFonts w:eastAsia="Calibri"/>
          <w:b/>
          <w:bCs/>
          <w:sz w:val="20"/>
          <w:szCs w:val="20"/>
          <w:lang w:val="es-PY"/>
        </w:rPr>
        <w:t xml:space="preserve">2. Edad    </w:t>
      </w:r>
    </w:p>
    <w:p w14:paraId="2896AE69" w14:textId="77777777" w:rsidR="00223209" w:rsidRDefault="00614FFC">
      <w:pPr>
        <w:spacing w:line="276" w:lineRule="auto"/>
        <w:rPr>
          <w:rFonts w:eastAsia="Calibri"/>
          <w:sz w:val="20"/>
          <w:szCs w:val="20"/>
          <w:lang w:val="es-PY"/>
        </w:rPr>
      </w:pPr>
      <w:r>
        <w:rPr>
          <w:rFonts w:eastAsia="Calibri"/>
          <w:sz w:val="20"/>
          <w:szCs w:val="20"/>
          <w:lang w:val="es-PY"/>
        </w:rPr>
        <w:tab/>
      </w:r>
      <w:r>
        <w:rPr>
          <w:rFonts w:eastAsia="Calibri"/>
          <w:sz w:val="20"/>
          <w:szCs w:val="20"/>
          <w:lang w:val="es-PY"/>
        </w:rPr>
        <w:tab/>
      </w:r>
      <w:r>
        <w:rPr>
          <w:rFonts w:eastAsia="Calibri"/>
          <w:sz w:val="20"/>
          <w:szCs w:val="20"/>
          <w:lang w:val="es-PY"/>
        </w:rPr>
        <w:tab/>
      </w:r>
    </w:p>
    <w:p w14:paraId="37ADB7E7" w14:textId="77777777" w:rsidR="00223209" w:rsidRDefault="00614FFC">
      <w:pPr>
        <w:spacing w:line="276" w:lineRule="auto"/>
        <w:rPr>
          <w:rFonts w:eastAsia="Calibri"/>
          <w:b/>
          <w:bCs/>
          <w:sz w:val="20"/>
          <w:szCs w:val="20"/>
          <w:lang w:val="es-PY"/>
        </w:rPr>
      </w:pPr>
      <w:r>
        <w:rPr>
          <w:rFonts w:eastAsia="Calibri"/>
          <w:b/>
          <w:bCs/>
          <w:sz w:val="20"/>
          <w:szCs w:val="20"/>
          <w:lang w:val="es-PY"/>
        </w:rPr>
        <w:t>3. Estado civil</w:t>
      </w:r>
    </w:p>
    <w:p w14:paraId="1E74F6E1" w14:textId="77777777" w:rsidR="00223209" w:rsidRDefault="00614FFC">
      <w:pPr>
        <w:spacing w:line="276" w:lineRule="auto"/>
        <w:rPr>
          <w:rFonts w:eastAsia="Calibri"/>
          <w:sz w:val="20"/>
          <w:szCs w:val="20"/>
          <w:lang w:val="es-PY"/>
        </w:rPr>
      </w:pPr>
      <w:r>
        <w:rPr>
          <w:noProof/>
          <w:lang w:eastAsia="es-ES"/>
        </w:rPr>
        <mc:AlternateContent>
          <mc:Choice Requires="wps">
            <w:drawing>
              <wp:anchor distT="0" distB="0" distL="0" distR="0" simplePos="0" relativeHeight="10" behindDoc="0" locked="0" layoutInCell="1" allowOverlap="1" wp14:anchorId="0807244D" wp14:editId="15084949">
                <wp:simplePos x="0" y="0"/>
                <wp:positionH relativeFrom="column">
                  <wp:posOffset>3325495</wp:posOffset>
                </wp:positionH>
                <wp:positionV relativeFrom="paragraph">
                  <wp:posOffset>12700</wp:posOffset>
                </wp:positionV>
                <wp:extent cx="274320" cy="160020"/>
                <wp:effectExtent l="0" t="0" r="11430" b="11430"/>
                <wp:wrapNone/>
                <wp:docPr id="1049" name="Proces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20" cy="160020"/>
                        </a:xfrm>
                        <a:prstGeom prst="flowChartProcess">
                          <a:avLst/>
                        </a:prstGeom>
                        <a:solidFill>
                          <a:srgbClr val="FFFFFF"/>
                        </a:solidFill>
                        <a:ln w="3175" cap="flat" cmpd="sng">
                          <a:solidFill>
                            <a:srgbClr val="000000"/>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1049" type="#_x0000_t109" fillcolor="white" style="position:absolute;margin-left:261.85pt;margin-top:1.0pt;width:21.6pt;height:12.6pt;z-index:10;mso-position-horizontal-relative:text;mso-position-vertical-relative:text;mso-width-percent:0;mso-height-percent:0;mso-width-relative:margin;mso-height-relative:margin;mso-wrap-distance-left:0.0pt;mso-wrap-distance-right:0.0pt;visibility:visible;">
                <v:stroke joinstyle="miter" weight="0.25pt"/>
                <v:fill/>
              </v:shape>
            </w:pict>
          </mc:Fallback>
        </mc:AlternateContent>
      </w:r>
      <w:r>
        <w:rPr>
          <w:noProof/>
          <w:lang w:eastAsia="es-ES"/>
        </w:rPr>
        <mc:AlternateContent>
          <mc:Choice Requires="wps">
            <w:drawing>
              <wp:anchor distT="0" distB="0" distL="0" distR="0" simplePos="0" relativeHeight="11" behindDoc="0" locked="0" layoutInCell="1" allowOverlap="1" wp14:anchorId="79F0288B" wp14:editId="0D505117">
                <wp:simplePos x="0" y="0"/>
                <wp:positionH relativeFrom="margin">
                  <wp:posOffset>2240280</wp:posOffset>
                </wp:positionH>
                <wp:positionV relativeFrom="paragraph">
                  <wp:posOffset>12700</wp:posOffset>
                </wp:positionV>
                <wp:extent cx="274320" cy="160020"/>
                <wp:effectExtent l="0" t="0" r="11430" b="11430"/>
                <wp:wrapNone/>
                <wp:docPr id="1050" name="Proceso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20" cy="160020"/>
                        </a:xfrm>
                        <a:prstGeom prst="flowChartProcess">
                          <a:avLst/>
                        </a:prstGeom>
                        <a:solidFill>
                          <a:srgbClr val="FFFFFF"/>
                        </a:solidFill>
                        <a:ln w="3175" cap="flat" cmpd="sng">
                          <a:solidFill>
                            <a:srgbClr val="000000"/>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1050" type="#_x0000_t109" fillcolor="white" style="position:absolute;margin-left:176.4pt;margin-top:1.0pt;width:21.6pt;height:12.6pt;z-index:11;mso-position-horizontal-relative:margin;mso-position-vertical-relative:text;mso-width-percent:0;mso-height-percent:0;mso-width-relative:margin;mso-height-relative:margin;mso-wrap-distance-left:0.0pt;mso-wrap-distance-right:0.0pt;visibility:visible;">
                <v:stroke joinstyle="miter" weight="0.25pt"/>
                <v:fill/>
              </v:shape>
            </w:pict>
          </mc:Fallback>
        </mc:AlternateContent>
      </w:r>
      <w:r>
        <w:rPr>
          <w:noProof/>
          <w:lang w:eastAsia="es-ES"/>
        </w:rPr>
        <mc:AlternateContent>
          <mc:Choice Requires="wps">
            <w:drawing>
              <wp:anchor distT="0" distB="0" distL="0" distR="0" simplePos="0" relativeHeight="9" behindDoc="0" locked="0" layoutInCell="1" allowOverlap="1" wp14:anchorId="5D4384BE" wp14:editId="02485F5E">
                <wp:simplePos x="0" y="0"/>
                <wp:positionH relativeFrom="column">
                  <wp:posOffset>1382395</wp:posOffset>
                </wp:positionH>
                <wp:positionV relativeFrom="paragraph">
                  <wp:posOffset>6350</wp:posOffset>
                </wp:positionV>
                <wp:extent cx="274319" cy="160020"/>
                <wp:effectExtent l="0" t="0" r="11430" b="11430"/>
                <wp:wrapNone/>
                <wp:docPr id="1051" name="Proces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19" cy="160020"/>
                        </a:xfrm>
                        <a:prstGeom prst="flowChartProcess">
                          <a:avLst/>
                        </a:prstGeom>
                        <a:solidFill>
                          <a:srgbClr val="FFFFFF"/>
                        </a:solidFill>
                        <a:ln w="3175" cap="flat" cmpd="sng">
                          <a:solidFill>
                            <a:srgbClr val="000000"/>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1051" type="#_x0000_t109" fillcolor="white" style="position:absolute;margin-left:108.85pt;margin-top:0.5pt;width:21.6pt;height:12.6pt;z-index:9;mso-position-horizontal-relative:text;mso-position-vertical-relative:text;mso-width-percent:0;mso-height-percent:0;mso-width-relative:margin;mso-height-relative:margin;mso-wrap-distance-left:0.0pt;mso-wrap-distance-right:0.0pt;visibility:visible;">
                <v:stroke joinstyle="miter" weight="0.25pt"/>
                <v:fill/>
              </v:shape>
            </w:pict>
          </mc:Fallback>
        </mc:AlternateContent>
      </w:r>
      <w:r>
        <w:rPr>
          <w:noProof/>
          <w:lang w:eastAsia="es-ES"/>
        </w:rPr>
        <mc:AlternateContent>
          <mc:Choice Requires="wps">
            <w:drawing>
              <wp:anchor distT="0" distB="0" distL="0" distR="0" simplePos="0" relativeHeight="8" behindDoc="0" locked="0" layoutInCell="1" allowOverlap="1" wp14:anchorId="2D7F53AB" wp14:editId="08B99BA5">
                <wp:simplePos x="0" y="0"/>
                <wp:positionH relativeFrom="column">
                  <wp:posOffset>541655</wp:posOffset>
                </wp:positionH>
                <wp:positionV relativeFrom="paragraph">
                  <wp:posOffset>6350</wp:posOffset>
                </wp:positionV>
                <wp:extent cx="274320" cy="160020"/>
                <wp:effectExtent l="0" t="0" r="11430" b="11430"/>
                <wp:wrapNone/>
                <wp:docPr id="1052" name="Proces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20" cy="160020"/>
                        </a:xfrm>
                        <a:prstGeom prst="flowChartProcess">
                          <a:avLst/>
                        </a:prstGeom>
                        <a:solidFill>
                          <a:srgbClr val="FFFFFF"/>
                        </a:solidFill>
                        <a:ln w="3175" cap="flat" cmpd="sng">
                          <a:solidFill>
                            <a:srgbClr val="000000"/>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1052" type="#_x0000_t109" fillcolor="white" style="position:absolute;margin-left:42.65pt;margin-top:0.5pt;width:21.6pt;height:12.6pt;z-index:8;mso-position-horizontal-relative:text;mso-position-vertical-relative:text;mso-width-percent:0;mso-height-percent:0;mso-width-relative:margin;mso-height-relative:margin;mso-wrap-distance-left:0.0pt;mso-wrap-distance-right:0.0pt;visibility:visible;">
                <v:stroke joinstyle="miter" weight="0.25pt"/>
                <v:fill/>
              </v:shape>
            </w:pict>
          </mc:Fallback>
        </mc:AlternateContent>
      </w:r>
      <w:r>
        <w:rPr>
          <w:rFonts w:eastAsia="Calibri"/>
          <w:sz w:val="20"/>
          <w:szCs w:val="20"/>
          <w:lang w:val="es-PY"/>
        </w:rPr>
        <w:t>Soltero</w:t>
      </w:r>
      <w:r>
        <w:rPr>
          <w:rFonts w:eastAsia="Calibri"/>
          <w:sz w:val="20"/>
          <w:szCs w:val="20"/>
          <w:lang w:val="es-PY"/>
        </w:rPr>
        <w:tab/>
      </w:r>
      <w:r>
        <w:rPr>
          <w:rFonts w:eastAsia="Calibri"/>
          <w:sz w:val="20"/>
          <w:szCs w:val="20"/>
          <w:lang w:val="es-PY"/>
        </w:rPr>
        <w:tab/>
        <w:t>Casado                 viudo                  Unión libre</w:t>
      </w:r>
    </w:p>
    <w:p w14:paraId="082FE70A" w14:textId="77777777" w:rsidR="00223209" w:rsidRDefault="00223209">
      <w:pPr>
        <w:spacing w:line="276" w:lineRule="auto"/>
        <w:rPr>
          <w:rFonts w:eastAsia="Calibri"/>
          <w:b/>
          <w:bCs/>
          <w:sz w:val="20"/>
          <w:szCs w:val="20"/>
          <w:lang w:val="es-PY"/>
        </w:rPr>
      </w:pPr>
    </w:p>
    <w:p w14:paraId="30BF212F" w14:textId="77777777" w:rsidR="00223209" w:rsidRDefault="00614FFC">
      <w:pPr>
        <w:spacing w:line="276" w:lineRule="auto"/>
        <w:rPr>
          <w:rFonts w:eastAsia="Calibri"/>
          <w:lang w:val="es-PY"/>
        </w:rPr>
      </w:pPr>
      <w:r>
        <w:rPr>
          <w:noProof/>
          <w:lang w:eastAsia="es-ES"/>
        </w:rPr>
        <mc:AlternateContent>
          <mc:Choice Requires="wps">
            <w:drawing>
              <wp:anchor distT="0" distB="0" distL="0" distR="0" simplePos="0" relativeHeight="17" behindDoc="0" locked="0" layoutInCell="1" allowOverlap="1" wp14:anchorId="5394CF39" wp14:editId="0EDEA616">
                <wp:simplePos x="0" y="0"/>
                <wp:positionH relativeFrom="margin">
                  <wp:posOffset>4079874</wp:posOffset>
                </wp:positionH>
                <wp:positionV relativeFrom="paragraph">
                  <wp:posOffset>5715</wp:posOffset>
                </wp:positionV>
                <wp:extent cx="274320" cy="160020"/>
                <wp:effectExtent l="0" t="0" r="11430" b="11430"/>
                <wp:wrapNone/>
                <wp:docPr id="1053" name="Proces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20" cy="160020"/>
                        </a:xfrm>
                        <a:prstGeom prst="flowChartProcess">
                          <a:avLst/>
                        </a:prstGeom>
                        <a:solidFill>
                          <a:srgbClr val="FFFFFF"/>
                        </a:solidFill>
                        <a:ln w="3175" cap="flat" cmpd="sng">
                          <a:solidFill>
                            <a:srgbClr val="000000"/>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1053" type="#_x0000_t109" fillcolor="white" style="position:absolute;margin-left:321.25pt;margin-top:0.45pt;width:21.6pt;height:12.6pt;z-index:17;mso-position-horizontal-relative:margin;mso-position-vertical-relative:text;mso-width-percent:0;mso-height-percent:0;mso-width-relative:margin;mso-height-relative:margin;mso-wrap-distance-left:0.0pt;mso-wrap-distance-right:0.0pt;visibility:visible;">
                <v:stroke joinstyle="miter" weight="0.25pt"/>
                <v:fill/>
              </v:shape>
            </w:pict>
          </mc:Fallback>
        </mc:AlternateContent>
      </w:r>
      <w:r>
        <w:rPr>
          <w:noProof/>
          <w:lang w:eastAsia="es-ES"/>
        </w:rPr>
        <mc:AlternateContent>
          <mc:Choice Requires="wps">
            <w:drawing>
              <wp:anchor distT="0" distB="0" distL="0" distR="0" simplePos="0" relativeHeight="16" behindDoc="0" locked="0" layoutInCell="1" allowOverlap="1" wp14:anchorId="0E964E72" wp14:editId="374C2496">
                <wp:simplePos x="0" y="0"/>
                <wp:positionH relativeFrom="margin">
                  <wp:posOffset>3119755</wp:posOffset>
                </wp:positionH>
                <wp:positionV relativeFrom="paragraph">
                  <wp:posOffset>28575</wp:posOffset>
                </wp:positionV>
                <wp:extent cx="274319" cy="160020"/>
                <wp:effectExtent l="0" t="0" r="11430" b="11430"/>
                <wp:wrapNone/>
                <wp:docPr id="1054" name="Proces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19" cy="160020"/>
                        </a:xfrm>
                        <a:prstGeom prst="flowChartProcess">
                          <a:avLst/>
                        </a:prstGeom>
                        <a:solidFill>
                          <a:srgbClr val="FFFFFF"/>
                        </a:solidFill>
                        <a:ln w="3175" cap="flat" cmpd="sng">
                          <a:solidFill>
                            <a:srgbClr val="000000"/>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1054" type="#_x0000_t109" fillcolor="white" style="position:absolute;margin-left:245.65pt;margin-top:2.25pt;width:21.6pt;height:12.6pt;z-index:16;mso-position-horizontal-relative:margin;mso-position-vertical-relative:text;mso-width-percent:0;mso-height-percent:0;mso-width-relative:margin;mso-height-relative:margin;mso-wrap-distance-left:0.0pt;mso-wrap-distance-right:0.0pt;visibility:visible;">
                <v:stroke joinstyle="miter" weight="0.25pt"/>
                <v:fill/>
              </v:shape>
            </w:pict>
          </mc:Fallback>
        </mc:AlternateContent>
      </w:r>
      <w:r>
        <w:rPr>
          <w:noProof/>
          <w:lang w:eastAsia="es-ES"/>
        </w:rPr>
        <mc:AlternateContent>
          <mc:Choice Requires="wps">
            <w:drawing>
              <wp:anchor distT="0" distB="0" distL="0" distR="0" simplePos="0" relativeHeight="15" behindDoc="0" locked="0" layoutInCell="1" allowOverlap="1" wp14:anchorId="7F2458AB" wp14:editId="306A9195">
                <wp:simplePos x="0" y="0"/>
                <wp:positionH relativeFrom="page">
                  <wp:align>center</wp:align>
                </wp:positionH>
                <wp:positionV relativeFrom="paragraph">
                  <wp:posOffset>5715</wp:posOffset>
                </wp:positionV>
                <wp:extent cx="274320" cy="160020"/>
                <wp:effectExtent l="0" t="0" r="11430" b="11430"/>
                <wp:wrapNone/>
                <wp:docPr id="1055" name="Proces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20" cy="160020"/>
                        </a:xfrm>
                        <a:prstGeom prst="flowChartProcess">
                          <a:avLst/>
                        </a:prstGeom>
                        <a:solidFill>
                          <a:srgbClr val="FFFFFF"/>
                        </a:solidFill>
                        <a:ln w="3175" cap="flat" cmpd="sng">
                          <a:solidFill>
                            <a:srgbClr val="000000"/>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1055" type="#_x0000_t109" fillcolor="white" style="position:absolute;margin-left:0.0pt;margin-top:0.45pt;width:21.6pt;height:12.6pt;z-index:15;mso-position-horizontal:center;mso-position-horizontal-relative:page;mso-position-vertical-relative:text;mso-width-percent:0;mso-height-percent:0;mso-width-relative:margin;mso-height-relative:margin;mso-wrap-distance-left:0.0pt;mso-wrap-distance-right:0.0pt;visibility:visible;">
                <v:stroke joinstyle="miter" weight="0.25pt"/>
                <v:fill/>
              </v:shape>
            </w:pict>
          </mc:Fallback>
        </mc:AlternateContent>
      </w:r>
      <w:r>
        <w:rPr>
          <w:rFonts w:eastAsia="Calibri"/>
          <w:b/>
          <w:bCs/>
          <w:sz w:val="20"/>
          <w:szCs w:val="20"/>
          <w:lang w:val="es-PY"/>
        </w:rPr>
        <w:t>4.Formación académica</w:t>
      </w:r>
      <w:r>
        <w:rPr>
          <w:rFonts w:eastAsia="Calibri"/>
          <w:lang w:val="es-PY"/>
        </w:rPr>
        <w:t>: Licenciada</w:t>
      </w:r>
      <w:r>
        <w:rPr>
          <w:rFonts w:eastAsia="Calibri"/>
          <w:sz w:val="20"/>
          <w:szCs w:val="20"/>
          <w:lang w:val="es-PY"/>
        </w:rPr>
        <w:t xml:space="preserve">                  Maestría             doctorado</w:t>
      </w:r>
    </w:p>
    <w:p w14:paraId="2F68C48B" w14:textId="77777777" w:rsidR="00223209" w:rsidRDefault="00614FFC">
      <w:pPr>
        <w:spacing w:line="276" w:lineRule="auto"/>
        <w:rPr>
          <w:rFonts w:eastAsia="Calibri"/>
          <w:sz w:val="18"/>
          <w:szCs w:val="18"/>
          <w:lang w:val="es-PY"/>
        </w:rPr>
      </w:pPr>
      <w:r>
        <w:rPr>
          <w:noProof/>
          <w:lang w:eastAsia="es-ES"/>
        </w:rPr>
        <mc:AlternateContent>
          <mc:Choice Requires="wps">
            <w:drawing>
              <wp:anchor distT="0" distB="0" distL="0" distR="0" simplePos="0" relativeHeight="14" behindDoc="0" locked="0" layoutInCell="1" allowOverlap="1" wp14:anchorId="035FC58B" wp14:editId="0C2A12C2">
                <wp:simplePos x="0" y="0"/>
                <wp:positionH relativeFrom="margin">
                  <wp:posOffset>2921635</wp:posOffset>
                </wp:positionH>
                <wp:positionV relativeFrom="paragraph">
                  <wp:posOffset>139700</wp:posOffset>
                </wp:positionV>
                <wp:extent cx="274320" cy="160019"/>
                <wp:effectExtent l="0" t="0" r="11430" b="11430"/>
                <wp:wrapNone/>
                <wp:docPr id="1056" name="Proces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20" cy="160019"/>
                        </a:xfrm>
                        <a:prstGeom prst="flowChartProcess">
                          <a:avLst/>
                        </a:prstGeom>
                        <a:solidFill>
                          <a:srgbClr val="FFFFFF"/>
                        </a:solidFill>
                        <a:ln w="3175" cap="flat" cmpd="sng">
                          <a:solidFill>
                            <a:srgbClr val="000000"/>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1056" type="#_x0000_t109" fillcolor="white" style="position:absolute;margin-left:230.05pt;margin-top:11.0pt;width:21.6pt;height:12.6pt;z-index:14;mso-position-horizontal-relative:margin;mso-position-vertical-relative:text;mso-width-percent:0;mso-height-percent:0;mso-width-relative:margin;mso-height-relative:margin;mso-wrap-distance-left:0.0pt;mso-wrap-distance-right:0.0pt;visibility:visible;">
                <v:stroke joinstyle="miter" weight="0.25pt"/>
                <v:fill/>
              </v:shape>
            </w:pict>
          </mc:Fallback>
        </mc:AlternateContent>
      </w:r>
      <w:r>
        <w:rPr>
          <w:noProof/>
          <w:lang w:eastAsia="es-ES"/>
        </w:rPr>
        <mc:AlternateContent>
          <mc:Choice Requires="wps">
            <w:drawing>
              <wp:anchor distT="0" distB="0" distL="0" distR="0" simplePos="0" relativeHeight="12" behindDoc="0" locked="0" layoutInCell="1" allowOverlap="1" wp14:anchorId="451E44DD" wp14:editId="3544A874">
                <wp:simplePos x="0" y="0"/>
                <wp:positionH relativeFrom="margin">
                  <wp:posOffset>1950720</wp:posOffset>
                </wp:positionH>
                <wp:positionV relativeFrom="paragraph">
                  <wp:posOffset>132080</wp:posOffset>
                </wp:positionV>
                <wp:extent cx="274320" cy="160020"/>
                <wp:effectExtent l="0" t="0" r="11430" b="11430"/>
                <wp:wrapNone/>
                <wp:docPr id="1057" name="Proces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20" cy="160020"/>
                        </a:xfrm>
                        <a:prstGeom prst="flowChartProcess">
                          <a:avLst/>
                        </a:prstGeom>
                        <a:solidFill>
                          <a:srgbClr val="FFFFFF"/>
                        </a:solidFill>
                        <a:ln w="3175" cap="flat" cmpd="sng">
                          <a:solidFill>
                            <a:srgbClr val="000000"/>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1057" type="#_x0000_t109" fillcolor="white" style="position:absolute;margin-left:153.6pt;margin-top:10.4pt;width:21.6pt;height:12.6pt;z-index:12;mso-position-horizontal-relative:margin;mso-position-vertical-relative:text;mso-width-percent:0;mso-height-percent:0;mso-width-relative:margin;mso-height-relative:margin;mso-wrap-distance-left:0.0pt;mso-wrap-distance-right:0.0pt;visibility:visible;">
                <v:stroke joinstyle="miter" weight="0.25pt"/>
                <v:fill/>
              </v:shape>
            </w:pict>
          </mc:Fallback>
        </mc:AlternateContent>
      </w:r>
      <w:r>
        <w:rPr>
          <w:rFonts w:eastAsia="Calibri"/>
          <w:sz w:val="18"/>
          <w:szCs w:val="18"/>
          <w:lang w:val="es-PY"/>
        </w:rPr>
        <w:t xml:space="preserve">          </w:t>
      </w:r>
    </w:p>
    <w:p w14:paraId="6148D260" w14:textId="77777777" w:rsidR="00223209" w:rsidRDefault="00614FFC">
      <w:pPr>
        <w:rPr>
          <w:rFonts w:eastAsia="Calibri"/>
          <w:b/>
          <w:bCs/>
          <w:sz w:val="18"/>
          <w:szCs w:val="18"/>
          <w:lang w:val="es-PY"/>
        </w:rPr>
      </w:pPr>
      <w:r>
        <w:rPr>
          <w:noProof/>
          <w:lang w:eastAsia="es-ES"/>
        </w:rPr>
        <mc:AlternateContent>
          <mc:Choice Requires="wps">
            <w:drawing>
              <wp:anchor distT="0" distB="0" distL="0" distR="0" simplePos="0" relativeHeight="13" behindDoc="0" locked="0" layoutInCell="1" allowOverlap="1" wp14:anchorId="25FF3FA3" wp14:editId="4C390D5B">
                <wp:simplePos x="0" y="0"/>
                <wp:positionH relativeFrom="margin">
                  <wp:posOffset>4087495</wp:posOffset>
                </wp:positionH>
                <wp:positionV relativeFrom="paragraph">
                  <wp:posOffset>9525</wp:posOffset>
                </wp:positionV>
                <wp:extent cx="274320" cy="160020"/>
                <wp:effectExtent l="0" t="0" r="11430" b="11430"/>
                <wp:wrapNone/>
                <wp:docPr id="1058" name="Proces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20" cy="160020"/>
                        </a:xfrm>
                        <a:prstGeom prst="flowChartProcess">
                          <a:avLst/>
                        </a:prstGeom>
                        <a:solidFill>
                          <a:srgbClr val="FFFFFF"/>
                        </a:solidFill>
                        <a:ln w="3175" cap="flat" cmpd="sng">
                          <a:solidFill>
                            <a:srgbClr val="000000"/>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1058" type="#_x0000_t109" fillcolor="white" style="position:absolute;margin-left:321.85pt;margin-top:0.75pt;width:21.6pt;height:12.6pt;z-index:13;mso-position-horizontal-relative:margin;mso-position-vertical-relative:text;mso-width-percent:0;mso-height-percent:0;mso-width-relative:margin;mso-height-relative:margin;mso-wrap-distance-left:0.0pt;mso-wrap-distance-right:0.0pt;visibility:visible;">
                <v:stroke joinstyle="miter" weight="0.25pt"/>
                <v:fill/>
              </v:shape>
            </w:pict>
          </mc:Fallback>
        </mc:AlternateContent>
      </w:r>
      <w:r>
        <w:rPr>
          <w:rFonts w:eastAsia="Calibri"/>
          <w:b/>
          <w:bCs/>
          <w:sz w:val="18"/>
          <w:szCs w:val="18"/>
          <w:lang w:val="es-PY"/>
        </w:rPr>
        <w:t>5.Antigüedad en el servicio 1 a 5 años                6 a 10 años                Mas de 1</w:t>
      </w:r>
      <w:r>
        <w:rPr>
          <w:rFonts w:eastAsia="Calibri"/>
          <w:b/>
          <w:bCs/>
          <w:sz w:val="18"/>
          <w:szCs w:val="18"/>
          <w:lang w:val="es-PY"/>
        </w:rPr>
        <w:t>0 años</w:t>
      </w:r>
    </w:p>
    <w:p w14:paraId="41BB8A76" w14:textId="77777777" w:rsidR="00223209" w:rsidRDefault="00614FFC">
      <w:pPr>
        <w:spacing w:line="276" w:lineRule="auto"/>
        <w:rPr>
          <w:rFonts w:eastAsia="Calibri"/>
          <w:sz w:val="18"/>
          <w:szCs w:val="18"/>
          <w:lang w:val="es-PY"/>
        </w:rPr>
      </w:pPr>
      <w:r>
        <w:rPr>
          <w:rFonts w:eastAsia="Calibri"/>
          <w:sz w:val="18"/>
          <w:szCs w:val="18"/>
          <w:lang w:val="es-PY"/>
        </w:rPr>
        <w:t xml:space="preserve">               </w:t>
      </w:r>
      <w:r>
        <w:rPr>
          <w:rFonts w:eastAsia="Calibri"/>
          <w:sz w:val="18"/>
          <w:szCs w:val="18"/>
          <w:lang w:val="es-PY"/>
        </w:rPr>
        <w:tab/>
        <w:t xml:space="preserve">    </w:t>
      </w:r>
      <w:r>
        <w:rPr>
          <w:rFonts w:eastAsia="Calibri"/>
          <w:sz w:val="18"/>
          <w:szCs w:val="18"/>
          <w:lang w:val="es-PY"/>
        </w:rPr>
        <w:tab/>
      </w:r>
      <w:r>
        <w:rPr>
          <w:rFonts w:eastAsia="Calibri"/>
          <w:sz w:val="18"/>
          <w:szCs w:val="18"/>
          <w:lang w:val="es-PY"/>
        </w:rPr>
        <w:tab/>
        <w:t xml:space="preserve"> </w:t>
      </w:r>
    </w:p>
    <w:p w14:paraId="52BBA5AF" w14:textId="77777777" w:rsidR="00223209" w:rsidRDefault="00614FFC">
      <w:pPr>
        <w:rPr>
          <w:b/>
          <w:bCs/>
        </w:rPr>
      </w:pPr>
      <w:r>
        <w:rPr>
          <w:b/>
          <w:bCs/>
        </w:rPr>
        <w:t>ENCUESTA CULTURA ORGANIZACIONAL</w:t>
      </w:r>
    </w:p>
    <w:p w14:paraId="03D01C18" w14:textId="77777777" w:rsidR="00223209" w:rsidRDefault="00614FFC">
      <w:pPr>
        <w:pStyle w:val="Textoindependiente"/>
        <w:spacing w:before="173"/>
        <w:ind w:left="113"/>
        <w:jc w:val="both"/>
      </w:pPr>
      <w:r>
        <w:rPr>
          <w:color w:val="231F20"/>
        </w:rPr>
        <w:t>INSTRUCCIONES</w:t>
      </w:r>
      <w:r>
        <w:rPr>
          <w:color w:val="231F20"/>
          <w:spacing w:val="8"/>
        </w:rPr>
        <w:t xml:space="preserve"> </w:t>
      </w:r>
      <w:r>
        <w:rPr>
          <w:color w:val="231F20"/>
        </w:rPr>
        <w:t>DE</w:t>
      </w:r>
      <w:r>
        <w:rPr>
          <w:color w:val="231F20"/>
          <w:spacing w:val="9"/>
        </w:rPr>
        <w:t xml:space="preserve"> </w:t>
      </w:r>
      <w:r>
        <w:rPr>
          <w:color w:val="231F20"/>
        </w:rPr>
        <w:t>LLENADO:</w:t>
      </w:r>
      <w:r>
        <w:rPr>
          <w:color w:val="231F20"/>
          <w:spacing w:val="9"/>
        </w:rPr>
        <w:t xml:space="preserve"> </w:t>
      </w:r>
      <w:r>
        <w:rPr>
          <w:color w:val="231F20"/>
        </w:rPr>
        <w:t>Lea</w:t>
      </w:r>
      <w:r>
        <w:rPr>
          <w:color w:val="231F20"/>
          <w:spacing w:val="8"/>
        </w:rPr>
        <w:t xml:space="preserve"> </w:t>
      </w:r>
      <w:r>
        <w:rPr>
          <w:color w:val="231F20"/>
        </w:rPr>
        <w:t>cuidadosamente</w:t>
      </w:r>
      <w:r>
        <w:rPr>
          <w:color w:val="231F20"/>
          <w:spacing w:val="8"/>
        </w:rPr>
        <w:t xml:space="preserve"> </w:t>
      </w:r>
      <w:r>
        <w:rPr>
          <w:color w:val="231F20"/>
        </w:rPr>
        <w:t>cada</w:t>
      </w:r>
      <w:r>
        <w:rPr>
          <w:color w:val="231F20"/>
          <w:spacing w:val="9"/>
        </w:rPr>
        <w:t xml:space="preserve"> </w:t>
      </w:r>
      <w:r>
        <w:rPr>
          <w:color w:val="231F20"/>
        </w:rPr>
        <w:t>cuestionamiento</w:t>
      </w:r>
      <w:r>
        <w:rPr>
          <w:color w:val="231F20"/>
          <w:spacing w:val="8"/>
        </w:rPr>
        <w:t xml:space="preserve"> </w:t>
      </w:r>
      <w:r>
        <w:rPr>
          <w:color w:val="231F20"/>
        </w:rPr>
        <w:t>califique</w:t>
      </w:r>
      <w:r>
        <w:rPr>
          <w:color w:val="231F20"/>
          <w:spacing w:val="7"/>
        </w:rPr>
        <w:t xml:space="preserve"> </w:t>
      </w:r>
      <w:r>
        <w:rPr>
          <w:color w:val="231F20"/>
        </w:rPr>
        <w:t>del</w:t>
      </w:r>
      <w:r>
        <w:rPr>
          <w:color w:val="231F20"/>
          <w:spacing w:val="9"/>
        </w:rPr>
        <w:t xml:space="preserve"> </w:t>
      </w:r>
      <w:r>
        <w:rPr>
          <w:color w:val="231F20"/>
        </w:rPr>
        <w:t>1</w:t>
      </w:r>
      <w:r>
        <w:rPr>
          <w:color w:val="231F20"/>
          <w:spacing w:val="9"/>
        </w:rPr>
        <w:t xml:space="preserve"> </w:t>
      </w:r>
      <w:r>
        <w:rPr>
          <w:color w:val="231F20"/>
        </w:rPr>
        <w:t>al</w:t>
      </w:r>
      <w:r>
        <w:rPr>
          <w:color w:val="231F20"/>
          <w:spacing w:val="8"/>
        </w:rPr>
        <w:t xml:space="preserve"> </w:t>
      </w:r>
      <w:r>
        <w:rPr>
          <w:color w:val="231F20"/>
        </w:rPr>
        <w:t>5</w:t>
      </w:r>
      <w:r>
        <w:t xml:space="preserve"> </w:t>
      </w:r>
      <w:r>
        <w:rPr>
          <w:color w:val="231F20"/>
        </w:rPr>
        <w:t>de acuerdo a los siguientes valores: (1) Totalmente en desacuerdo (2) En desacuerdo    (3)</w:t>
      </w:r>
      <w:r>
        <w:rPr>
          <w:color w:val="231F20"/>
          <w:spacing w:val="-44"/>
        </w:rPr>
        <w:t xml:space="preserve"> </w:t>
      </w:r>
      <w:r>
        <w:rPr>
          <w:color w:val="231F20"/>
        </w:rPr>
        <w:t>Neutral</w:t>
      </w:r>
      <w:r>
        <w:t xml:space="preserve"> </w:t>
      </w:r>
      <w:r>
        <w:rPr>
          <w:color w:val="231F20"/>
        </w:rPr>
        <w:t>(4)</w:t>
      </w:r>
      <w:r>
        <w:rPr>
          <w:color w:val="231F20"/>
          <w:spacing w:val="-1"/>
        </w:rPr>
        <w:t xml:space="preserve"> </w:t>
      </w:r>
      <w:r>
        <w:rPr>
          <w:color w:val="231F20"/>
        </w:rPr>
        <w:t>De</w:t>
      </w:r>
      <w:r>
        <w:rPr>
          <w:color w:val="231F20"/>
          <w:spacing w:val="-1"/>
        </w:rPr>
        <w:t xml:space="preserve"> </w:t>
      </w:r>
      <w:r>
        <w:rPr>
          <w:color w:val="231F20"/>
        </w:rPr>
        <w:t>acuerdo</w:t>
      </w:r>
      <w:r>
        <w:rPr>
          <w:color w:val="231F20"/>
        </w:rPr>
        <w:tab/>
        <w:t>(5) Totalmente de</w:t>
      </w:r>
      <w:r>
        <w:rPr>
          <w:color w:val="231F20"/>
          <w:spacing w:val="-5"/>
        </w:rPr>
        <w:t xml:space="preserve"> </w:t>
      </w:r>
      <w:r>
        <w:rPr>
          <w:color w:val="231F20"/>
        </w:rPr>
        <w:t>acuerdo.</w:t>
      </w:r>
      <w:r>
        <w:rPr>
          <w:rFonts w:eastAsia="Calibri"/>
          <w:sz w:val="18"/>
          <w:szCs w:val="18"/>
          <w:lang w:val="es-PY"/>
        </w:rPr>
        <w:t xml:space="preserve">   </w:t>
      </w:r>
    </w:p>
    <w:tbl>
      <w:tblPr>
        <w:tblStyle w:val="TableNormal"/>
        <w:tblW w:w="8265" w:type="dxa"/>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5620"/>
        <w:gridCol w:w="529"/>
        <w:gridCol w:w="529"/>
        <w:gridCol w:w="529"/>
        <w:gridCol w:w="529"/>
        <w:gridCol w:w="529"/>
      </w:tblGrid>
      <w:tr w:rsidR="00223209" w14:paraId="31B6B3E1" w14:textId="77777777">
        <w:trPr>
          <w:trHeight w:val="316"/>
        </w:trPr>
        <w:tc>
          <w:tcPr>
            <w:tcW w:w="5620" w:type="dxa"/>
            <w:shd w:val="clear" w:color="auto" w:fill="D9D9D9"/>
          </w:tcPr>
          <w:p w14:paraId="61D27F50" w14:textId="77777777" w:rsidR="00223209" w:rsidRDefault="00614FFC">
            <w:pPr>
              <w:pStyle w:val="TableParagraph"/>
              <w:spacing w:before="17"/>
              <w:ind w:right="1808"/>
              <w:jc w:val="right"/>
              <w:rPr>
                <w:sz w:val="24"/>
              </w:rPr>
            </w:pPr>
            <w:r>
              <w:rPr>
                <w:sz w:val="24"/>
              </w:rPr>
              <w:t>A. Toma de decision</w:t>
            </w:r>
          </w:p>
        </w:tc>
        <w:tc>
          <w:tcPr>
            <w:tcW w:w="529" w:type="dxa"/>
            <w:shd w:val="clear" w:color="auto" w:fill="D9D9D9"/>
          </w:tcPr>
          <w:p w14:paraId="636AFB8C" w14:textId="77777777" w:rsidR="00223209" w:rsidRDefault="00614FFC">
            <w:pPr>
              <w:pStyle w:val="TableParagraph"/>
              <w:spacing w:before="17"/>
              <w:ind w:right="289"/>
              <w:jc w:val="right"/>
              <w:rPr>
                <w:sz w:val="24"/>
              </w:rPr>
            </w:pPr>
            <w:r>
              <w:rPr>
                <w:sz w:val="24"/>
              </w:rPr>
              <w:t>1</w:t>
            </w:r>
          </w:p>
        </w:tc>
        <w:tc>
          <w:tcPr>
            <w:tcW w:w="529" w:type="dxa"/>
            <w:shd w:val="clear" w:color="auto" w:fill="D9D9D9"/>
          </w:tcPr>
          <w:p w14:paraId="1A4121BF" w14:textId="77777777" w:rsidR="00223209" w:rsidRDefault="00614FFC">
            <w:pPr>
              <w:pStyle w:val="TableParagraph"/>
              <w:spacing w:before="17"/>
              <w:ind w:right="289"/>
              <w:jc w:val="right"/>
              <w:rPr>
                <w:sz w:val="24"/>
              </w:rPr>
            </w:pPr>
            <w:r>
              <w:rPr>
                <w:sz w:val="24"/>
              </w:rPr>
              <w:t>2</w:t>
            </w:r>
          </w:p>
        </w:tc>
        <w:tc>
          <w:tcPr>
            <w:tcW w:w="529" w:type="dxa"/>
            <w:shd w:val="clear" w:color="auto" w:fill="D9D9D9"/>
          </w:tcPr>
          <w:p w14:paraId="4FB867D7" w14:textId="77777777" w:rsidR="00223209" w:rsidRDefault="00614FFC">
            <w:pPr>
              <w:pStyle w:val="TableParagraph"/>
              <w:spacing w:before="17"/>
              <w:ind w:right="289"/>
              <w:jc w:val="right"/>
              <w:rPr>
                <w:sz w:val="24"/>
              </w:rPr>
            </w:pPr>
            <w:r>
              <w:rPr>
                <w:sz w:val="24"/>
              </w:rPr>
              <w:t>3</w:t>
            </w:r>
          </w:p>
        </w:tc>
        <w:tc>
          <w:tcPr>
            <w:tcW w:w="529" w:type="dxa"/>
            <w:shd w:val="clear" w:color="auto" w:fill="D9D9D9"/>
          </w:tcPr>
          <w:p w14:paraId="70747992" w14:textId="77777777" w:rsidR="00223209" w:rsidRDefault="00614FFC">
            <w:pPr>
              <w:pStyle w:val="TableParagraph"/>
              <w:spacing w:before="17"/>
              <w:ind w:right="289"/>
              <w:jc w:val="right"/>
              <w:rPr>
                <w:sz w:val="24"/>
              </w:rPr>
            </w:pPr>
            <w:r>
              <w:rPr>
                <w:sz w:val="24"/>
              </w:rPr>
              <w:t>4</w:t>
            </w:r>
          </w:p>
        </w:tc>
        <w:tc>
          <w:tcPr>
            <w:tcW w:w="529" w:type="dxa"/>
            <w:shd w:val="clear" w:color="auto" w:fill="D9D9D9"/>
          </w:tcPr>
          <w:p w14:paraId="3F68C768" w14:textId="77777777" w:rsidR="00223209" w:rsidRDefault="00614FFC">
            <w:pPr>
              <w:pStyle w:val="TableParagraph"/>
              <w:spacing w:before="17"/>
              <w:ind w:right="289"/>
              <w:jc w:val="right"/>
              <w:rPr>
                <w:sz w:val="24"/>
              </w:rPr>
            </w:pPr>
            <w:r>
              <w:rPr>
                <w:sz w:val="24"/>
              </w:rPr>
              <w:t>5</w:t>
            </w:r>
          </w:p>
        </w:tc>
      </w:tr>
      <w:tr w:rsidR="00223209" w14:paraId="3481C25F" w14:textId="77777777">
        <w:trPr>
          <w:trHeight w:val="630"/>
        </w:trPr>
        <w:tc>
          <w:tcPr>
            <w:tcW w:w="5620" w:type="dxa"/>
          </w:tcPr>
          <w:p w14:paraId="491F8313" w14:textId="77777777" w:rsidR="00223209" w:rsidRDefault="00614FFC">
            <w:pPr>
              <w:rPr>
                <w:lang w:val="es-PY"/>
              </w:rPr>
            </w:pPr>
            <w:r>
              <w:rPr>
                <w:lang w:val="es-PY"/>
              </w:rPr>
              <w:t xml:space="preserve">1. La mayoría de los miembros de este grupo están muy comprometidos con su </w:t>
            </w:r>
            <w:r>
              <w:rPr>
                <w:lang w:val="es-PY"/>
              </w:rPr>
              <w:t>trabajo</w:t>
            </w:r>
          </w:p>
        </w:tc>
        <w:tc>
          <w:tcPr>
            <w:tcW w:w="529" w:type="dxa"/>
          </w:tcPr>
          <w:p w14:paraId="58F43C8E" w14:textId="77777777" w:rsidR="00223209" w:rsidRDefault="00223209">
            <w:pPr>
              <w:pStyle w:val="TableParagraph"/>
              <w:rPr>
                <w:sz w:val="24"/>
                <w:lang w:val="es-PY"/>
              </w:rPr>
            </w:pPr>
          </w:p>
        </w:tc>
        <w:tc>
          <w:tcPr>
            <w:tcW w:w="529" w:type="dxa"/>
          </w:tcPr>
          <w:p w14:paraId="2CC3E675" w14:textId="77777777" w:rsidR="00223209" w:rsidRDefault="00223209">
            <w:pPr>
              <w:pStyle w:val="TableParagraph"/>
              <w:rPr>
                <w:sz w:val="24"/>
                <w:lang w:val="es-PY"/>
              </w:rPr>
            </w:pPr>
          </w:p>
        </w:tc>
        <w:tc>
          <w:tcPr>
            <w:tcW w:w="529" w:type="dxa"/>
          </w:tcPr>
          <w:p w14:paraId="726CEC4B" w14:textId="77777777" w:rsidR="00223209" w:rsidRDefault="00223209">
            <w:pPr>
              <w:pStyle w:val="TableParagraph"/>
              <w:rPr>
                <w:sz w:val="24"/>
                <w:lang w:val="es-PY"/>
              </w:rPr>
            </w:pPr>
          </w:p>
        </w:tc>
        <w:tc>
          <w:tcPr>
            <w:tcW w:w="529" w:type="dxa"/>
          </w:tcPr>
          <w:p w14:paraId="57B1F8A0" w14:textId="77777777" w:rsidR="00223209" w:rsidRDefault="00223209">
            <w:pPr>
              <w:pStyle w:val="TableParagraph"/>
              <w:rPr>
                <w:sz w:val="24"/>
                <w:lang w:val="es-PY"/>
              </w:rPr>
            </w:pPr>
          </w:p>
        </w:tc>
        <w:tc>
          <w:tcPr>
            <w:tcW w:w="529" w:type="dxa"/>
          </w:tcPr>
          <w:p w14:paraId="619BE3DF" w14:textId="77777777" w:rsidR="00223209" w:rsidRDefault="00223209">
            <w:pPr>
              <w:pStyle w:val="TableParagraph"/>
              <w:rPr>
                <w:sz w:val="24"/>
                <w:lang w:val="es-PY"/>
              </w:rPr>
            </w:pPr>
          </w:p>
        </w:tc>
      </w:tr>
      <w:tr w:rsidR="00223209" w14:paraId="0AE0A09A" w14:textId="77777777">
        <w:trPr>
          <w:trHeight w:val="630"/>
        </w:trPr>
        <w:tc>
          <w:tcPr>
            <w:tcW w:w="5620" w:type="dxa"/>
          </w:tcPr>
          <w:p w14:paraId="710A809D" w14:textId="77777777" w:rsidR="00223209" w:rsidRDefault="00614FFC">
            <w:pPr>
              <w:rPr>
                <w:lang w:val="es-PY"/>
              </w:rPr>
            </w:pPr>
            <w:r>
              <w:rPr>
                <w:lang w:val="es-PY"/>
              </w:rPr>
              <w:t>2. Las decisiones con frecuencia se toman en el nivel que dispone de la mejor información</w:t>
            </w:r>
          </w:p>
        </w:tc>
        <w:tc>
          <w:tcPr>
            <w:tcW w:w="529" w:type="dxa"/>
          </w:tcPr>
          <w:p w14:paraId="3AF4F987" w14:textId="77777777" w:rsidR="00223209" w:rsidRDefault="00223209">
            <w:pPr>
              <w:pStyle w:val="TableParagraph"/>
              <w:rPr>
                <w:sz w:val="24"/>
                <w:lang w:val="es-PY"/>
              </w:rPr>
            </w:pPr>
          </w:p>
        </w:tc>
        <w:tc>
          <w:tcPr>
            <w:tcW w:w="529" w:type="dxa"/>
          </w:tcPr>
          <w:p w14:paraId="6315787F" w14:textId="77777777" w:rsidR="00223209" w:rsidRDefault="00223209">
            <w:pPr>
              <w:pStyle w:val="TableParagraph"/>
              <w:rPr>
                <w:sz w:val="24"/>
                <w:lang w:val="es-PY"/>
              </w:rPr>
            </w:pPr>
          </w:p>
        </w:tc>
        <w:tc>
          <w:tcPr>
            <w:tcW w:w="529" w:type="dxa"/>
          </w:tcPr>
          <w:p w14:paraId="49BC92C7" w14:textId="77777777" w:rsidR="00223209" w:rsidRDefault="00223209">
            <w:pPr>
              <w:pStyle w:val="TableParagraph"/>
              <w:rPr>
                <w:sz w:val="24"/>
                <w:lang w:val="es-PY"/>
              </w:rPr>
            </w:pPr>
          </w:p>
        </w:tc>
        <w:tc>
          <w:tcPr>
            <w:tcW w:w="529" w:type="dxa"/>
          </w:tcPr>
          <w:p w14:paraId="6257B2AF" w14:textId="77777777" w:rsidR="00223209" w:rsidRDefault="00223209">
            <w:pPr>
              <w:pStyle w:val="TableParagraph"/>
              <w:rPr>
                <w:sz w:val="24"/>
                <w:lang w:val="es-PY"/>
              </w:rPr>
            </w:pPr>
          </w:p>
        </w:tc>
        <w:tc>
          <w:tcPr>
            <w:tcW w:w="529" w:type="dxa"/>
          </w:tcPr>
          <w:p w14:paraId="596ECDF9" w14:textId="77777777" w:rsidR="00223209" w:rsidRDefault="00223209">
            <w:pPr>
              <w:pStyle w:val="TableParagraph"/>
              <w:rPr>
                <w:sz w:val="24"/>
                <w:lang w:val="es-PY"/>
              </w:rPr>
            </w:pPr>
          </w:p>
        </w:tc>
      </w:tr>
      <w:tr w:rsidR="00223209" w14:paraId="548DB569" w14:textId="77777777">
        <w:trPr>
          <w:trHeight w:val="630"/>
        </w:trPr>
        <w:tc>
          <w:tcPr>
            <w:tcW w:w="5620" w:type="dxa"/>
          </w:tcPr>
          <w:p w14:paraId="667DF0EF" w14:textId="77777777" w:rsidR="00223209" w:rsidRDefault="00614FFC">
            <w:pPr>
              <w:rPr>
                <w:lang w:val="es-PY"/>
              </w:rPr>
            </w:pPr>
            <w:r>
              <w:rPr>
                <w:lang w:val="es-PY"/>
              </w:rPr>
              <w:t>3. La información se comparte ampliamente y se puede conseguir la información que se necesita</w:t>
            </w:r>
          </w:p>
        </w:tc>
        <w:tc>
          <w:tcPr>
            <w:tcW w:w="529" w:type="dxa"/>
          </w:tcPr>
          <w:p w14:paraId="0890FB7C" w14:textId="77777777" w:rsidR="00223209" w:rsidRDefault="00223209">
            <w:pPr>
              <w:pStyle w:val="TableParagraph"/>
              <w:rPr>
                <w:sz w:val="24"/>
                <w:lang w:val="es-PY"/>
              </w:rPr>
            </w:pPr>
          </w:p>
        </w:tc>
        <w:tc>
          <w:tcPr>
            <w:tcW w:w="529" w:type="dxa"/>
          </w:tcPr>
          <w:p w14:paraId="3D0C84C9" w14:textId="77777777" w:rsidR="00223209" w:rsidRDefault="00223209">
            <w:pPr>
              <w:pStyle w:val="TableParagraph"/>
              <w:rPr>
                <w:sz w:val="24"/>
                <w:lang w:val="es-PY"/>
              </w:rPr>
            </w:pPr>
          </w:p>
        </w:tc>
        <w:tc>
          <w:tcPr>
            <w:tcW w:w="529" w:type="dxa"/>
          </w:tcPr>
          <w:p w14:paraId="244EEA76" w14:textId="77777777" w:rsidR="00223209" w:rsidRDefault="00223209">
            <w:pPr>
              <w:pStyle w:val="TableParagraph"/>
              <w:rPr>
                <w:sz w:val="24"/>
                <w:lang w:val="es-PY"/>
              </w:rPr>
            </w:pPr>
          </w:p>
        </w:tc>
        <w:tc>
          <w:tcPr>
            <w:tcW w:w="529" w:type="dxa"/>
          </w:tcPr>
          <w:p w14:paraId="028589BC" w14:textId="77777777" w:rsidR="00223209" w:rsidRDefault="00223209">
            <w:pPr>
              <w:pStyle w:val="TableParagraph"/>
              <w:rPr>
                <w:sz w:val="24"/>
                <w:lang w:val="es-PY"/>
              </w:rPr>
            </w:pPr>
          </w:p>
        </w:tc>
        <w:tc>
          <w:tcPr>
            <w:tcW w:w="529" w:type="dxa"/>
          </w:tcPr>
          <w:p w14:paraId="5801B51B" w14:textId="77777777" w:rsidR="00223209" w:rsidRDefault="00223209">
            <w:pPr>
              <w:pStyle w:val="TableParagraph"/>
              <w:rPr>
                <w:sz w:val="24"/>
                <w:lang w:val="es-PY"/>
              </w:rPr>
            </w:pPr>
          </w:p>
        </w:tc>
      </w:tr>
      <w:tr w:rsidR="00223209" w14:paraId="45F45409" w14:textId="77777777">
        <w:trPr>
          <w:trHeight w:val="630"/>
        </w:trPr>
        <w:tc>
          <w:tcPr>
            <w:tcW w:w="5620" w:type="dxa"/>
          </w:tcPr>
          <w:p w14:paraId="5B755D80" w14:textId="77777777" w:rsidR="00223209" w:rsidRDefault="00614FFC">
            <w:pPr>
              <w:rPr>
                <w:lang w:val="es-PY"/>
              </w:rPr>
            </w:pPr>
            <w:r>
              <w:rPr>
                <w:lang w:val="es-PY"/>
              </w:rPr>
              <w:t xml:space="preserve">4.Cada miembro cree que puede tener un </w:t>
            </w:r>
            <w:r>
              <w:rPr>
                <w:lang w:val="es-PY"/>
              </w:rPr>
              <w:t>impacto positivo en el grupo</w:t>
            </w:r>
          </w:p>
        </w:tc>
        <w:tc>
          <w:tcPr>
            <w:tcW w:w="529" w:type="dxa"/>
          </w:tcPr>
          <w:p w14:paraId="4090E7F8" w14:textId="77777777" w:rsidR="00223209" w:rsidRDefault="00223209">
            <w:pPr>
              <w:pStyle w:val="TableParagraph"/>
              <w:rPr>
                <w:sz w:val="24"/>
                <w:lang w:val="es-PY"/>
              </w:rPr>
            </w:pPr>
          </w:p>
        </w:tc>
        <w:tc>
          <w:tcPr>
            <w:tcW w:w="529" w:type="dxa"/>
          </w:tcPr>
          <w:p w14:paraId="121FE139" w14:textId="77777777" w:rsidR="00223209" w:rsidRDefault="00223209">
            <w:pPr>
              <w:pStyle w:val="TableParagraph"/>
              <w:rPr>
                <w:sz w:val="24"/>
                <w:lang w:val="es-PY"/>
              </w:rPr>
            </w:pPr>
          </w:p>
        </w:tc>
        <w:tc>
          <w:tcPr>
            <w:tcW w:w="529" w:type="dxa"/>
          </w:tcPr>
          <w:p w14:paraId="6C101029" w14:textId="77777777" w:rsidR="00223209" w:rsidRDefault="00223209">
            <w:pPr>
              <w:pStyle w:val="TableParagraph"/>
              <w:rPr>
                <w:sz w:val="24"/>
                <w:lang w:val="es-PY"/>
              </w:rPr>
            </w:pPr>
          </w:p>
        </w:tc>
        <w:tc>
          <w:tcPr>
            <w:tcW w:w="529" w:type="dxa"/>
          </w:tcPr>
          <w:p w14:paraId="3F48E789" w14:textId="77777777" w:rsidR="00223209" w:rsidRDefault="00223209">
            <w:pPr>
              <w:pStyle w:val="TableParagraph"/>
              <w:rPr>
                <w:sz w:val="24"/>
                <w:lang w:val="es-PY"/>
              </w:rPr>
            </w:pPr>
          </w:p>
        </w:tc>
        <w:tc>
          <w:tcPr>
            <w:tcW w:w="529" w:type="dxa"/>
          </w:tcPr>
          <w:p w14:paraId="6AE7494F" w14:textId="77777777" w:rsidR="00223209" w:rsidRDefault="00223209">
            <w:pPr>
              <w:pStyle w:val="TableParagraph"/>
              <w:rPr>
                <w:sz w:val="24"/>
                <w:lang w:val="es-PY"/>
              </w:rPr>
            </w:pPr>
          </w:p>
        </w:tc>
      </w:tr>
      <w:tr w:rsidR="00223209" w14:paraId="1E96739C" w14:textId="77777777">
        <w:trPr>
          <w:trHeight w:val="630"/>
        </w:trPr>
        <w:tc>
          <w:tcPr>
            <w:tcW w:w="5620" w:type="dxa"/>
          </w:tcPr>
          <w:p w14:paraId="4948AC52" w14:textId="77777777" w:rsidR="00223209" w:rsidRDefault="00614FFC">
            <w:pPr>
              <w:pStyle w:val="TableParagraph"/>
              <w:spacing w:before="29" w:line="290" w:lineRule="atLeast"/>
              <w:ind w:left="80" w:right="144"/>
              <w:rPr>
                <w:sz w:val="24"/>
                <w:lang w:val="es-PY"/>
              </w:rPr>
            </w:pPr>
            <w:r>
              <w:rPr>
                <w:sz w:val="24"/>
                <w:lang w:val="es-PY"/>
              </w:rPr>
              <w:t>5.La planificación de nuestro trabajo es continua e im- plica a todo en algún grado.</w:t>
            </w:r>
          </w:p>
        </w:tc>
        <w:tc>
          <w:tcPr>
            <w:tcW w:w="529" w:type="dxa"/>
          </w:tcPr>
          <w:p w14:paraId="04079178" w14:textId="77777777" w:rsidR="00223209" w:rsidRDefault="00223209">
            <w:pPr>
              <w:pStyle w:val="TableParagraph"/>
              <w:rPr>
                <w:sz w:val="24"/>
                <w:lang w:val="es-PY"/>
              </w:rPr>
            </w:pPr>
          </w:p>
        </w:tc>
        <w:tc>
          <w:tcPr>
            <w:tcW w:w="529" w:type="dxa"/>
          </w:tcPr>
          <w:p w14:paraId="31646D9B" w14:textId="77777777" w:rsidR="00223209" w:rsidRDefault="00223209">
            <w:pPr>
              <w:pStyle w:val="TableParagraph"/>
              <w:rPr>
                <w:sz w:val="24"/>
                <w:lang w:val="es-PY"/>
              </w:rPr>
            </w:pPr>
          </w:p>
        </w:tc>
        <w:tc>
          <w:tcPr>
            <w:tcW w:w="529" w:type="dxa"/>
          </w:tcPr>
          <w:p w14:paraId="74CD91F2" w14:textId="77777777" w:rsidR="00223209" w:rsidRDefault="00223209">
            <w:pPr>
              <w:pStyle w:val="TableParagraph"/>
              <w:rPr>
                <w:sz w:val="24"/>
                <w:lang w:val="es-PY"/>
              </w:rPr>
            </w:pPr>
          </w:p>
        </w:tc>
        <w:tc>
          <w:tcPr>
            <w:tcW w:w="529" w:type="dxa"/>
          </w:tcPr>
          <w:p w14:paraId="0D64EB6D" w14:textId="77777777" w:rsidR="00223209" w:rsidRDefault="00223209">
            <w:pPr>
              <w:pStyle w:val="TableParagraph"/>
              <w:rPr>
                <w:sz w:val="24"/>
                <w:lang w:val="es-PY"/>
              </w:rPr>
            </w:pPr>
          </w:p>
        </w:tc>
        <w:tc>
          <w:tcPr>
            <w:tcW w:w="529" w:type="dxa"/>
          </w:tcPr>
          <w:p w14:paraId="73A86779" w14:textId="77777777" w:rsidR="00223209" w:rsidRDefault="00223209">
            <w:pPr>
              <w:pStyle w:val="TableParagraph"/>
              <w:rPr>
                <w:sz w:val="24"/>
                <w:lang w:val="es-PY"/>
              </w:rPr>
            </w:pPr>
          </w:p>
        </w:tc>
      </w:tr>
      <w:tr w:rsidR="00223209" w14:paraId="71A4722B" w14:textId="77777777">
        <w:trPr>
          <w:trHeight w:val="316"/>
        </w:trPr>
        <w:tc>
          <w:tcPr>
            <w:tcW w:w="5620" w:type="dxa"/>
            <w:shd w:val="clear" w:color="auto" w:fill="D9D9D9"/>
          </w:tcPr>
          <w:p w14:paraId="0CDDFBD2" w14:textId="77777777" w:rsidR="00223209" w:rsidRDefault="00614FFC">
            <w:pPr>
              <w:pStyle w:val="TableParagraph"/>
              <w:spacing w:before="17"/>
              <w:ind w:right="1791"/>
              <w:jc w:val="right"/>
              <w:rPr>
                <w:sz w:val="24"/>
              </w:rPr>
            </w:pPr>
            <w:r>
              <w:rPr>
                <w:sz w:val="24"/>
                <w:lang w:val="es-PY"/>
              </w:rPr>
              <w:t xml:space="preserve"> </w:t>
            </w:r>
            <w:r>
              <w:rPr>
                <w:sz w:val="24"/>
              </w:rPr>
              <w:t>Trabajo en equipo</w:t>
            </w:r>
          </w:p>
        </w:tc>
        <w:tc>
          <w:tcPr>
            <w:tcW w:w="529" w:type="dxa"/>
            <w:shd w:val="clear" w:color="auto" w:fill="D9D9D9"/>
          </w:tcPr>
          <w:p w14:paraId="3B125A17" w14:textId="77777777" w:rsidR="00223209" w:rsidRDefault="00614FFC">
            <w:pPr>
              <w:pStyle w:val="TableParagraph"/>
              <w:spacing w:before="17"/>
              <w:ind w:right="289"/>
              <w:jc w:val="right"/>
              <w:rPr>
                <w:sz w:val="24"/>
              </w:rPr>
            </w:pPr>
            <w:r>
              <w:rPr>
                <w:sz w:val="24"/>
              </w:rPr>
              <w:t>1</w:t>
            </w:r>
          </w:p>
        </w:tc>
        <w:tc>
          <w:tcPr>
            <w:tcW w:w="529" w:type="dxa"/>
            <w:shd w:val="clear" w:color="auto" w:fill="D9D9D9"/>
          </w:tcPr>
          <w:p w14:paraId="4A17040A" w14:textId="77777777" w:rsidR="00223209" w:rsidRDefault="00614FFC">
            <w:pPr>
              <w:pStyle w:val="TableParagraph"/>
              <w:spacing w:before="17"/>
              <w:ind w:right="289"/>
              <w:jc w:val="right"/>
              <w:rPr>
                <w:sz w:val="24"/>
              </w:rPr>
            </w:pPr>
            <w:r>
              <w:rPr>
                <w:sz w:val="24"/>
              </w:rPr>
              <w:t>2</w:t>
            </w:r>
          </w:p>
        </w:tc>
        <w:tc>
          <w:tcPr>
            <w:tcW w:w="529" w:type="dxa"/>
            <w:shd w:val="clear" w:color="auto" w:fill="D9D9D9"/>
          </w:tcPr>
          <w:p w14:paraId="7002CBBF" w14:textId="77777777" w:rsidR="00223209" w:rsidRDefault="00614FFC">
            <w:pPr>
              <w:pStyle w:val="TableParagraph"/>
              <w:spacing w:before="17"/>
              <w:ind w:right="289"/>
              <w:jc w:val="right"/>
              <w:rPr>
                <w:sz w:val="24"/>
              </w:rPr>
            </w:pPr>
            <w:r>
              <w:rPr>
                <w:sz w:val="24"/>
              </w:rPr>
              <w:t>3</w:t>
            </w:r>
          </w:p>
        </w:tc>
        <w:tc>
          <w:tcPr>
            <w:tcW w:w="529" w:type="dxa"/>
            <w:shd w:val="clear" w:color="auto" w:fill="D9D9D9"/>
          </w:tcPr>
          <w:p w14:paraId="364F4F9B" w14:textId="77777777" w:rsidR="00223209" w:rsidRDefault="00614FFC">
            <w:pPr>
              <w:pStyle w:val="TableParagraph"/>
              <w:spacing w:before="17"/>
              <w:ind w:right="289"/>
              <w:jc w:val="right"/>
              <w:rPr>
                <w:sz w:val="24"/>
              </w:rPr>
            </w:pPr>
            <w:r>
              <w:rPr>
                <w:sz w:val="24"/>
              </w:rPr>
              <w:t>4</w:t>
            </w:r>
          </w:p>
        </w:tc>
        <w:tc>
          <w:tcPr>
            <w:tcW w:w="529" w:type="dxa"/>
            <w:shd w:val="clear" w:color="auto" w:fill="D9D9D9"/>
          </w:tcPr>
          <w:p w14:paraId="1BADB278" w14:textId="77777777" w:rsidR="00223209" w:rsidRDefault="00614FFC">
            <w:pPr>
              <w:pStyle w:val="TableParagraph"/>
              <w:spacing w:before="17"/>
              <w:ind w:right="289"/>
              <w:jc w:val="right"/>
              <w:rPr>
                <w:sz w:val="24"/>
              </w:rPr>
            </w:pPr>
            <w:r>
              <w:rPr>
                <w:sz w:val="24"/>
              </w:rPr>
              <w:t>5</w:t>
            </w:r>
          </w:p>
        </w:tc>
      </w:tr>
      <w:tr w:rsidR="00223209" w14:paraId="017B9126" w14:textId="77777777">
        <w:trPr>
          <w:trHeight w:val="630"/>
        </w:trPr>
        <w:tc>
          <w:tcPr>
            <w:tcW w:w="5620" w:type="dxa"/>
          </w:tcPr>
          <w:p w14:paraId="4CBCCDE3" w14:textId="77777777" w:rsidR="00223209" w:rsidRDefault="00614FFC">
            <w:pPr>
              <w:rPr>
                <w:lang w:val="es-PY"/>
              </w:rPr>
            </w:pPr>
            <w:r>
              <w:rPr>
                <w:lang w:val="es-PY"/>
              </w:rPr>
              <w:t xml:space="preserve">6. Se fomenta activamente la cooperación entre los diferentes grupos de esta </w:t>
            </w:r>
            <w:r>
              <w:rPr>
                <w:lang w:val="es-PY"/>
              </w:rPr>
              <w:t>organización</w:t>
            </w:r>
          </w:p>
        </w:tc>
        <w:tc>
          <w:tcPr>
            <w:tcW w:w="529" w:type="dxa"/>
          </w:tcPr>
          <w:p w14:paraId="02335775" w14:textId="77777777" w:rsidR="00223209" w:rsidRDefault="00223209">
            <w:pPr>
              <w:rPr>
                <w:lang w:val="es-PY"/>
              </w:rPr>
            </w:pPr>
          </w:p>
        </w:tc>
        <w:tc>
          <w:tcPr>
            <w:tcW w:w="529" w:type="dxa"/>
          </w:tcPr>
          <w:p w14:paraId="06AEDCC1" w14:textId="77777777" w:rsidR="00223209" w:rsidRDefault="00223209">
            <w:pPr>
              <w:rPr>
                <w:lang w:val="es-PY"/>
              </w:rPr>
            </w:pPr>
          </w:p>
        </w:tc>
        <w:tc>
          <w:tcPr>
            <w:tcW w:w="529" w:type="dxa"/>
          </w:tcPr>
          <w:p w14:paraId="7D5782E5" w14:textId="77777777" w:rsidR="00223209" w:rsidRDefault="00223209">
            <w:pPr>
              <w:rPr>
                <w:lang w:val="es-PY"/>
              </w:rPr>
            </w:pPr>
          </w:p>
        </w:tc>
        <w:tc>
          <w:tcPr>
            <w:tcW w:w="529" w:type="dxa"/>
          </w:tcPr>
          <w:p w14:paraId="21459786" w14:textId="77777777" w:rsidR="00223209" w:rsidRDefault="00223209">
            <w:pPr>
              <w:rPr>
                <w:lang w:val="es-PY"/>
              </w:rPr>
            </w:pPr>
          </w:p>
        </w:tc>
        <w:tc>
          <w:tcPr>
            <w:tcW w:w="529" w:type="dxa"/>
          </w:tcPr>
          <w:p w14:paraId="05D2C27B" w14:textId="77777777" w:rsidR="00223209" w:rsidRDefault="00223209">
            <w:pPr>
              <w:rPr>
                <w:lang w:val="es-PY"/>
              </w:rPr>
            </w:pPr>
          </w:p>
        </w:tc>
      </w:tr>
      <w:tr w:rsidR="00223209" w14:paraId="2685E6E6" w14:textId="77777777">
        <w:trPr>
          <w:trHeight w:val="630"/>
        </w:trPr>
        <w:tc>
          <w:tcPr>
            <w:tcW w:w="5620" w:type="dxa"/>
          </w:tcPr>
          <w:p w14:paraId="7C7C1593" w14:textId="77777777" w:rsidR="00223209" w:rsidRDefault="00614FFC">
            <w:pPr>
              <w:rPr>
                <w:lang w:val="es-PY"/>
              </w:rPr>
            </w:pPr>
            <w:r>
              <w:rPr>
                <w:lang w:val="es-PY"/>
              </w:rPr>
              <w:t>7. Trabajar en este grupo es como formar parte de un equipo</w:t>
            </w:r>
          </w:p>
        </w:tc>
        <w:tc>
          <w:tcPr>
            <w:tcW w:w="529" w:type="dxa"/>
          </w:tcPr>
          <w:p w14:paraId="3F54A024" w14:textId="77777777" w:rsidR="00223209" w:rsidRDefault="00223209">
            <w:pPr>
              <w:rPr>
                <w:lang w:val="es-PY"/>
              </w:rPr>
            </w:pPr>
          </w:p>
        </w:tc>
        <w:tc>
          <w:tcPr>
            <w:tcW w:w="529" w:type="dxa"/>
          </w:tcPr>
          <w:p w14:paraId="2C904E22" w14:textId="77777777" w:rsidR="00223209" w:rsidRDefault="00223209">
            <w:pPr>
              <w:rPr>
                <w:lang w:val="es-PY"/>
              </w:rPr>
            </w:pPr>
          </w:p>
        </w:tc>
        <w:tc>
          <w:tcPr>
            <w:tcW w:w="529" w:type="dxa"/>
          </w:tcPr>
          <w:p w14:paraId="37124C03" w14:textId="77777777" w:rsidR="00223209" w:rsidRDefault="00223209">
            <w:pPr>
              <w:rPr>
                <w:lang w:val="es-PY"/>
              </w:rPr>
            </w:pPr>
          </w:p>
        </w:tc>
        <w:tc>
          <w:tcPr>
            <w:tcW w:w="529" w:type="dxa"/>
          </w:tcPr>
          <w:p w14:paraId="53FAEAE0" w14:textId="77777777" w:rsidR="00223209" w:rsidRDefault="00223209">
            <w:pPr>
              <w:rPr>
                <w:lang w:val="es-PY"/>
              </w:rPr>
            </w:pPr>
          </w:p>
        </w:tc>
        <w:tc>
          <w:tcPr>
            <w:tcW w:w="529" w:type="dxa"/>
          </w:tcPr>
          <w:p w14:paraId="5C1180C5" w14:textId="77777777" w:rsidR="00223209" w:rsidRDefault="00223209">
            <w:pPr>
              <w:rPr>
                <w:lang w:val="es-PY"/>
              </w:rPr>
            </w:pPr>
          </w:p>
        </w:tc>
      </w:tr>
    </w:tbl>
    <w:p w14:paraId="79F7DD84" w14:textId="77777777" w:rsidR="00223209" w:rsidRDefault="00223209">
      <w:pPr>
        <w:rPr>
          <w:rFonts w:eastAsia="Calibri"/>
          <w:sz w:val="18"/>
          <w:szCs w:val="18"/>
          <w:lang w:val="es-PY"/>
        </w:rPr>
      </w:pPr>
    </w:p>
    <w:tbl>
      <w:tblPr>
        <w:tblStyle w:val="TableNormal"/>
        <w:tblW w:w="8285" w:type="dxa"/>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5640"/>
        <w:gridCol w:w="529"/>
        <w:gridCol w:w="529"/>
        <w:gridCol w:w="529"/>
        <w:gridCol w:w="529"/>
        <w:gridCol w:w="529"/>
      </w:tblGrid>
      <w:tr w:rsidR="00223209" w14:paraId="2C940B85" w14:textId="77777777">
        <w:trPr>
          <w:trHeight w:val="630"/>
        </w:trPr>
        <w:tc>
          <w:tcPr>
            <w:tcW w:w="5640" w:type="dxa"/>
          </w:tcPr>
          <w:p w14:paraId="34FA1A99" w14:textId="77777777" w:rsidR="00223209" w:rsidRDefault="00614FFC">
            <w:pPr>
              <w:rPr>
                <w:lang w:val="es-PY"/>
              </w:rPr>
            </w:pPr>
            <w:r>
              <w:rPr>
                <w:lang w:val="es-PY"/>
              </w:rPr>
              <w:t>8. Acostumbramos a realizar las tareas en equipo, en vez de descargar el peso en la dirección</w:t>
            </w:r>
          </w:p>
        </w:tc>
        <w:tc>
          <w:tcPr>
            <w:tcW w:w="529" w:type="dxa"/>
          </w:tcPr>
          <w:p w14:paraId="79DB2CFB" w14:textId="77777777" w:rsidR="00223209" w:rsidRDefault="00223209">
            <w:pPr>
              <w:rPr>
                <w:lang w:val="es-PY"/>
              </w:rPr>
            </w:pPr>
          </w:p>
        </w:tc>
        <w:tc>
          <w:tcPr>
            <w:tcW w:w="529" w:type="dxa"/>
          </w:tcPr>
          <w:p w14:paraId="68598B5F" w14:textId="77777777" w:rsidR="00223209" w:rsidRDefault="00223209">
            <w:pPr>
              <w:rPr>
                <w:lang w:val="es-PY"/>
              </w:rPr>
            </w:pPr>
          </w:p>
        </w:tc>
        <w:tc>
          <w:tcPr>
            <w:tcW w:w="529" w:type="dxa"/>
          </w:tcPr>
          <w:p w14:paraId="4E44B4D2" w14:textId="77777777" w:rsidR="00223209" w:rsidRDefault="00223209">
            <w:pPr>
              <w:rPr>
                <w:lang w:val="es-PY"/>
              </w:rPr>
            </w:pPr>
          </w:p>
        </w:tc>
        <w:tc>
          <w:tcPr>
            <w:tcW w:w="529" w:type="dxa"/>
          </w:tcPr>
          <w:p w14:paraId="3CD9B90D" w14:textId="77777777" w:rsidR="00223209" w:rsidRDefault="00223209">
            <w:pPr>
              <w:rPr>
                <w:lang w:val="es-PY"/>
              </w:rPr>
            </w:pPr>
          </w:p>
        </w:tc>
        <w:tc>
          <w:tcPr>
            <w:tcW w:w="529" w:type="dxa"/>
          </w:tcPr>
          <w:p w14:paraId="079CFC9F" w14:textId="77777777" w:rsidR="00223209" w:rsidRDefault="00223209">
            <w:pPr>
              <w:rPr>
                <w:lang w:val="es-PY"/>
              </w:rPr>
            </w:pPr>
          </w:p>
        </w:tc>
      </w:tr>
      <w:tr w:rsidR="00223209" w14:paraId="2D3AE0B0" w14:textId="77777777">
        <w:trPr>
          <w:trHeight w:val="630"/>
        </w:trPr>
        <w:tc>
          <w:tcPr>
            <w:tcW w:w="5640" w:type="dxa"/>
          </w:tcPr>
          <w:p w14:paraId="468ACA27" w14:textId="77777777" w:rsidR="00223209" w:rsidRDefault="00614FFC">
            <w:pPr>
              <w:rPr>
                <w:lang w:val="es-PY"/>
              </w:rPr>
            </w:pPr>
            <w:r>
              <w:rPr>
                <w:lang w:val="es-PY"/>
              </w:rPr>
              <w:t>9. Los grupos y “NO” los individuos son los principales</w:t>
            </w:r>
          </w:p>
          <w:p w14:paraId="557A1607" w14:textId="77777777" w:rsidR="00223209" w:rsidRDefault="00614FFC">
            <w:r>
              <w:t>pilares</w:t>
            </w:r>
            <w:r>
              <w:t xml:space="preserve"> de esta institucion</w:t>
            </w:r>
          </w:p>
        </w:tc>
        <w:tc>
          <w:tcPr>
            <w:tcW w:w="529" w:type="dxa"/>
          </w:tcPr>
          <w:p w14:paraId="47ABFEE8" w14:textId="77777777" w:rsidR="00223209" w:rsidRDefault="00223209"/>
        </w:tc>
        <w:tc>
          <w:tcPr>
            <w:tcW w:w="529" w:type="dxa"/>
          </w:tcPr>
          <w:p w14:paraId="2C5EE77E" w14:textId="77777777" w:rsidR="00223209" w:rsidRDefault="00223209"/>
        </w:tc>
        <w:tc>
          <w:tcPr>
            <w:tcW w:w="529" w:type="dxa"/>
          </w:tcPr>
          <w:p w14:paraId="4FE3A51D" w14:textId="77777777" w:rsidR="00223209" w:rsidRDefault="00223209"/>
        </w:tc>
        <w:tc>
          <w:tcPr>
            <w:tcW w:w="529" w:type="dxa"/>
          </w:tcPr>
          <w:p w14:paraId="6B42294B" w14:textId="77777777" w:rsidR="00223209" w:rsidRDefault="00223209"/>
        </w:tc>
        <w:tc>
          <w:tcPr>
            <w:tcW w:w="529" w:type="dxa"/>
          </w:tcPr>
          <w:p w14:paraId="64370154" w14:textId="77777777" w:rsidR="00223209" w:rsidRDefault="00223209"/>
        </w:tc>
      </w:tr>
      <w:tr w:rsidR="00223209" w14:paraId="1EE0D955" w14:textId="77777777">
        <w:trPr>
          <w:trHeight w:val="686"/>
        </w:trPr>
        <w:tc>
          <w:tcPr>
            <w:tcW w:w="5640" w:type="dxa"/>
          </w:tcPr>
          <w:p w14:paraId="46CA8C5D" w14:textId="77777777" w:rsidR="00223209" w:rsidRDefault="00614FFC">
            <w:pPr>
              <w:rPr>
                <w:lang w:val="es-PY"/>
              </w:rPr>
            </w:pPr>
            <w:r>
              <w:rPr>
                <w:lang w:val="es-PY"/>
              </w:rPr>
              <w:t>10. El trabajo se organiza de modo que cada persona entiende la relación entre su trabajo y los objetivos de la organización</w:t>
            </w:r>
          </w:p>
        </w:tc>
        <w:tc>
          <w:tcPr>
            <w:tcW w:w="529" w:type="dxa"/>
          </w:tcPr>
          <w:p w14:paraId="6377B01D" w14:textId="77777777" w:rsidR="00223209" w:rsidRDefault="00223209">
            <w:pPr>
              <w:rPr>
                <w:lang w:val="es-PY"/>
              </w:rPr>
            </w:pPr>
          </w:p>
        </w:tc>
        <w:tc>
          <w:tcPr>
            <w:tcW w:w="529" w:type="dxa"/>
          </w:tcPr>
          <w:p w14:paraId="01AC2AB2" w14:textId="77777777" w:rsidR="00223209" w:rsidRDefault="00223209">
            <w:pPr>
              <w:rPr>
                <w:lang w:val="es-PY"/>
              </w:rPr>
            </w:pPr>
          </w:p>
        </w:tc>
        <w:tc>
          <w:tcPr>
            <w:tcW w:w="529" w:type="dxa"/>
          </w:tcPr>
          <w:p w14:paraId="44EEA031" w14:textId="77777777" w:rsidR="00223209" w:rsidRDefault="00223209">
            <w:pPr>
              <w:rPr>
                <w:lang w:val="es-PY"/>
              </w:rPr>
            </w:pPr>
          </w:p>
        </w:tc>
        <w:tc>
          <w:tcPr>
            <w:tcW w:w="529" w:type="dxa"/>
          </w:tcPr>
          <w:p w14:paraId="1184541E" w14:textId="77777777" w:rsidR="00223209" w:rsidRDefault="00223209">
            <w:pPr>
              <w:rPr>
                <w:lang w:val="es-PY"/>
              </w:rPr>
            </w:pPr>
          </w:p>
        </w:tc>
        <w:tc>
          <w:tcPr>
            <w:tcW w:w="529" w:type="dxa"/>
          </w:tcPr>
          <w:p w14:paraId="1C9BC4FD" w14:textId="77777777" w:rsidR="00223209" w:rsidRDefault="00223209">
            <w:pPr>
              <w:rPr>
                <w:lang w:val="es-PY"/>
              </w:rPr>
            </w:pPr>
          </w:p>
        </w:tc>
      </w:tr>
      <w:tr w:rsidR="00223209" w14:paraId="63FC8173" w14:textId="77777777">
        <w:trPr>
          <w:trHeight w:val="316"/>
        </w:trPr>
        <w:tc>
          <w:tcPr>
            <w:tcW w:w="5640" w:type="dxa"/>
            <w:shd w:val="clear" w:color="auto" w:fill="D9D9D9"/>
          </w:tcPr>
          <w:p w14:paraId="32FE46EE" w14:textId="77777777" w:rsidR="00223209" w:rsidRDefault="00614FFC">
            <w:pPr>
              <w:pStyle w:val="TableParagraph"/>
              <w:spacing w:before="13"/>
              <w:ind w:left="1380"/>
              <w:rPr>
                <w:sz w:val="24"/>
              </w:rPr>
            </w:pPr>
            <w:r>
              <w:rPr>
                <w:sz w:val="24"/>
                <w:lang w:val="es-PY"/>
              </w:rPr>
              <w:t xml:space="preserve"> </w:t>
            </w:r>
            <w:r>
              <w:rPr>
                <w:sz w:val="24"/>
              </w:rPr>
              <w:t>Desarrollo de capacidades</w:t>
            </w:r>
          </w:p>
        </w:tc>
        <w:tc>
          <w:tcPr>
            <w:tcW w:w="529" w:type="dxa"/>
            <w:shd w:val="clear" w:color="auto" w:fill="D9D9D9"/>
          </w:tcPr>
          <w:p w14:paraId="5FF3E303" w14:textId="77777777" w:rsidR="00223209" w:rsidRDefault="00614FFC">
            <w:pPr>
              <w:pStyle w:val="TableParagraph"/>
              <w:spacing w:before="13"/>
              <w:ind w:right="289"/>
              <w:jc w:val="right"/>
              <w:rPr>
                <w:sz w:val="24"/>
              </w:rPr>
            </w:pPr>
            <w:r>
              <w:rPr>
                <w:sz w:val="24"/>
              </w:rPr>
              <w:t>1</w:t>
            </w:r>
          </w:p>
        </w:tc>
        <w:tc>
          <w:tcPr>
            <w:tcW w:w="529" w:type="dxa"/>
            <w:shd w:val="clear" w:color="auto" w:fill="D9D9D9"/>
          </w:tcPr>
          <w:p w14:paraId="2A58E007" w14:textId="77777777" w:rsidR="00223209" w:rsidRDefault="00614FFC">
            <w:pPr>
              <w:pStyle w:val="TableParagraph"/>
              <w:spacing w:before="13"/>
              <w:ind w:right="289"/>
              <w:jc w:val="right"/>
              <w:rPr>
                <w:sz w:val="24"/>
              </w:rPr>
            </w:pPr>
            <w:r>
              <w:rPr>
                <w:sz w:val="24"/>
              </w:rPr>
              <w:t>2</w:t>
            </w:r>
          </w:p>
        </w:tc>
        <w:tc>
          <w:tcPr>
            <w:tcW w:w="529" w:type="dxa"/>
            <w:shd w:val="clear" w:color="auto" w:fill="D9D9D9"/>
          </w:tcPr>
          <w:p w14:paraId="2E9742A3" w14:textId="77777777" w:rsidR="00223209" w:rsidRDefault="00614FFC">
            <w:pPr>
              <w:pStyle w:val="TableParagraph"/>
              <w:spacing w:before="13"/>
              <w:ind w:right="289"/>
              <w:jc w:val="right"/>
              <w:rPr>
                <w:sz w:val="24"/>
              </w:rPr>
            </w:pPr>
            <w:r>
              <w:rPr>
                <w:sz w:val="24"/>
              </w:rPr>
              <w:t>3</w:t>
            </w:r>
          </w:p>
        </w:tc>
        <w:tc>
          <w:tcPr>
            <w:tcW w:w="529" w:type="dxa"/>
            <w:shd w:val="clear" w:color="auto" w:fill="D9D9D9"/>
          </w:tcPr>
          <w:p w14:paraId="7BE435BD" w14:textId="77777777" w:rsidR="00223209" w:rsidRDefault="00614FFC">
            <w:pPr>
              <w:pStyle w:val="TableParagraph"/>
              <w:spacing w:before="13"/>
              <w:ind w:right="289"/>
              <w:jc w:val="right"/>
              <w:rPr>
                <w:sz w:val="24"/>
              </w:rPr>
            </w:pPr>
            <w:r>
              <w:rPr>
                <w:sz w:val="24"/>
              </w:rPr>
              <w:t>4</w:t>
            </w:r>
          </w:p>
        </w:tc>
        <w:tc>
          <w:tcPr>
            <w:tcW w:w="529" w:type="dxa"/>
            <w:shd w:val="clear" w:color="auto" w:fill="D9D9D9"/>
          </w:tcPr>
          <w:p w14:paraId="7CEE7B48" w14:textId="77777777" w:rsidR="00223209" w:rsidRDefault="00614FFC">
            <w:pPr>
              <w:pStyle w:val="TableParagraph"/>
              <w:spacing w:before="13"/>
              <w:ind w:right="289"/>
              <w:jc w:val="right"/>
              <w:rPr>
                <w:sz w:val="24"/>
              </w:rPr>
            </w:pPr>
            <w:r>
              <w:rPr>
                <w:sz w:val="24"/>
              </w:rPr>
              <w:t>5</w:t>
            </w:r>
          </w:p>
        </w:tc>
      </w:tr>
      <w:tr w:rsidR="00223209" w14:paraId="06CB39CE" w14:textId="77777777">
        <w:trPr>
          <w:trHeight w:val="630"/>
        </w:trPr>
        <w:tc>
          <w:tcPr>
            <w:tcW w:w="5640" w:type="dxa"/>
          </w:tcPr>
          <w:p w14:paraId="68FF0233" w14:textId="77777777" w:rsidR="00223209" w:rsidRDefault="00614FFC">
            <w:pPr>
              <w:pStyle w:val="TableParagraph"/>
              <w:spacing w:before="35" w:line="280" w:lineRule="atLeast"/>
              <w:ind w:left="80" w:right="144"/>
              <w:rPr>
                <w:sz w:val="24"/>
                <w:lang w:val="es-PY"/>
              </w:rPr>
            </w:pPr>
            <w:r>
              <w:rPr>
                <w:sz w:val="24"/>
                <w:lang w:val="es-PY"/>
              </w:rPr>
              <w:t xml:space="preserve">11. La autoridad se delega de modo que las personas </w:t>
            </w:r>
            <w:r>
              <w:rPr>
                <w:sz w:val="24"/>
                <w:lang w:val="es-PY"/>
              </w:rPr>
              <w:t>puedan actuar por sí mismas.</w:t>
            </w:r>
          </w:p>
        </w:tc>
        <w:tc>
          <w:tcPr>
            <w:tcW w:w="529" w:type="dxa"/>
          </w:tcPr>
          <w:p w14:paraId="1A044E2C" w14:textId="77777777" w:rsidR="00223209" w:rsidRDefault="00223209">
            <w:pPr>
              <w:pStyle w:val="TableParagraph"/>
              <w:rPr>
                <w:sz w:val="24"/>
                <w:lang w:val="es-PY"/>
              </w:rPr>
            </w:pPr>
          </w:p>
        </w:tc>
        <w:tc>
          <w:tcPr>
            <w:tcW w:w="529" w:type="dxa"/>
          </w:tcPr>
          <w:p w14:paraId="3237BA30" w14:textId="77777777" w:rsidR="00223209" w:rsidRDefault="00223209">
            <w:pPr>
              <w:pStyle w:val="TableParagraph"/>
              <w:rPr>
                <w:sz w:val="24"/>
                <w:lang w:val="es-PY"/>
              </w:rPr>
            </w:pPr>
          </w:p>
        </w:tc>
        <w:tc>
          <w:tcPr>
            <w:tcW w:w="529" w:type="dxa"/>
          </w:tcPr>
          <w:p w14:paraId="1EEE92DD" w14:textId="77777777" w:rsidR="00223209" w:rsidRDefault="00223209">
            <w:pPr>
              <w:pStyle w:val="TableParagraph"/>
              <w:rPr>
                <w:sz w:val="24"/>
                <w:lang w:val="es-PY"/>
              </w:rPr>
            </w:pPr>
          </w:p>
        </w:tc>
        <w:tc>
          <w:tcPr>
            <w:tcW w:w="529" w:type="dxa"/>
          </w:tcPr>
          <w:p w14:paraId="4184F071" w14:textId="77777777" w:rsidR="00223209" w:rsidRDefault="00223209">
            <w:pPr>
              <w:pStyle w:val="TableParagraph"/>
              <w:rPr>
                <w:sz w:val="24"/>
                <w:lang w:val="es-PY"/>
              </w:rPr>
            </w:pPr>
          </w:p>
        </w:tc>
        <w:tc>
          <w:tcPr>
            <w:tcW w:w="529" w:type="dxa"/>
          </w:tcPr>
          <w:p w14:paraId="2408F5D2" w14:textId="77777777" w:rsidR="00223209" w:rsidRDefault="00223209">
            <w:pPr>
              <w:pStyle w:val="TableParagraph"/>
              <w:rPr>
                <w:sz w:val="24"/>
                <w:lang w:val="es-PY"/>
              </w:rPr>
            </w:pPr>
          </w:p>
        </w:tc>
      </w:tr>
      <w:tr w:rsidR="00223209" w14:paraId="6612DE1A" w14:textId="77777777">
        <w:trPr>
          <w:trHeight w:val="630"/>
        </w:trPr>
        <w:tc>
          <w:tcPr>
            <w:tcW w:w="5640" w:type="dxa"/>
          </w:tcPr>
          <w:p w14:paraId="3D75565F" w14:textId="77777777" w:rsidR="00223209" w:rsidRDefault="00614FFC">
            <w:pPr>
              <w:pStyle w:val="TableParagraph"/>
              <w:spacing w:before="35" w:line="280" w:lineRule="atLeast"/>
              <w:ind w:left="80" w:right="158"/>
              <w:rPr>
                <w:sz w:val="24"/>
                <w:lang w:val="es-PY"/>
              </w:rPr>
            </w:pPr>
            <w:r>
              <w:rPr>
                <w:sz w:val="24"/>
                <w:lang w:val="es-PY"/>
              </w:rPr>
              <w:t>12. Se les proporciona capacitación a los futuros líderes del grupo</w:t>
            </w:r>
          </w:p>
        </w:tc>
        <w:tc>
          <w:tcPr>
            <w:tcW w:w="529" w:type="dxa"/>
          </w:tcPr>
          <w:p w14:paraId="597F5FBD" w14:textId="77777777" w:rsidR="00223209" w:rsidRDefault="00223209">
            <w:pPr>
              <w:pStyle w:val="TableParagraph"/>
              <w:rPr>
                <w:sz w:val="24"/>
                <w:lang w:val="es-PY"/>
              </w:rPr>
            </w:pPr>
          </w:p>
        </w:tc>
        <w:tc>
          <w:tcPr>
            <w:tcW w:w="529" w:type="dxa"/>
          </w:tcPr>
          <w:p w14:paraId="0688BEB7" w14:textId="77777777" w:rsidR="00223209" w:rsidRDefault="00223209">
            <w:pPr>
              <w:pStyle w:val="TableParagraph"/>
              <w:rPr>
                <w:sz w:val="24"/>
                <w:lang w:val="es-PY"/>
              </w:rPr>
            </w:pPr>
          </w:p>
        </w:tc>
        <w:tc>
          <w:tcPr>
            <w:tcW w:w="529" w:type="dxa"/>
          </w:tcPr>
          <w:p w14:paraId="470918EB" w14:textId="77777777" w:rsidR="00223209" w:rsidRDefault="00223209">
            <w:pPr>
              <w:pStyle w:val="TableParagraph"/>
              <w:rPr>
                <w:sz w:val="24"/>
                <w:lang w:val="es-PY"/>
              </w:rPr>
            </w:pPr>
          </w:p>
        </w:tc>
        <w:tc>
          <w:tcPr>
            <w:tcW w:w="529" w:type="dxa"/>
          </w:tcPr>
          <w:p w14:paraId="430DD02E" w14:textId="77777777" w:rsidR="00223209" w:rsidRDefault="00223209">
            <w:pPr>
              <w:pStyle w:val="TableParagraph"/>
              <w:rPr>
                <w:sz w:val="24"/>
                <w:lang w:val="es-PY"/>
              </w:rPr>
            </w:pPr>
          </w:p>
        </w:tc>
        <w:tc>
          <w:tcPr>
            <w:tcW w:w="529" w:type="dxa"/>
          </w:tcPr>
          <w:p w14:paraId="03F84244" w14:textId="77777777" w:rsidR="00223209" w:rsidRDefault="00223209">
            <w:pPr>
              <w:pStyle w:val="TableParagraph"/>
              <w:rPr>
                <w:sz w:val="24"/>
                <w:lang w:val="es-PY"/>
              </w:rPr>
            </w:pPr>
          </w:p>
        </w:tc>
      </w:tr>
      <w:tr w:rsidR="00223209" w14:paraId="35FCEC42" w14:textId="77777777">
        <w:trPr>
          <w:trHeight w:val="630"/>
        </w:trPr>
        <w:tc>
          <w:tcPr>
            <w:tcW w:w="5640" w:type="dxa"/>
          </w:tcPr>
          <w:p w14:paraId="7CDF7C82" w14:textId="77777777" w:rsidR="00223209" w:rsidRDefault="00614FFC">
            <w:pPr>
              <w:pStyle w:val="TableParagraph"/>
              <w:spacing w:before="35" w:line="280" w:lineRule="atLeast"/>
              <w:ind w:left="80" w:right="72"/>
              <w:rPr>
                <w:sz w:val="24"/>
                <w:lang w:val="es-PY"/>
              </w:rPr>
            </w:pPr>
            <w:r>
              <w:rPr>
                <w:sz w:val="24"/>
                <w:lang w:val="es-PY"/>
              </w:rPr>
              <w:t>13. Esta institución</w:t>
            </w:r>
            <w:r>
              <w:rPr>
                <w:sz w:val="24"/>
                <w:lang w:val="es-PY"/>
              </w:rPr>
              <w:t xml:space="preserve"> invierte continuamente en el desarrollo de las capacidades de sus miembros</w:t>
            </w:r>
          </w:p>
        </w:tc>
        <w:tc>
          <w:tcPr>
            <w:tcW w:w="529" w:type="dxa"/>
          </w:tcPr>
          <w:p w14:paraId="24B88B1A" w14:textId="77777777" w:rsidR="00223209" w:rsidRDefault="00223209">
            <w:pPr>
              <w:pStyle w:val="TableParagraph"/>
              <w:rPr>
                <w:sz w:val="24"/>
                <w:lang w:val="es-PY"/>
              </w:rPr>
            </w:pPr>
          </w:p>
        </w:tc>
        <w:tc>
          <w:tcPr>
            <w:tcW w:w="529" w:type="dxa"/>
          </w:tcPr>
          <w:p w14:paraId="56BD324B" w14:textId="77777777" w:rsidR="00223209" w:rsidRDefault="00223209">
            <w:pPr>
              <w:pStyle w:val="TableParagraph"/>
              <w:rPr>
                <w:sz w:val="24"/>
                <w:lang w:val="es-PY"/>
              </w:rPr>
            </w:pPr>
          </w:p>
        </w:tc>
        <w:tc>
          <w:tcPr>
            <w:tcW w:w="529" w:type="dxa"/>
          </w:tcPr>
          <w:p w14:paraId="333F5CE2" w14:textId="77777777" w:rsidR="00223209" w:rsidRDefault="00223209">
            <w:pPr>
              <w:pStyle w:val="TableParagraph"/>
              <w:rPr>
                <w:sz w:val="24"/>
                <w:lang w:val="es-PY"/>
              </w:rPr>
            </w:pPr>
          </w:p>
        </w:tc>
        <w:tc>
          <w:tcPr>
            <w:tcW w:w="529" w:type="dxa"/>
          </w:tcPr>
          <w:p w14:paraId="20DB2AB0" w14:textId="77777777" w:rsidR="00223209" w:rsidRDefault="00223209">
            <w:pPr>
              <w:pStyle w:val="TableParagraph"/>
              <w:rPr>
                <w:sz w:val="24"/>
                <w:lang w:val="es-PY"/>
              </w:rPr>
            </w:pPr>
          </w:p>
        </w:tc>
        <w:tc>
          <w:tcPr>
            <w:tcW w:w="529" w:type="dxa"/>
          </w:tcPr>
          <w:p w14:paraId="13015A96" w14:textId="77777777" w:rsidR="00223209" w:rsidRDefault="00223209">
            <w:pPr>
              <w:pStyle w:val="TableParagraph"/>
              <w:rPr>
                <w:sz w:val="24"/>
                <w:lang w:val="es-PY"/>
              </w:rPr>
            </w:pPr>
          </w:p>
        </w:tc>
      </w:tr>
      <w:tr w:rsidR="00223209" w14:paraId="594AB871" w14:textId="77777777">
        <w:trPr>
          <w:trHeight w:val="630"/>
        </w:trPr>
        <w:tc>
          <w:tcPr>
            <w:tcW w:w="5640" w:type="dxa"/>
          </w:tcPr>
          <w:p w14:paraId="4300698E" w14:textId="77777777" w:rsidR="00223209" w:rsidRDefault="00614FFC">
            <w:pPr>
              <w:pStyle w:val="TableParagraph"/>
              <w:spacing w:before="35" w:line="280" w:lineRule="atLeast"/>
              <w:ind w:left="80" w:right="591"/>
              <w:rPr>
                <w:sz w:val="24"/>
                <w:lang w:val="es-PY"/>
              </w:rPr>
            </w:pPr>
            <w:r>
              <w:rPr>
                <w:sz w:val="24"/>
                <w:lang w:val="es-PY"/>
              </w:rPr>
              <w:t>14. La capacidad de las personas es vista como una fuente importante de ventaja competitiva</w:t>
            </w:r>
          </w:p>
        </w:tc>
        <w:tc>
          <w:tcPr>
            <w:tcW w:w="529" w:type="dxa"/>
          </w:tcPr>
          <w:p w14:paraId="01DE54AA" w14:textId="77777777" w:rsidR="00223209" w:rsidRDefault="00223209">
            <w:pPr>
              <w:pStyle w:val="TableParagraph"/>
              <w:rPr>
                <w:sz w:val="24"/>
                <w:lang w:val="es-PY"/>
              </w:rPr>
            </w:pPr>
          </w:p>
        </w:tc>
        <w:tc>
          <w:tcPr>
            <w:tcW w:w="529" w:type="dxa"/>
          </w:tcPr>
          <w:p w14:paraId="4962BCB3" w14:textId="77777777" w:rsidR="00223209" w:rsidRDefault="00223209">
            <w:pPr>
              <w:pStyle w:val="TableParagraph"/>
              <w:rPr>
                <w:sz w:val="24"/>
                <w:lang w:val="es-PY"/>
              </w:rPr>
            </w:pPr>
          </w:p>
        </w:tc>
        <w:tc>
          <w:tcPr>
            <w:tcW w:w="529" w:type="dxa"/>
          </w:tcPr>
          <w:p w14:paraId="6BEDE8AF" w14:textId="77777777" w:rsidR="00223209" w:rsidRDefault="00223209">
            <w:pPr>
              <w:pStyle w:val="TableParagraph"/>
              <w:rPr>
                <w:sz w:val="24"/>
                <w:lang w:val="es-PY"/>
              </w:rPr>
            </w:pPr>
          </w:p>
        </w:tc>
        <w:tc>
          <w:tcPr>
            <w:tcW w:w="529" w:type="dxa"/>
          </w:tcPr>
          <w:p w14:paraId="21046143" w14:textId="77777777" w:rsidR="00223209" w:rsidRDefault="00223209">
            <w:pPr>
              <w:pStyle w:val="TableParagraph"/>
              <w:rPr>
                <w:sz w:val="24"/>
                <w:lang w:val="es-PY"/>
              </w:rPr>
            </w:pPr>
          </w:p>
        </w:tc>
        <w:tc>
          <w:tcPr>
            <w:tcW w:w="529" w:type="dxa"/>
          </w:tcPr>
          <w:p w14:paraId="4013F92B" w14:textId="77777777" w:rsidR="00223209" w:rsidRDefault="00223209">
            <w:pPr>
              <w:pStyle w:val="TableParagraph"/>
              <w:rPr>
                <w:sz w:val="24"/>
                <w:lang w:val="es-PY"/>
              </w:rPr>
            </w:pPr>
          </w:p>
        </w:tc>
      </w:tr>
      <w:tr w:rsidR="00223209" w14:paraId="03356A98" w14:textId="77777777">
        <w:trPr>
          <w:trHeight w:val="629"/>
        </w:trPr>
        <w:tc>
          <w:tcPr>
            <w:tcW w:w="5640" w:type="dxa"/>
          </w:tcPr>
          <w:p w14:paraId="2292AE61" w14:textId="77777777" w:rsidR="00223209" w:rsidRDefault="00614FFC">
            <w:pPr>
              <w:pStyle w:val="TableParagraph"/>
              <w:spacing w:before="35" w:line="280" w:lineRule="atLeast"/>
              <w:ind w:left="80" w:right="65"/>
              <w:rPr>
                <w:sz w:val="24"/>
                <w:lang w:val="es-PY"/>
              </w:rPr>
            </w:pPr>
            <w:r>
              <w:rPr>
                <w:sz w:val="24"/>
                <w:lang w:val="es-PY"/>
              </w:rPr>
              <w:t xml:space="preserve">15. A menudo surgen problemas porque no disponemos de las </w:t>
            </w:r>
            <w:r>
              <w:rPr>
                <w:sz w:val="24"/>
                <w:lang w:val="es-PY"/>
              </w:rPr>
              <w:t>habilidades necesarias para hacer el trabajo</w:t>
            </w:r>
          </w:p>
        </w:tc>
        <w:tc>
          <w:tcPr>
            <w:tcW w:w="529" w:type="dxa"/>
          </w:tcPr>
          <w:p w14:paraId="70388538" w14:textId="77777777" w:rsidR="00223209" w:rsidRDefault="00223209">
            <w:pPr>
              <w:pStyle w:val="TableParagraph"/>
              <w:rPr>
                <w:sz w:val="24"/>
                <w:lang w:val="es-PY"/>
              </w:rPr>
            </w:pPr>
          </w:p>
        </w:tc>
        <w:tc>
          <w:tcPr>
            <w:tcW w:w="529" w:type="dxa"/>
          </w:tcPr>
          <w:p w14:paraId="435BA835" w14:textId="77777777" w:rsidR="00223209" w:rsidRDefault="00223209">
            <w:pPr>
              <w:pStyle w:val="TableParagraph"/>
              <w:rPr>
                <w:sz w:val="24"/>
                <w:lang w:val="es-PY"/>
              </w:rPr>
            </w:pPr>
          </w:p>
        </w:tc>
        <w:tc>
          <w:tcPr>
            <w:tcW w:w="529" w:type="dxa"/>
          </w:tcPr>
          <w:p w14:paraId="2E50E4A1" w14:textId="77777777" w:rsidR="00223209" w:rsidRDefault="00223209">
            <w:pPr>
              <w:pStyle w:val="TableParagraph"/>
              <w:rPr>
                <w:sz w:val="24"/>
                <w:lang w:val="es-PY"/>
              </w:rPr>
            </w:pPr>
          </w:p>
        </w:tc>
        <w:tc>
          <w:tcPr>
            <w:tcW w:w="529" w:type="dxa"/>
          </w:tcPr>
          <w:p w14:paraId="705FB320" w14:textId="77777777" w:rsidR="00223209" w:rsidRDefault="00223209">
            <w:pPr>
              <w:pStyle w:val="TableParagraph"/>
              <w:rPr>
                <w:sz w:val="24"/>
                <w:lang w:val="es-PY"/>
              </w:rPr>
            </w:pPr>
          </w:p>
        </w:tc>
        <w:tc>
          <w:tcPr>
            <w:tcW w:w="529" w:type="dxa"/>
          </w:tcPr>
          <w:p w14:paraId="2267CD23" w14:textId="77777777" w:rsidR="00223209" w:rsidRDefault="00223209">
            <w:pPr>
              <w:pStyle w:val="TableParagraph"/>
              <w:rPr>
                <w:sz w:val="24"/>
                <w:lang w:val="es-PY"/>
              </w:rPr>
            </w:pPr>
          </w:p>
        </w:tc>
      </w:tr>
      <w:tr w:rsidR="00223209" w14:paraId="254AF653" w14:textId="77777777">
        <w:trPr>
          <w:trHeight w:val="316"/>
        </w:trPr>
        <w:tc>
          <w:tcPr>
            <w:tcW w:w="5640" w:type="dxa"/>
            <w:shd w:val="clear" w:color="auto" w:fill="D9D9D9"/>
          </w:tcPr>
          <w:p w14:paraId="33470982" w14:textId="77777777" w:rsidR="00223209" w:rsidRDefault="00614FFC">
            <w:pPr>
              <w:pStyle w:val="TableParagraph"/>
              <w:spacing w:before="13"/>
              <w:ind w:left="2305"/>
              <w:rPr>
                <w:sz w:val="24"/>
              </w:rPr>
            </w:pPr>
            <w:r>
              <w:rPr>
                <w:sz w:val="24"/>
              </w:rPr>
              <w:t>Valores</w:t>
            </w:r>
          </w:p>
        </w:tc>
        <w:tc>
          <w:tcPr>
            <w:tcW w:w="529" w:type="dxa"/>
            <w:shd w:val="clear" w:color="auto" w:fill="D9D9D9"/>
          </w:tcPr>
          <w:p w14:paraId="47449439" w14:textId="77777777" w:rsidR="00223209" w:rsidRDefault="00614FFC">
            <w:pPr>
              <w:pStyle w:val="TableParagraph"/>
              <w:spacing w:before="13"/>
              <w:ind w:right="289"/>
              <w:jc w:val="right"/>
              <w:rPr>
                <w:sz w:val="24"/>
              </w:rPr>
            </w:pPr>
            <w:r>
              <w:rPr>
                <w:sz w:val="24"/>
              </w:rPr>
              <w:t>1</w:t>
            </w:r>
          </w:p>
        </w:tc>
        <w:tc>
          <w:tcPr>
            <w:tcW w:w="529" w:type="dxa"/>
            <w:shd w:val="clear" w:color="auto" w:fill="D9D9D9"/>
          </w:tcPr>
          <w:p w14:paraId="2CF730F1" w14:textId="77777777" w:rsidR="00223209" w:rsidRDefault="00614FFC">
            <w:pPr>
              <w:pStyle w:val="TableParagraph"/>
              <w:spacing w:before="13"/>
              <w:ind w:right="289"/>
              <w:jc w:val="right"/>
              <w:rPr>
                <w:sz w:val="24"/>
              </w:rPr>
            </w:pPr>
            <w:r>
              <w:rPr>
                <w:sz w:val="24"/>
              </w:rPr>
              <w:t>2</w:t>
            </w:r>
          </w:p>
        </w:tc>
        <w:tc>
          <w:tcPr>
            <w:tcW w:w="529" w:type="dxa"/>
            <w:shd w:val="clear" w:color="auto" w:fill="D9D9D9"/>
          </w:tcPr>
          <w:p w14:paraId="221D460D" w14:textId="77777777" w:rsidR="00223209" w:rsidRDefault="00614FFC">
            <w:pPr>
              <w:pStyle w:val="TableParagraph"/>
              <w:spacing w:before="13"/>
              <w:ind w:right="289"/>
              <w:jc w:val="right"/>
              <w:rPr>
                <w:sz w:val="24"/>
              </w:rPr>
            </w:pPr>
            <w:r>
              <w:rPr>
                <w:sz w:val="24"/>
              </w:rPr>
              <w:t>3</w:t>
            </w:r>
          </w:p>
        </w:tc>
        <w:tc>
          <w:tcPr>
            <w:tcW w:w="529" w:type="dxa"/>
            <w:shd w:val="clear" w:color="auto" w:fill="D9D9D9"/>
          </w:tcPr>
          <w:p w14:paraId="5815128D" w14:textId="77777777" w:rsidR="00223209" w:rsidRDefault="00614FFC">
            <w:pPr>
              <w:pStyle w:val="TableParagraph"/>
              <w:spacing w:before="13"/>
              <w:ind w:right="289"/>
              <w:jc w:val="right"/>
              <w:rPr>
                <w:sz w:val="24"/>
              </w:rPr>
            </w:pPr>
            <w:r>
              <w:rPr>
                <w:sz w:val="24"/>
              </w:rPr>
              <w:t>4</w:t>
            </w:r>
          </w:p>
        </w:tc>
        <w:tc>
          <w:tcPr>
            <w:tcW w:w="529" w:type="dxa"/>
            <w:shd w:val="clear" w:color="auto" w:fill="D9D9D9"/>
          </w:tcPr>
          <w:p w14:paraId="3B757D0C" w14:textId="77777777" w:rsidR="00223209" w:rsidRDefault="00614FFC">
            <w:pPr>
              <w:pStyle w:val="TableParagraph"/>
              <w:spacing w:before="13"/>
              <w:ind w:right="289"/>
              <w:jc w:val="right"/>
              <w:rPr>
                <w:sz w:val="24"/>
              </w:rPr>
            </w:pPr>
            <w:r>
              <w:rPr>
                <w:sz w:val="24"/>
              </w:rPr>
              <w:t>5</w:t>
            </w:r>
          </w:p>
        </w:tc>
      </w:tr>
      <w:tr w:rsidR="00223209" w14:paraId="7EFAA6DB" w14:textId="77777777">
        <w:trPr>
          <w:trHeight w:val="316"/>
        </w:trPr>
        <w:tc>
          <w:tcPr>
            <w:tcW w:w="5640" w:type="dxa"/>
          </w:tcPr>
          <w:p w14:paraId="47D89423" w14:textId="77777777" w:rsidR="00223209" w:rsidRDefault="00614FFC">
            <w:pPr>
              <w:pStyle w:val="TableParagraph"/>
              <w:spacing w:before="13"/>
              <w:ind w:left="80"/>
              <w:rPr>
                <w:sz w:val="24"/>
                <w:lang w:val="es-PY"/>
              </w:rPr>
            </w:pPr>
            <w:r>
              <w:rPr>
                <w:sz w:val="24"/>
                <w:lang w:val="es-PY"/>
              </w:rPr>
              <w:t>16. Los líderes y directores practican lo que pregonan</w:t>
            </w:r>
          </w:p>
        </w:tc>
        <w:tc>
          <w:tcPr>
            <w:tcW w:w="529" w:type="dxa"/>
          </w:tcPr>
          <w:p w14:paraId="5AB7CF37" w14:textId="77777777" w:rsidR="00223209" w:rsidRDefault="00223209">
            <w:pPr>
              <w:pStyle w:val="TableParagraph"/>
              <w:rPr>
                <w:sz w:val="24"/>
                <w:lang w:val="es-PY"/>
              </w:rPr>
            </w:pPr>
          </w:p>
        </w:tc>
        <w:tc>
          <w:tcPr>
            <w:tcW w:w="529" w:type="dxa"/>
          </w:tcPr>
          <w:p w14:paraId="58955C47" w14:textId="77777777" w:rsidR="00223209" w:rsidRDefault="00223209">
            <w:pPr>
              <w:pStyle w:val="TableParagraph"/>
              <w:rPr>
                <w:sz w:val="24"/>
                <w:lang w:val="es-PY"/>
              </w:rPr>
            </w:pPr>
          </w:p>
        </w:tc>
        <w:tc>
          <w:tcPr>
            <w:tcW w:w="529" w:type="dxa"/>
          </w:tcPr>
          <w:p w14:paraId="7501EDD3" w14:textId="77777777" w:rsidR="00223209" w:rsidRDefault="00223209">
            <w:pPr>
              <w:pStyle w:val="TableParagraph"/>
              <w:rPr>
                <w:sz w:val="24"/>
                <w:lang w:val="es-PY"/>
              </w:rPr>
            </w:pPr>
          </w:p>
        </w:tc>
        <w:tc>
          <w:tcPr>
            <w:tcW w:w="529" w:type="dxa"/>
          </w:tcPr>
          <w:p w14:paraId="660DB647" w14:textId="77777777" w:rsidR="00223209" w:rsidRDefault="00223209">
            <w:pPr>
              <w:pStyle w:val="TableParagraph"/>
              <w:rPr>
                <w:sz w:val="24"/>
                <w:lang w:val="es-PY"/>
              </w:rPr>
            </w:pPr>
          </w:p>
        </w:tc>
        <w:tc>
          <w:tcPr>
            <w:tcW w:w="529" w:type="dxa"/>
          </w:tcPr>
          <w:p w14:paraId="3716C119" w14:textId="77777777" w:rsidR="00223209" w:rsidRDefault="00223209">
            <w:pPr>
              <w:pStyle w:val="TableParagraph"/>
              <w:rPr>
                <w:sz w:val="24"/>
                <w:lang w:val="es-PY"/>
              </w:rPr>
            </w:pPr>
          </w:p>
        </w:tc>
      </w:tr>
      <w:tr w:rsidR="00223209" w14:paraId="445D427F" w14:textId="77777777">
        <w:trPr>
          <w:trHeight w:val="630"/>
        </w:trPr>
        <w:tc>
          <w:tcPr>
            <w:tcW w:w="5640" w:type="dxa"/>
          </w:tcPr>
          <w:p w14:paraId="70E02A66" w14:textId="77777777" w:rsidR="00223209" w:rsidRDefault="00614FFC">
            <w:pPr>
              <w:pStyle w:val="TableParagraph"/>
              <w:spacing w:before="35" w:line="280" w:lineRule="atLeast"/>
              <w:ind w:left="80" w:right="385"/>
              <w:rPr>
                <w:sz w:val="24"/>
                <w:lang w:val="es-PY"/>
              </w:rPr>
            </w:pPr>
            <w:r>
              <w:rPr>
                <w:sz w:val="24"/>
                <w:lang w:val="es-PY"/>
              </w:rPr>
              <w:t>17. Existe un estilo de dirección característico con un conjunto de prácticas distintivas</w:t>
            </w:r>
          </w:p>
        </w:tc>
        <w:tc>
          <w:tcPr>
            <w:tcW w:w="529" w:type="dxa"/>
          </w:tcPr>
          <w:p w14:paraId="62C77B38" w14:textId="77777777" w:rsidR="00223209" w:rsidRDefault="00223209">
            <w:pPr>
              <w:pStyle w:val="TableParagraph"/>
              <w:rPr>
                <w:sz w:val="24"/>
                <w:lang w:val="es-PY"/>
              </w:rPr>
            </w:pPr>
          </w:p>
        </w:tc>
        <w:tc>
          <w:tcPr>
            <w:tcW w:w="529" w:type="dxa"/>
          </w:tcPr>
          <w:p w14:paraId="19CF1067" w14:textId="77777777" w:rsidR="00223209" w:rsidRDefault="00223209">
            <w:pPr>
              <w:pStyle w:val="TableParagraph"/>
              <w:rPr>
                <w:sz w:val="24"/>
                <w:lang w:val="es-PY"/>
              </w:rPr>
            </w:pPr>
          </w:p>
        </w:tc>
        <w:tc>
          <w:tcPr>
            <w:tcW w:w="529" w:type="dxa"/>
          </w:tcPr>
          <w:p w14:paraId="37B4F8F7" w14:textId="77777777" w:rsidR="00223209" w:rsidRDefault="00223209">
            <w:pPr>
              <w:pStyle w:val="TableParagraph"/>
              <w:rPr>
                <w:sz w:val="24"/>
                <w:lang w:val="es-PY"/>
              </w:rPr>
            </w:pPr>
          </w:p>
        </w:tc>
        <w:tc>
          <w:tcPr>
            <w:tcW w:w="529" w:type="dxa"/>
          </w:tcPr>
          <w:p w14:paraId="34BFE264" w14:textId="77777777" w:rsidR="00223209" w:rsidRDefault="00223209">
            <w:pPr>
              <w:pStyle w:val="TableParagraph"/>
              <w:rPr>
                <w:sz w:val="24"/>
                <w:lang w:val="es-PY"/>
              </w:rPr>
            </w:pPr>
          </w:p>
        </w:tc>
        <w:tc>
          <w:tcPr>
            <w:tcW w:w="529" w:type="dxa"/>
          </w:tcPr>
          <w:p w14:paraId="405CD4D2" w14:textId="77777777" w:rsidR="00223209" w:rsidRDefault="00223209">
            <w:pPr>
              <w:pStyle w:val="TableParagraph"/>
              <w:rPr>
                <w:sz w:val="24"/>
                <w:lang w:val="es-PY"/>
              </w:rPr>
            </w:pPr>
          </w:p>
        </w:tc>
      </w:tr>
      <w:tr w:rsidR="00223209" w14:paraId="513A13AA" w14:textId="77777777">
        <w:trPr>
          <w:trHeight w:val="630"/>
        </w:trPr>
        <w:tc>
          <w:tcPr>
            <w:tcW w:w="5640" w:type="dxa"/>
          </w:tcPr>
          <w:p w14:paraId="48CCE38B" w14:textId="77777777" w:rsidR="00223209" w:rsidRDefault="00614FFC">
            <w:pPr>
              <w:pStyle w:val="TableParagraph"/>
              <w:spacing w:before="35" w:line="280" w:lineRule="atLeast"/>
              <w:ind w:left="80" w:right="58"/>
              <w:rPr>
                <w:sz w:val="24"/>
                <w:lang w:val="es-PY"/>
              </w:rPr>
            </w:pPr>
            <w:r>
              <w:rPr>
                <w:sz w:val="24"/>
                <w:lang w:val="es-PY"/>
              </w:rPr>
              <w:t xml:space="preserve">18. Existe un </w:t>
            </w:r>
            <w:r>
              <w:rPr>
                <w:sz w:val="24"/>
                <w:lang w:val="es-PY"/>
              </w:rPr>
              <w:t>conjunto de valores claro y consistente que rige la forma en que nos conducimos</w:t>
            </w:r>
          </w:p>
        </w:tc>
        <w:tc>
          <w:tcPr>
            <w:tcW w:w="529" w:type="dxa"/>
          </w:tcPr>
          <w:p w14:paraId="77422A6D" w14:textId="77777777" w:rsidR="00223209" w:rsidRDefault="00223209">
            <w:pPr>
              <w:pStyle w:val="TableParagraph"/>
              <w:rPr>
                <w:sz w:val="24"/>
                <w:lang w:val="es-PY"/>
              </w:rPr>
            </w:pPr>
          </w:p>
        </w:tc>
        <w:tc>
          <w:tcPr>
            <w:tcW w:w="529" w:type="dxa"/>
          </w:tcPr>
          <w:p w14:paraId="40629D1F" w14:textId="77777777" w:rsidR="00223209" w:rsidRDefault="00223209">
            <w:pPr>
              <w:pStyle w:val="TableParagraph"/>
              <w:rPr>
                <w:sz w:val="24"/>
                <w:lang w:val="es-PY"/>
              </w:rPr>
            </w:pPr>
          </w:p>
        </w:tc>
        <w:tc>
          <w:tcPr>
            <w:tcW w:w="529" w:type="dxa"/>
          </w:tcPr>
          <w:p w14:paraId="22327C1D" w14:textId="77777777" w:rsidR="00223209" w:rsidRDefault="00223209">
            <w:pPr>
              <w:pStyle w:val="TableParagraph"/>
              <w:rPr>
                <w:sz w:val="24"/>
                <w:lang w:val="es-PY"/>
              </w:rPr>
            </w:pPr>
          </w:p>
        </w:tc>
        <w:tc>
          <w:tcPr>
            <w:tcW w:w="529" w:type="dxa"/>
          </w:tcPr>
          <w:p w14:paraId="05D033D0" w14:textId="77777777" w:rsidR="00223209" w:rsidRDefault="00223209">
            <w:pPr>
              <w:pStyle w:val="TableParagraph"/>
              <w:rPr>
                <w:sz w:val="24"/>
                <w:lang w:val="es-PY"/>
              </w:rPr>
            </w:pPr>
          </w:p>
        </w:tc>
        <w:tc>
          <w:tcPr>
            <w:tcW w:w="529" w:type="dxa"/>
          </w:tcPr>
          <w:p w14:paraId="1F606CC9" w14:textId="77777777" w:rsidR="00223209" w:rsidRDefault="00223209">
            <w:pPr>
              <w:pStyle w:val="TableParagraph"/>
              <w:rPr>
                <w:sz w:val="24"/>
                <w:lang w:val="es-PY"/>
              </w:rPr>
            </w:pPr>
          </w:p>
        </w:tc>
      </w:tr>
      <w:tr w:rsidR="00223209" w14:paraId="43327AB9" w14:textId="77777777">
        <w:trPr>
          <w:trHeight w:val="630"/>
        </w:trPr>
        <w:tc>
          <w:tcPr>
            <w:tcW w:w="5640" w:type="dxa"/>
          </w:tcPr>
          <w:p w14:paraId="3C1146E3" w14:textId="77777777" w:rsidR="00223209" w:rsidRDefault="00614FFC">
            <w:pPr>
              <w:pStyle w:val="TableParagraph"/>
              <w:spacing w:before="35" w:line="280" w:lineRule="atLeast"/>
              <w:ind w:left="80" w:right="52"/>
              <w:rPr>
                <w:sz w:val="24"/>
                <w:lang w:val="es-PY"/>
              </w:rPr>
            </w:pPr>
            <w:r>
              <w:rPr>
                <w:sz w:val="24"/>
                <w:lang w:val="es-PY"/>
              </w:rPr>
              <w:t>19.Ignorar los valores esenciales de este grupo te ocasio- nará problemas</w:t>
            </w:r>
          </w:p>
        </w:tc>
        <w:tc>
          <w:tcPr>
            <w:tcW w:w="529" w:type="dxa"/>
          </w:tcPr>
          <w:p w14:paraId="7DD93C0A" w14:textId="77777777" w:rsidR="00223209" w:rsidRDefault="00223209">
            <w:pPr>
              <w:pStyle w:val="TableParagraph"/>
              <w:rPr>
                <w:sz w:val="24"/>
                <w:lang w:val="es-PY"/>
              </w:rPr>
            </w:pPr>
          </w:p>
        </w:tc>
        <w:tc>
          <w:tcPr>
            <w:tcW w:w="529" w:type="dxa"/>
          </w:tcPr>
          <w:p w14:paraId="11E15A13" w14:textId="77777777" w:rsidR="00223209" w:rsidRDefault="00223209">
            <w:pPr>
              <w:pStyle w:val="TableParagraph"/>
              <w:rPr>
                <w:sz w:val="24"/>
                <w:lang w:val="es-PY"/>
              </w:rPr>
            </w:pPr>
          </w:p>
        </w:tc>
        <w:tc>
          <w:tcPr>
            <w:tcW w:w="529" w:type="dxa"/>
          </w:tcPr>
          <w:p w14:paraId="0D4949EC" w14:textId="77777777" w:rsidR="00223209" w:rsidRDefault="00223209">
            <w:pPr>
              <w:pStyle w:val="TableParagraph"/>
              <w:rPr>
                <w:sz w:val="24"/>
                <w:lang w:val="es-PY"/>
              </w:rPr>
            </w:pPr>
          </w:p>
        </w:tc>
        <w:tc>
          <w:tcPr>
            <w:tcW w:w="529" w:type="dxa"/>
          </w:tcPr>
          <w:p w14:paraId="4FA58CFE" w14:textId="77777777" w:rsidR="00223209" w:rsidRDefault="00223209">
            <w:pPr>
              <w:pStyle w:val="TableParagraph"/>
              <w:rPr>
                <w:sz w:val="24"/>
                <w:lang w:val="es-PY"/>
              </w:rPr>
            </w:pPr>
          </w:p>
        </w:tc>
        <w:tc>
          <w:tcPr>
            <w:tcW w:w="529" w:type="dxa"/>
          </w:tcPr>
          <w:p w14:paraId="1D1ED733" w14:textId="77777777" w:rsidR="00223209" w:rsidRDefault="00223209">
            <w:pPr>
              <w:pStyle w:val="TableParagraph"/>
              <w:rPr>
                <w:sz w:val="24"/>
                <w:lang w:val="es-PY"/>
              </w:rPr>
            </w:pPr>
          </w:p>
        </w:tc>
      </w:tr>
      <w:tr w:rsidR="00223209" w14:paraId="461FBB15" w14:textId="77777777">
        <w:trPr>
          <w:trHeight w:val="630"/>
        </w:trPr>
        <w:tc>
          <w:tcPr>
            <w:tcW w:w="5640" w:type="dxa"/>
          </w:tcPr>
          <w:p w14:paraId="029AD1B8" w14:textId="77777777" w:rsidR="00223209" w:rsidRDefault="00614FFC">
            <w:pPr>
              <w:pStyle w:val="TableParagraph"/>
              <w:spacing w:before="35" w:line="280" w:lineRule="atLeast"/>
              <w:ind w:left="80" w:right="378"/>
              <w:rPr>
                <w:sz w:val="24"/>
                <w:lang w:val="es-PY"/>
              </w:rPr>
            </w:pPr>
            <w:r>
              <w:rPr>
                <w:sz w:val="24"/>
                <w:lang w:val="es-PY"/>
              </w:rPr>
              <w:t xml:space="preserve">20.Existe un código ético que guía nuestro comporta- miento y nos ayuda a </w:t>
            </w:r>
            <w:r>
              <w:rPr>
                <w:sz w:val="24"/>
                <w:lang w:val="es-PY"/>
              </w:rPr>
              <w:t>distinguir lo correcto</w:t>
            </w:r>
          </w:p>
        </w:tc>
        <w:tc>
          <w:tcPr>
            <w:tcW w:w="529" w:type="dxa"/>
          </w:tcPr>
          <w:p w14:paraId="086C3067" w14:textId="77777777" w:rsidR="00223209" w:rsidRDefault="00223209">
            <w:pPr>
              <w:pStyle w:val="TableParagraph"/>
              <w:rPr>
                <w:sz w:val="24"/>
                <w:lang w:val="es-PY"/>
              </w:rPr>
            </w:pPr>
          </w:p>
        </w:tc>
        <w:tc>
          <w:tcPr>
            <w:tcW w:w="529" w:type="dxa"/>
          </w:tcPr>
          <w:p w14:paraId="39898782" w14:textId="77777777" w:rsidR="00223209" w:rsidRDefault="00223209">
            <w:pPr>
              <w:pStyle w:val="TableParagraph"/>
              <w:rPr>
                <w:sz w:val="24"/>
                <w:lang w:val="es-PY"/>
              </w:rPr>
            </w:pPr>
          </w:p>
        </w:tc>
        <w:tc>
          <w:tcPr>
            <w:tcW w:w="529" w:type="dxa"/>
          </w:tcPr>
          <w:p w14:paraId="6C205783" w14:textId="77777777" w:rsidR="00223209" w:rsidRDefault="00223209">
            <w:pPr>
              <w:pStyle w:val="TableParagraph"/>
              <w:rPr>
                <w:sz w:val="24"/>
                <w:lang w:val="es-PY"/>
              </w:rPr>
            </w:pPr>
          </w:p>
        </w:tc>
        <w:tc>
          <w:tcPr>
            <w:tcW w:w="529" w:type="dxa"/>
          </w:tcPr>
          <w:p w14:paraId="2FCA3095" w14:textId="77777777" w:rsidR="00223209" w:rsidRDefault="00223209">
            <w:pPr>
              <w:pStyle w:val="TableParagraph"/>
              <w:rPr>
                <w:sz w:val="24"/>
                <w:lang w:val="es-PY"/>
              </w:rPr>
            </w:pPr>
          </w:p>
        </w:tc>
        <w:tc>
          <w:tcPr>
            <w:tcW w:w="529" w:type="dxa"/>
          </w:tcPr>
          <w:p w14:paraId="7AB67E7F" w14:textId="77777777" w:rsidR="00223209" w:rsidRDefault="00223209">
            <w:pPr>
              <w:pStyle w:val="TableParagraph"/>
              <w:rPr>
                <w:sz w:val="24"/>
                <w:lang w:val="es-PY"/>
              </w:rPr>
            </w:pPr>
          </w:p>
        </w:tc>
      </w:tr>
      <w:tr w:rsidR="00223209" w14:paraId="2125DA9E" w14:textId="77777777">
        <w:trPr>
          <w:trHeight w:val="316"/>
        </w:trPr>
        <w:tc>
          <w:tcPr>
            <w:tcW w:w="5640" w:type="dxa"/>
            <w:shd w:val="clear" w:color="auto" w:fill="D9D9D9"/>
          </w:tcPr>
          <w:p w14:paraId="4A58F2AA" w14:textId="77777777" w:rsidR="00223209" w:rsidRDefault="00614FFC">
            <w:pPr>
              <w:pStyle w:val="TableParagraph"/>
              <w:spacing w:before="13"/>
              <w:ind w:left="2223"/>
              <w:rPr>
                <w:sz w:val="24"/>
              </w:rPr>
            </w:pPr>
            <w:r>
              <w:rPr>
                <w:sz w:val="24"/>
              </w:rPr>
              <w:t>Acuerdos</w:t>
            </w:r>
          </w:p>
        </w:tc>
        <w:tc>
          <w:tcPr>
            <w:tcW w:w="529" w:type="dxa"/>
            <w:shd w:val="clear" w:color="auto" w:fill="D9D9D9"/>
          </w:tcPr>
          <w:p w14:paraId="51623C06" w14:textId="77777777" w:rsidR="00223209" w:rsidRDefault="00614FFC">
            <w:pPr>
              <w:pStyle w:val="TableParagraph"/>
              <w:spacing w:before="13"/>
              <w:ind w:right="289"/>
              <w:jc w:val="right"/>
              <w:rPr>
                <w:sz w:val="24"/>
              </w:rPr>
            </w:pPr>
            <w:r>
              <w:rPr>
                <w:sz w:val="24"/>
              </w:rPr>
              <w:t>1</w:t>
            </w:r>
          </w:p>
        </w:tc>
        <w:tc>
          <w:tcPr>
            <w:tcW w:w="529" w:type="dxa"/>
            <w:shd w:val="clear" w:color="auto" w:fill="D9D9D9"/>
          </w:tcPr>
          <w:p w14:paraId="40A58AF8" w14:textId="77777777" w:rsidR="00223209" w:rsidRDefault="00614FFC">
            <w:pPr>
              <w:pStyle w:val="TableParagraph"/>
              <w:spacing w:before="13"/>
              <w:ind w:right="289"/>
              <w:jc w:val="right"/>
              <w:rPr>
                <w:sz w:val="24"/>
              </w:rPr>
            </w:pPr>
            <w:r>
              <w:rPr>
                <w:sz w:val="24"/>
              </w:rPr>
              <w:t>2</w:t>
            </w:r>
          </w:p>
        </w:tc>
        <w:tc>
          <w:tcPr>
            <w:tcW w:w="529" w:type="dxa"/>
            <w:shd w:val="clear" w:color="auto" w:fill="D9D9D9"/>
          </w:tcPr>
          <w:p w14:paraId="29D12F4D" w14:textId="77777777" w:rsidR="00223209" w:rsidRDefault="00614FFC">
            <w:pPr>
              <w:pStyle w:val="TableParagraph"/>
              <w:spacing w:before="13"/>
              <w:ind w:right="289"/>
              <w:jc w:val="right"/>
              <w:rPr>
                <w:sz w:val="24"/>
              </w:rPr>
            </w:pPr>
            <w:r>
              <w:rPr>
                <w:sz w:val="24"/>
              </w:rPr>
              <w:t>3</w:t>
            </w:r>
          </w:p>
        </w:tc>
        <w:tc>
          <w:tcPr>
            <w:tcW w:w="529" w:type="dxa"/>
            <w:shd w:val="clear" w:color="auto" w:fill="D9D9D9"/>
          </w:tcPr>
          <w:p w14:paraId="59106354" w14:textId="77777777" w:rsidR="00223209" w:rsidRDefault="00614FFC">
            <w:pPr>
              <w:pStyle w:val="TableParagraph"/>
              <w:spacing w:before="13"/>
              <w:ind w:right="289"/>
              <w:jc w:val="right"/>
              <w:rPr>
                <w:sz w:val="24"/>
              </w:rPr>
            </w:pPr>
            <w:r>
              <w:rPr>
                <w:sz w:val="24"/>
              </w:rPr>
              <w:t>4</w:t>
            </w:r>
          </w:p>
        </w:tc>
        <w:tc>
          <w:tcPr>
            <w:tcW w:w="529" w:type="dxa"/>
            <w:shd w:val="clear" w:color="auto" w:fill="D9D9D9"/>
          </w:tcPr>
          <w:p w14:paraId="64BF7CDB" w14:textId="77777777" w:rsidR="00223209" w:rsidRDefault="00614FFC">
            <w:pPr>
              <w:pStyle w:val="TableParagraph"/>
              <w:spacing w:before="13"/>
              <w:ind w:right="289"/>
              <w:jc w:val="right"/>
              <w:rPr>
                <w:sz w:val="24"/>
              </w:rPr>
            </w:pPr>
            <w:r>
              <w:rPr>
                <w:sz w:val="24"/>
              </w:rPr>
              <w:t>5</w:t>
            </w:r>
          </w:p>
        </w:tc>
      </w:tr>
      <w:tr w:rsidR="00223209" w14:paraId="024736EF" w14:textId="77777777">
        <w:trPr>
          <w:trHeight w:val="697"/>
        </w:trPr>
        <w:tc>
          <w:tcPr>
            <w:tcW w:w="5640" w:type="dxa"/>
          </w:tcPr>
          <w:p w14:paraId="444098F2" w14:textId="77777777" w:rsidR="00223209" w:rsidRDefault="00614FFC">
            <w:pPr>
              <w:pStyle w:val="TableParagraph"/>
              <w:spacing w:line="290" w:lineRule="atLeast"/>
              <w:ind w:right="438"/>
              <w:rPr>
                <w:sz w:val="24"/>
                <w:lang w:val="es-PY"/>
              </w:rPr>
            </w:pPr>
            <w:r>
              <w:rPr>
                <w:sz w:val="24"/>
                <w:lang w:val="es-PY"/>
              </w:rPr>
              <w:t>21. Cuando existen desacuerdos, trabajamos intensa- mente para encontrar soluciones donde todos ganen</w:t>
            </w:r>
          </w:p>
        </w:tc>
        <w:tc>
          <w:tcPr>
            <w:tcW w:w="529" w:type="dxa"/>
          </w:tcPr>
          <w:p w14:paraId="7D384291" w14:textId="77777777" w:rsidR="00223209" w:rsidRDefault="00223209">
            <w:pPr>
              <w:pStyle w:val="TableParagraph"/>
              <w:rPr>
                <w:sz w:val="24"/>
                <w:lang w:val="es-PY"/>
              </w:rPr>
            </w:pPr>
          </w:p>
        </w:tc>
        <w:tc>
          <w:tcPr>
            <w:tcW w:w="529" w:type="dxa"/>
          </w:tcPr>
          <w:p w14:paraId="725EBFE4" w14:textId="77777777" w:rsidR="00223209" w:rsidRDefault="00223209">
            <w:pPr>
              <w:pStyle w:val="TableParagraph"/>
              <w:rPr>
                <w:sz w:val="24"/>
                <w:lang w:val="es-PY"/>
              </w:rPr>
            </w:pPr>
          </w:p>
        </w:tc>
        <w:tc>
          <w:tcPr>
            <w:tcW w:w="529" w:type="dxa"/>
          </w:tcPr>
          <w:p w14:paraId="37F47A8D" w14:textId="77777777" w:rsidR="00223209" w:rsidRDefault="00223209">
            <w:pPr>
              <w:pStyle w:val="TableParagraph"/>
              <w:rPr>
                <w:sz w:val="24"/>
                <w:lang w:val="es-PY"/>
              </w:rPr>
            </w:pPr>
          </w:p>
        </w:tc>
        <w:tc>
          <w:tcPr>
            <w:tcW w:w="529" w:type="dxa"/>
          </w:tcPr>
          <w:p w14:paraId="390E3C47" w14:textId="77777777" w:rsidR="00223209" w:rsidRDefault="00223209">
            <w:pPr>
              <w:pStyle w:val="TableParagraph"/>
              <w:rPr>
                <w:sz w:val="24"/>
                <w:lang w:val="es-PY"/>
              </w:rPr>
            </w:pPr>
          </w:p>
        </w:tc>
        <w:tc>
          <w:tcPr>
            <w:tcW w:w="529" w:type="dxa"/>
          </w:tcPr>
          <w:p w14:paraId="722B4D73" w14:textId="77777777" w:rsidR="00223209" w:rsidRDefault="00223209">
            <w:pPr>
              <w:pStyle w:val="TableParagraph"/>
              <w:rPr>
                <w:sz w:val="24"/>
                <w:lang w:val="es-PY"/>
              </w:rPr>
            </w:pPr>
          </w:p>
        </w:tc>
      </w:tr>
      <w:tr w:rsidR="00223209" w14:paraId="5F8E25C8" w14:textId="77777777">
        <w:trPr>
          <w:trHeight w:val="316"/>
        </w:trPr>
        <w:tc>
          <w:tcPr>
            <w:tcW w:w="5640" w:type="dxa"/>
          </w:tcPr>
          <w:p w14:paraId="01130F92" w14:textId="77777777" w:rsidR="00223209" w:rsidRDefault="00614FFC">
            <w:pPr>
              <w:pStyle w:val="TableParagraph"/>
              <w:spacing w:before="13"/>
              <w:ind w:left="80"/>
              <w:rPr>
                <w:sz w:val="24"/>
                <w:lang w:val="es-PY"/>
              </w:rPr>
            </w:pPr>
            <w:r>
              <w:rPr>
                <w:sz w:val="24"/>
                <w:lang w:val="es-PY"/>
              </w:rPr>
              <w:t>22. Este grupo tiene una cultura «fuerte»</w:t>
            </w:r>
          </w:p>
        </w:tc>
        <w:tc>
          <w:tcPr>
            <w:tcW w:w="529" w:type="dxa"/>
          </w:tcPr>
          <w:p w14:paraId="534915FA" w14:textId="77777777" w:rsidR="00223209" w:rsidRDefault="00223209">
            <w:pPr>
              <w:pStyle w:val="TableParagraph"/>
              <w:rPr>
                <w:sz w:val="24"/>
                <w:lang w:val="es-PY"/>
              </w:rPr>
            </w:pPr>
          </w:p>
        </w:tc>
        <w:tc>
          <w:tcPr>
            <w:tcW w:w="529" w:type="dxa"/>
          </w:tcPr>
          <w:p w14:paraId="35DD02AA" w14:textId="77777777" w:rsidR="00223209" w:rsidRDefault="00223209">
            <w:pPr>
              <w:pStyle w:val="TableParagraph"/>
              <w:rPr>
                <w:sz w:val="24"/>
                <w:lang w:val="es-PY"/>
              </w:rPr>
            </w:pPr>
          </w:p>
        </w:tc>
        <w:tc>
          <w:tcPr>
            <w:tcW w:w="529" w:type="dxa"/>
          </w:tcPr>
          <w:p w14:paraId="7ABBFB3C" w14:textId="77777777" w:rsidR="00223209" w:rsidRDefault="00223209">
            <w:pPr>
              <w:pStyle w:val="TableParagraph"/>
              <w:rPr>
                <w:sz w:val="24"/>
                <w:lang w:val="es-PY"/>
              </w:rPr>
            </w:pPr>
          </w:p>
        </w:tc>
        <w:tc>
          <w:tcPr>
            <w:tcW w:w="529" w:type="dxa"/>
          </w:tcPr>
          <w:p w14:paraId="18A237F1" w14:textId="77777777" w:rsidR="00223209" w:rsidRDefault="00223209">
            <w:pPr>
              <w:pStyle w:val="TableParagraph"/>
              <w:rPr>
                <w:sz w:val="24"/>
                <w:lang w:val="es-PY"/>
              </w:rPr>
            </w:pPr>
          </w:p>
        </w:tc>
        <w:tc>
          <w:tcPr>
            <w:tcW w:w="529" w:type="dxa"/>
          </w:tcPr>
          <w:p w14:paraId="2248D7DE" w14:textId="77777777" w:rsidR="00223209" w:rsidRDefault="00223209">
            <w:pPr>
              <w:pStyle w:val="TableParagraph"/>
              <w:rPr>
                <w:sz w:val="24"/>
                <w:lang w:val="es-PY"/>
              </w:rPr>
            </w:pPr>
          </w:p>
        </w:tc>
      </w:tr>
      <w:tr w:rsidR="00223209" w14:paraId="47FF7F9F" w14:textId="77777777">
        <w:trPr>
          <w:trHeight w:val="630"/>
        </w:trPr>
        <w:tc>
          <w:tcPr>
            <w:tcW w:w="5640" w:type="dxa"/>
          </w:tcPr>
          <w:p w14:paraId="6B4C4418" w14:textId="77777777" w:rsidR="00223209" w:rsidRDefault="00614FFC">
            <w:pPr>
              <w:pStyle w:val="TableParagraph"/>
              <w:spacing w:before="35" w:line="280" w:lineRule="atLeast"/>
              <w:ind w:left="80" w:right="398"/>
              <w:rPr>
                <w:sz w:val="24"/>
                <w:lang w:val="es-PY"/>
              </w:rPr>
            </w:pPr>
            <w:r>
              <w:rPr>
                <w:sz w:val="24"/>
                <w:lang w:val="es-PY"/>
              </w:rPr>
              <w:t xml:space="preserve">23. Nos resulta fácil lograr el consenso, aun en </w:t>
            </w:r>
            <w:r>
              <w:rPr>
                <w:sz w:val="24"/>
                <w:lang w:val="es-PY"/>
              </w:rPr>
              <w:t>temas difíciles</w:t>
            </w:r>
          </w:p>
        </w:tc>
        <w:tc>
          <w:tcPr>
            <w:tcW w:w="529" w:type="dxa"/>
          </w:tcPr>
          <w:p w14:paraId="67DD2FC6" w14:textId="77777777" w:rsidR="00223209" w:rsidRDefault="00223209">
            <w:pPr>
              <w:pStyle w:val="TableParagraph"/>
              <w:rPr>
                <w:sz w:val="24"/>
                <w:lang w:val="es-PY"/>
              </w:rPr>
            </w:pPr>
          </w:p>
        </w:tc>
        <w:tc>
          <w:tcPr>
            <w:tcW w:w="529" w:type="dxa"/>
          </w:tcPr>
          <w:p w14:paraId="2B7E9DDE" w14:textId="77777777" w:rsidR="00223209" w:rsidRDefault="00223209">
            <w:pPr>
              <w:pStyle w:val="TableParagraph"/>
              <w:rPr>
                <w:sz w:val="24"/>
                <w:lang w:val="es-PY"/>
              </w:rPr>
            </w:pPr>
          </w:p>
        </w:tc>
        <w:tc>
          <w:tcPr>
            <w:tcW w:w="529" w:type="dxa"/>
          </w:tcPr>
          <w:p w14:paraId="337B0672" w14:textId="77777777" w:rsidR="00223209" w:rsidRDefault="00223209">
            <w:pPr>
              <w:pStyle w:val="TableParagraph"/>
              <w:rPr>
                <w:sz w:val="24"/>
                <w:lang w:val="es-PY"/>
              </w:rPr>
            </w:pPr>
          </w:p>
        </w:tc>
        <w:tc>
          <w:tcPr>
            <w:tcW w:w="529" w:type="dxa"/>
          </w:tcPr>
          <w:p w14:paraId="11B3111E" w14:textId="77777777" w:rsidR="00223209" w:rsidRDefault="00223209">
            <w:pPr>
              <w:pStyle w:val="TableParagraph"/>
              <w:rPr>
                <w:sz w:val="24"/>
                <w:lang w:val="es-PY"/>
              </w:rPr>
            </w:pPr>
          </w:p>
        </w:tc>
        <w:tc>
          <w:tcPr>
            <w:tcW w:w="529" w:type="dxa"/>
          </w:tcPr>
          <w:p w14:paraId="1DA46D3D" w14:textId="77777777" w:rsidR="00223209" w:rsidRDefault="00223209">
            <w:pPr>
              <w:pStyle w:val="TableParagraph"/>
              <w:rPr>
                <w:sz w:val="24"/>
                <w:lang w:val="es-PY"/>
              </w:rPr>
            </w:pPr>
          </w:p>
        </w:tc>
      </w:tr>
      <w:tr w:rsidR="00223209" w14:paraId="2665D066" w14:textId="77777777">
        <w:trPr>
          <w:trHeight w:val="630"/>
        </w:trPr>
        <w:tc>
          <w:tcPr>
            <w:tcW w:w="5640" w:type="dxa"/>
          </w:tcPr>
          <w:p w14:paraId="2FCFD506" w14:textId="77777777" w:rsidR="00223209" w:rsidRDefault="00614FFC">
            <w:pPr>
              <w:pStyle w:val="TableParagraph"/>
              <w:spacing w:before="35" w:line="280" w:lineRule="atLeast"/>
              <w:ind w:left="80" w:right="112"/>
              <w:rPr>
                <w:sz w:val="24"/>
                <w:lang w:val="es-PY"/>
              </w:rPr>
            </w:pPr>
            <w:r>
              <w:rPr>
                <w:sz w:val="24"/>
                <w:lang w:val="es-PY"/>
              </w:rPr>
              <w:t>24. A menudo tenemos dificultades para alcanzar acuer- dos en temas clave</w:t>
            </w:r>
          </w:p>
        </w:tc>
        <w:tc>
          <w:tcPr>
            <w:tcW w:w="529" w:type="dxa"/>
          </w:tcPr>
          <w:p w14:paraId="532C0DFC" w14:textId="77777777" w:rsidR="00223209" w:rsidRDefault="00223209">
            <w:pPr>
              <w:pStyle w:val="TableParagraph"/>
              <w:rPr>
                <w:sz w:val="24"/>
                <w:lang w:val="es-PY"/>
              </w:rPr>
            </w:pPr>
          </w:p>
        </w:tc>
        <w:tc>
          <w:tcPr>
            <w:tcW w:w="529" w:type="dxa"/>
          </w:tcPr>
          <w:p w14:paraId="5C216F56" w14:textId="77777777" w:rsidR="00223209" w:rsidRDefault="00223209">
            <w:pPr>
              <w:pStyle w:val="TableParagraph"/>
              <w:rPr>
                <w:sz w:val="24"/>
                <w:lang w:val="es-PY"/>
              </w:rPr>
            </w:pPr>
          </w:p>
        </w:tc>
        <w:tc>
          <w:tcPr>
            <w:tcW w:w="529" w:type="dxa"/>
          </w:tcPr>
          <w:p w14:paraId="09B91A93" w14:textId="77777777" w:rsidR="00223209" w:rsidRDefault="00223209">
            <w:pPr>
              <w:pStyle w:val="TableParagraph"/>
              <w:rPr>
                <w:sz w:val="24"/>
                <w:lang w:val="es-PY"/>
              </w:rPr>
            </w:pPr>
          </w:p>
        </w:tc>
        <w:tc>
          <w:tcPr>
            <w:tcW w:w="529" w:type="dxa"/>
          </w:tcPr>
          <w:p w14:paraId="1D3D3533" w14:textId="77777777" w:rsidR="00223209" w:rsidRDefault="00223209">
            <w:pPr>
              <w:pStyle w:val="TableParagraph"/>
              <w:rPr>
                <w:sz w:val="24"/>
                <w:lang w:val="es-PY"/>
              </w:rPr>
            </w:pPr>
          </w:p>
        </w:tc>
        <w:tc>
          <w:tcPr>
            <w:tcW w:w="529" w:type="dxa"/>
          </w:tcPr>
          <w:p w14:paraId="502E970E" w14:textId="77777777" w:rsidR="00223209" w:rsidRDefault="00223209">
            <w:pPr>
              <w:pStyle w:val="TableParagraph"/>
              <w:rPr>
                <w:sz w:val="24"/>
                <w:lang w:val="es-PY"/>
              </w:rPr>
            </w:pPr>
          </w:p>
        </w:tc>
      </w:tr>
      <w:tr w:rsidR="00223209" w14:paraId="035B7F50" w14:textId="77777777">
        <w:trPr>
          <w:trHeight w:val="630"/>
        </w:trPr>
        <w:tc>
          <w:tcPr>
            <w:tcW w:w="5640" w:type="dxa"/>
          </w:tcPr>
          <w:p w14:paraId="2AF8AA81" w14:textId="77777777" w:rsidR="00223209" w:rsidRDefault="00614FFC">
            <w:pPr>
              <w:pStyle w:val="TableParagraph"/>
              <w:spacing w:before="35" w:line="280" w:lineRule="atLeast"/>
              <w:ind w:left="80" w:right="66"/>
              <w:rPr>
                <w:sz w:val="24"/>
                <w:lang w:val="es-PY"/>
              </w:rPr>
            </w:pPr>
            <w:r>
              <w:rPr>
                <w:sz w:val="24"/>
                <w:lang w:val="es-PY"/>
              </w:rPr>
              <w:t>25. Existe un claro acuerdo acerca de la forma correcta e incorrecta de hacer las cosas</w:t>
            </w:r>
          </w:p>
        </w:tc>
        <w:tc>
          <w:tcPr>
            <w:tcW w:w="529" w:type="dxa"/>
          </w:tcPr>
          <w:p w14:paraId="20B1DB5A" w14:textId="77777777" w:rsidR="00223209" w:rsidRDefault="00223209">
            <w:pPr>
              <w:pStyle w:val="TableParagraph"/>
              <w:rPr>
                <w:sz w:val="24"/>
                <w:lang w:val="es-PY"/>
              </w:rPr>
            </w:pPr>
          </w:p>
        </w:tc>
        <w:tc>
          <w:tcPr>
            <w:tcW w:w="529" w:type="dxa"/>
          </w:tcPr>
          <w:p w14:paraId="6238BFEB" w14:textId="77777777" w:rsidR="00223209" w:rsidRDefault="00223209">
            <w:pPr>
              <w:pStyle w:val="TableParagraph"/>
              <w:rPr>
                <w:sz w:val="24"/>
                <w:lang w:val="es-PY"/>
              </w:rPr>
            </w:pPr>
          </w:p>
        </w:tc>
        <w:tc>
          <w:tcPr>
            <w:tcW w:w="529" w:type="dxa"/>
          </w:tcPr>
          <w:p w14:paraId="36278B5D" w14:textId="77777777" w:rsidR="00223209" w:rsidRDefault="00223209">
            <w:pPr>
              <w:pStyle w:val="TableParagraph"/>
              <w:rPr>
                <w:sz w:val="24"/>
                <w:lang w:val="es-PY"/>
              </w:rPr>
            </w:pPr>
          </w:p>
        </w:tc>
        <w:tc>
          <w:tcPr>
            <w:tcW w:w="529" w:type="dxa"/>
          </w:tcPr>
          <w:p w14:paraId="261A4554" w14:textId="77777777" w:rsidR="00223209" w:rsidRDefault="00223209">
            <w:pPr>
              <w:pStyle w:val="TableParagraph"/>
              <w:rPr>
                <w:sz w:val="24"/>
                <w:lang w:val="es-PY"/>
              </w:rPr>
            </w:pPr>
          </w:p>
        </w:tc>
        <w:tc>
          <w:tcPr>
            <w:tcW w:w="529" w:type="dxa"/>
          </w:tcPr>
          <w:p w14:paraId="58E2797C" w14:textId="77777777" w:rsidR="00223209" w:rsidRDefault="00223209">
            <w:pPr>
              <w:pStyle w:val="TableParagraph"/>
              <w:rPr>
                <w:sz w:val="24"/>
                <w:lang w:val="es-PY"/>
              </w:rPr>
            </w:pPr>
          </w:p>
        </w:tc>
      </w:tr>
      <w:tr w:rsidR="00223209" w14:paraId="5F720FC6" w14:textId="77777777">
        <w:trPr>
          <w:trHeight w:val="316"/>
        </w:trPr>
        <w:tc>
          <w:tcPr>
            <w:tcW w:w="5640" w:type="dxa"/>
            <w:shd w:val="clear" w:color="auto" w:fill="D9D9D9"/>
          </w:tcPr>
          <w:p w14:paraId="682FDDCD" w14:textId="77777777" w:rsidR="00223209" w:rsidRDefault="00614FFC">
            <w:pPr>
              <w:pStyle w:val="TableParagraph"/>
              <w:spacing w:before="13"/>
              <w:ind w:left="1386"/>
              <w:rPr>
                <w:sz w:val="24"/>
              </w:rPr>
            </w:pPr>
            <w:r>
              <w:rPr>
                <w:sz w:val="24"/>
              </w:rPr>
              <w:t>Coordinación e integración</w:t>
            </w:r>
          </w:p>
        </w:tc>
        <w:tc>
          <w:tcPr>
            <w:tcW w:w="529" w:type="dxa"/>
            <w:shd w:val="clear" w:color="auto" w:fill="D9D9D9"/>
          </w:tcPr>
          <w:p w14:paraId="0F5CF517" w14:textId="77777777" w:rsidR="00223209" w:rsidRDefault="00614FFC">
            <w:pPr>
              <w:pStyle w:val="TableParagraph"/>
              <w:spacing w:before="13"/>
              <w:ind w:right="289"/>
              <w:jc w:val="right"/>
              <w:rPr>
                <w:sz w:val="24"/>
              </w:rPr>
            </w:pPr>
            <w:r>
              <w:rPr>
                <w:sz w:val="24"/>
              </w:rPr>
              <w:t>1</w:t>
            </w:r>
          </w:p>
        </w:tc>
        <w:tc>
          <w:tcPr>
            <w:tcW w:w="529" w:type="dxa"/>
            <w:shd w:val="clear" w:color="auto" w:fill="D9D9D9"/>
          </w:tcPr>
          <w:p w14:paraId="7C33313E" w14:textId="77777777" w:rsidR="00223209" w:rsidRDefault="00614FFC">
            <w:pPr>
              <w:pStyle w:val="TableParagraph"/>
              <w:spacing w:before="13"/>
              <w:ind w:right="289"/>
              <w:jc w:val="right"/>
              <w:rPr>
                <w:sz w:val="24"/>
              </w:rPr>
            </w:pPr>
            <w:r>
              <w:rPr>
                <w:sz w:val="24"/>
              </w:rPr>
              <w:t>2</w:t>
            </w:r>
          </w:p>
        </w:tc>
        <w:tc>
          <w:tcPr>
            <w:tcW w:w="529" w:type="dxa"/>
            <w:shd w:val="clear" w:color="auto" w:fill="D9D9D9"/>
          </w:tcPr>
          <w:p w14:paraId="52F51913" w14:textId="77777777" w:rsidR="00223209" w:rsidRDefault="00614FFC">
            <w:pPr>
              <w:pStyle w:val="TableParagraph"/>
              <w:spacing w:before="13"/>
              <w:ind w:right="289"/>
              <w:jc w:val="right"/>
              <w:rPr>
                <w:sz w:val="24"/>
              </w:rPr>
            </w:pPr>
            <w:r>
              <w:rPr>
                <w:sz w:val="24"/>
              </w:rPr>
              <w:t>3</w:t>
            </w:r>
          </w:p>
        </w:tc>
        <w:tc>
          <w:tcPr>
            <w:tcW w:w="529" w:type="dxa"/>
            <w:shd w:val="clear" w:color="auto" w:fill="D9D9D9"/>
          </w:tcPr>
          <w:p w14:paraId="1FCFC9FE" w14:textId="77777777" w:rsidR="00223209" w:rsidRDefault="00614FFC">
            <w:pPr>
              <w:pStyle w:val="TableParagraph"/>
              <w:spacing w:before="13"/>
              <w:ind w:right="289"/>
              <w:jc w:val="right"/>
              <w:rPr>
                <w:sz w:val="24"/>
              </w:rPr>
            </w:pPr>
            <w:r>
              <w:rPr>
                <w:sz w:val="24"/>
              </w:rPr>
              <w:t>4</w:t>
            </w:r>
          </w:p>
        </w:tc>
        <w:tc>
          <w:tcPr>
            <w:tcW w:w="529" w:type="dxa"/>
            <w:shd w:val="clear" w:color="auto" w:fill="D9D9D9"/>
          </w:tcPr>
          <w:p w14:paraId="0184D1D2" w14:textId="77777777" w:rsidR="00223209" w:rsidRDefault="00614FFC">
            <w:pPr>
              <w:pStyle w:val="TableParagraph"/>
              <w:spacing w:before="13"/>
              <w:ind w:right="289"/>
              <w:jc w:val="right"/>
              <w:rPr>
                <w:sz w:val="24"/>
              </w:rPr>
            </w:pPr>
            <w:r>
              <w:rPr>
                <w:sz w:val="24"/>
              </w:rPr>
              <w:t>5</w:t>
            </w:r>
          </w:p>
        </w:tc>
      </w:tr>
    </w:tbl>
    <w:p w14:paraId="35D3F865" w14:textId="77777777" w:rsidR="00223209" w:rsidRDefault="00614FFC">
      <w:pPr>
        <w:spacing w:line="276" w:lineRule="auto"/>
        <w:rPr>
          <w:rFonts w:eastAsia="Calibri"/>
          <w:sz w:val="18"/>
          <w:szCs w:val="18"/>
          <w:lang w:val="es-PY"/>
        </w:rPr>
      </w:pPr>
      <w:r>
        <w:rPr>
          <w:rFonts w:eastAsia="Calibri"/>
          <w:sz w:val="18"/>
          <w:szCs w:val="18"/>
          <w:lang w:val="es-PY"/>
        </w:rPr>
        <w:t xml:space="preserve">   </w:t>
      </w:r>
    </w:p>
    <w:tbl>
      <w:tblPr>
        <w:tblStyle w:val="TableNormal"/>
        <w:tblW w:w="8285" w:type="dxa"/>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5640"/>
        <w:gridCol w:w="529"/>
        <w:gridCol w:w="529"/>
        <w:gridCol w:w="529"/>
        <w:gridCol w:w="529"/>
        <w:gridCol w:w="529"/>
      </w:tblGrid>
      <w:tr w:rsidR="00223209" w14:paraId="35B0D795" w14:textId="77777777">
        <w:trPr>
          <w:trHeight w:val="630"/>
        </w:trPr>
        <w:tc>
          <w:tcPr>
            <w:tcW w:w="5640" w:type="dxa"/>
          </w:tcPr>
          <w:p w14:paraId="1FED1B5A" w14:textId="77777777" w:rsidR="00223209" w:rsidRDefault="00614FFC">
            <w:pPr>
              <w:pStyle w:val="TableParagraph"/>
              <w:spacing w:before="35" w:line="280" w:lineRule="atLeast"/>
              <w:ind w:left="80" w:right="145"/>
              <w:rPr>
                <w:sz w:val="24"/>
                <w:lang w:val="es-PY"/>
              </w:rPr>
            </w:pPr>
            <w:r>
              <w:rPr>
                <w:sz w:val="24"/>
                <w:lang w:val="es-PY"/>
              </w:rPr>
              <w:t>26. Nuestra manera de trabajar es consistente y predeci- ble</w:t>
            </w:r>
          </w:p>
        </w:tc>
        <w:tc>
          <w:tcPr>
            <w:tcW w:w="529" w:type="dxa"/>
          </w:tcPr>
          <w:p w14:paraId="663F0B4F" w14:textId="77777777" w:rsidR="00223209" w:rsidRDefault="00223209">
            <w:pPr>
              <w:pStyle w:val="TableParagraph"/>
              <w:rPr>
                <w:sz w:val="24"/>
                <w:lang w:val="es-PY"/>
              </w:rPr>
            </w:pPr>
          </w:p>
        </w:tc>
        <w:tc>
          <w:tcPr>
            <w:tcW w:w="529" w:type="dxa"/>
          </w:tcPr>
          <w:p w14:paraId="1BA1B7B5" w14:textId="77777777" w:rsidR="00223209" w:rsidRDefault="00223209">
            <w:pPr>
              <w:pStyle w:val="TableParagraph"/>
              <w:rPr>
                <w:sz w:val="24"/>
                <w:lang w:val="es-PY"/>
              </w:rPr>
            </w:pPr>
          </w:p>
        </w:tc>
        <w:tc>
          <w:tcPr>
            <w:tcW w:w="529" w:type="dxa"/>
          </w:tcPr>
          <w:p w14:paraId="261164B6" w14:textId="77777777" w:rsidR="00223209" w:rsidRDefault="00223209">
            <w:pPr>
              <w:pStyle w:val="TableParagraph"/>
              <w:rPr>
                <w:sz w:val="24"/>
                <w:lang w:val="es-PY"/>
              </w:rPr>
            </w:pPr>
          </w:p>
        </w:tc>
        <w:tc>
          <w:tcPr>
            <w:tcW w:w="529" w:type="dxa"/>
          </w:tcPr>
          <w:p w14:paraId="04515850" w14:textId="77777777" w:rsidR="00223209" w:rsidRDefault="00223209">
            <w:pPr>
              <w:pStyle w:val="TableParagraph"/>
              <w:rPr>
                <w:sz w:val="24"/>
                <w:lang w:val="es-PY"/>
              </w:rPr>
            </w:pPr>
          </w:p>
        </w:tc>
        <w:tc>
          <w:tcPr>
            <w:tcW w:w="529" w:type="dxa"/>
          </w:tcPr>
          <w:p w14:paraId="3FB59F66" w14:textId="77777777" w:rsidR="00223209" w:rsidRDefault="00223209">
            <w:pPr>
              <w:pStyle w:val="TableParagraph"/>
              <w:rPr>
                <w:sz w:val="24"/>
                <w:lang w:val="es-PY"/>
              </w:rPr>
            </w:pPr>
          </w:p>
        </w:tc>
      </w:tr>
      <w:tr w:rsidR="00223209" w14:paraId="7732AFE0" w14:textId="77777777">
        <w:trPr>
          <w:trHeight w:val="630"/>
        </w:trPr>
        <w:tc>
          <w:tcPr>
            <w:tcW w:w="5640" w:type="dxa"/>
          </w:tcPr>
          <w:p w14:paraId="5C4B4C90" w14:textId="77777777" w:rsidR="00223209" w:rsidRDefault="00614FFC">
            <w:pPr>
              <w:pStyle w:val="TableParagraph"/>
              <w:spacing w:before="35" w:line="280" w:lineRule="atLeast"/>
              <w:ind w:left="80" w:right="144"/>
              <w:rPr>
                <w:sz w:val="24"/>
                <w:lang w:val="es-PY"/>
              </w:rPr>
            </w:pPr>
            <w:r>
              <w:rPr>
                <w:sz w:val="24"/>
                <w:lang w:val="es-PY"/>
              </w:rPr>
              <w:t>27. Las personas de diferentes grupos de esta organiza- ción tienen una perspectiva común</w:t>
            </w:r>
          </w:p>
        </w:tc>
        <w:tc>
          <w:tcPr>
            <w:tcW w:w="529" w:type="dxa"/>
          </w:tcPr>
          <w:p w14:paraId="4FC51D8F" w14:textId="77777777" w:rsidR="00223209" w:rsidRDefault="00223209">
            <w:pPr>
              <w:pStyle w:val="TableParagraph"/>
              <w:rPr>
                <w:sz w:val="24"/>
                <w:lang w:val="es-PY"/>
              </w:rPr>
            </w:pPr>
          </w:p>
        </w:tc>
        <w:tc>
          <w:tcPr>
            <w:tcW w:w="529" w:type="dxa"/>
          </w:tcPr>
          <w:p w14:paraId="580BCA58" w14:textId="77777777" w:rsidR="00223209" w:rsidRDefault="00223209">
            <w:pPr>
              <w:pStyle w:val="TableParagraph"/>
              <w:rPr>
                <w:sz w:val="24"/>
                <w:lang w:val="es-PY"/>
              </w:rPr>
            </w:pPr>
          </w:p>
        </w:tc>
        <w:tc>
          <w:tcPr>
            <w:tcW w:w="529" w:type="dxa"/>
          </w:tcPr>
          <w:p w14:paraId="575E722D" w14:textId="77777777" w:rsidR="00223209" w:rsidRDefault="00223209">
            <w:pPr>
              <w:pStyle w:val="TableParagraph"/>
              <w:rPr>
                <w:sz w:val="24"/>
                <w:lang w:val="es-PY"/>
              </w:rPr>
            </w:pPr>
          </w:p>
        </w:tc>
        <w:tc>
          <w:tcPr>
            <w:tcW w:w="529" w:type="dxa"/>
          </w:tcPr>
          <w:p w14:paraId="5D4F0AE0" w14:textId="77777777" w:rsidR="00223209" w:rsidRDefault="00223209">
            <w:pPr>
              <w:pStyle w:val="TableParagraph"/>
              <w:rPr>
                <w:sz w:val="24"/>
                <w:lang w:val="es-PY"/>
              </w:rPr>
            </w:pPr>
          </w:p>
        </w:tc>
        <w:tc>
          <w:tcPr>
            <w:tcW w:w="529" w:type="dxa"/>
          </w:tcPr>
          <w:p w14:paraId="3C612E1C" w14:textId="77777777" w:rsidR="00223209" w:rsidRDefault="00223209">
            <w:pPr>
              <w:pStyle w:val="TableParagraph"/>
              <w:rPr>
                <w:sz w:val="24"/>
                <w:lang w:val="es-PY"/>
              </w:rPr>
            </w:pPr>
          </w:p>
        </w:tc>
      </w:tr>
      <w:tr w:rsidR="00223209" w14:paraId="5C94B4D5" w14:textId="77777777">
        <w:trPr>
          <w:trHeight w:val="630"/>
        </w:trPr>
        <w:tc>
          <w:tcPr>
            <w:tcW w:w="5640" w:type="dxa"/>
          </w:tcPr>
          <w:p w14:paraId="6E921E0E" w14:textId="77777777" w:rsidR="00223209" w:rsidRDefault="00614FFC">
            <w:pPr>
              <w:pStyle w:val="TableParagraph"/>
              <w:spacing w:before="35" w:line="280" w:lineRule="atLeast"/>
              <w:ind w:left="80" w:right="245"/>
              <w:rPr>
                <w:sz w:val="24"/>
                <w:lang w:val="es-PY"/>
              </w:rPr>
            </w:pPr>
            <w:r>
              <w:rPr>
                <w:sz w:val="24"/>
                <w:lang w:val="es-PY"/>
              </w:rPr>
              <w:t xml:space="preserve">28. Es sencillo coordinar proyectos entre los diferentes grupos de esta </w:t>
            </w:r>
            <w:r>
              <w:rPr>
                <w:sz w:val="24"/>
                <w:lang w:val="es-PY"/>
              </w:rPr>
              <w:t>organización</w:t>
            </w:r>
          </w:p>
        </w:tc>
        <w:tc>
          <w:tcPr>
            <w:tcW w:w="529" w:type="dxa"/>
          </w:tcPr>
          <w:p w14:paraId="7697FEB0" w14:textId="77777777" w:rsidR="00223209" w:rsidRDefault="00223209">
            <w:pPr>
              <w:pStyle w:val="TableParagraph"/>
              <w:rPr>
                <w:sz w:val="24"/>
                <w:lang w:val="es-PY"/>
              </w:rPr>
            </w:pPr>
          </w:p>
        </w:tc>
        <w:tc>
          <w:tcPr>
            <w:tcW w:w="529" w:type="dxa"/>
          </w:tcPr>
          <w:p w14:paraId="40128CAA" w14:textId="77777777" w:rsidR="00223209" w:rsidRDefault="00223209">
            <w:pPr>
              <w:pStyle w:val="TableParagraph"/>
              <w:rPr>
                <w:sz w:val="24"/>
                <w:lang w:val="es-PY"/>
              </w:rPr>
            </w:pPr>
          </w:p>
        </w:tc>
        <w:tc>
          <w:tcPr>
            <w:tcW w:w="529" w:type="dxa"/>
          </w:tcPr>
          <w:p w14:paraId="22AB30CC" w14:textId="77777777" w:rsidR="00223209" w:rsidRDefault="00223209">
            <w:pPr>
              <w:pStyle w:val="TableParagraph"/>
              <w:rPr>
                <w:sz w:val="24"/>
                <w:lang w:val="es-PY"/>
              </w:rPr>
            </w:pPr>
          </w:p>
        </w:tc>
        <w:tc>
          <w:tcPr>
            <w:tcW w:w="529" w:type="dxa"/>
          </w:tcPr>
          <w:p w14:paraId="1C7BD030" w14:textId="77777777" w:rsidR="00223209" w:rsidRDefault="00223209">
            <w:pPr>
              <w:pStyle w:val="TableParagraph"/>
              <w:rPr>
                <w:sz w:val="24"/>
                <w:lang w:val="es-PY"/>
              </w:rPr>
            </w:pPr>
          </w:p>
        </w:tc>
        <w:tc>
          <w:tcPr>
            <w:tcW w:w="529" w:type="dxa"/>
          </w:tcPr>
          <w:p w14:paraId="54EE7F41" w14:textId="77777777" w:rsidR="00223209" w:rsidRDefault="00223209">
            <w:pPr>
              <w:pStyle w:val="TableParagraph"/>
              <w:rPr>
                <w:sz w:val="24"/>
                <w:lang w:val="es-PY"/>
              </w:rPr>
            </w:pPr>
          </w:p>
        </w:tc>
      </w:tr>
      <w:tr w:rsidR="00223209" w14:paraId="28159BB1" w14:textId="77777777">
        <w:trPr>
          <w:trHeight w:val="638"/>
        </w:trPr>
        <w:tc>
          <w:tcPr>
            <w:tcW w:w="5640" w:type="dxa"/>
          </w:tcPr>
          <w:p w14:paraId="4FEA2F83" w14:textId="77777777" w:rsidR="00223209" w:rsidRDefault="00614FFC">
            <w:pPr>
              <w:pStyle w:val="TableParagraph"/>
              <w:spacing w:line="280" w:lineRule="atLeast"/>
              <w:ind w:right="65"/>
              <w:rPr>
                <w:sz w:val="24"/>
                <w:lang w:val="es-PY"/>
              </w:rPr>
            </w:pPr>
            <w:r>
              <w:rPr>
                <w:sz w:val="24"/>
                <w:lang w:val="es-PY"/>
              </w:rPr>
              <w:t>29. Trabajar con alguien de otro grupo de esta institucion es como trabajar con alguien de otra organización</w:t>
            </w:r>
          </w:p>
        </w:tc>
        <w:tc>
          <w:tcPr>
            <w:tcW w:w="529" w:type="dxa"/>
          </w:tcPr>
          <w:p w14:paraId="662D9026" w14:textId="77777777" w:rsidR="00223209" w:rsidRDefault="00223209">
            <w:pPr>
              <w:pStyle w:val="TableParagraph"/>
              <w:rPr>
                <w:sz w:val="24"/>
                <w:lang w:val="es-PY"/>
              </w:rPr>
            </w:pPr>
          </w:p>
        </w:tc>
        <w:tc>
          <w:tcPr>
            <w:tcW w:w="529" w:type="dxa"/>
          </w:tcPr>
          <w:p w14:paraId="7D0000A8" w14:textId="77777777" w:rsidR="00223209" w:rsidRDefault="00223209">
            <w:pPr>
              <w:pStyle w:val="TableParagraph"/>
              <w:rPr>
                <w:sz w:val="24"/>
                <w:lang w:val="es-PY"/>
              </w:rPr>
            </w:pPr>
          </w:p>
        </w:tc>
        <w:tc>
          <w:tcPr>
            <w:tcW w:w="529" w:type="dxa"/>
          </w:tcPr>
          <w:p w14:paraId="04261ABB" w14:textId="77777777" w:rsidR="00223209" w:rsidRDefault="00223209">
            <w:pPr>
              <w:pStyle w:val="TableParagraph"/>
              <w:rPr>
                <w:sz w:val="24"/>
                <w:lang w:val="es-PY"/>
              </w:rPr>
            </w:pPr>
          </w:p>
        </w:tc>
        <w:tc>
          <w:tcPr>
            <w:tcW w:w="529" w:type="dxa"/>
          </w:tcPr>
          <w:p w14:paraId="44DC286A" w14:textId="77777777" w:rsidR="00223209" w:rsidRDefault="00223209">
            <w:pPr>
              <w:pStyle w:val="TableParagraph"/>
              <w:rPr>
                <w:sz w:val="24"/>
                <w:lang w:val="es-PY"/>
              </w:rPr>
            </w:pPr>
          </w:p>
        </w:tc>
        <w:tc>
          <w:tcPr>
            <w:tcW w:w="529" w:type="dxa"/>
          </w:tcPr>
          <w:p w14:paraId="4D0731FD" w14:textId="77777777" w:rsidR="00223209" w:rsidRDefault="00223209">
            <w:pPr>
              <w:pStyle w:val="TableParagraph"/>
              <w:rPr>
                <w:sz w:val="24"/>
                <w:lang w:val="es-PY"/>
              </w:rPr>
            </w:pPr>
          </w:p>
        </w:tc>
      </w:tr>
      <w:tr w:rsidR="00223209" w14:paraId="3A50EBEE" w14:textId="77777777">
        <w:trPr>
          <w:trHeight w:val="630"/>
        </w:trPr>
        <w:tc>
          <w:tcPr>
            <w:tcW w:w="5640" w:type="dxa"/>
          </w:tcPr>
          <w:p w14:paraId="6002948A" w14:textId="77777777" w:rsidR="00223209" w:rsidRDefault="00614FFC">
            <w:pPr>
              <w:pStyle w:val="TableParagraph"/>
              <w:spacing w:before="35" w:line="280" w:lineRule="atLeast"/>
              <w:ind w:left="80" w:right="358"/>
              <w:rPr>
                <w:sz w:val="24"/>
                <w:lang w:val="es-PY"/>
              </w:rPr>
            </w:pPr>
            <w:r>
              <w:rPr>
                <w:sz w:val="24"/>
                <w:lang w:val="es-PY"/>
              </w:rPr>
              <w:t>30. Existe una buena alineación de objetivos entre los diferentes niveles jerárquicos</w:t>
            </w:r>
          </w:p>
        </w:tc>
        <w:tc>
          <w:tcPr>
            <w:tcW w:w="529" w:type="dxa"/>
          </w:tcPr>
          <w:p w14:paraId="5E0957A9" w14:textId="77777777" w:rsidR="00223209" w:rsidRDefault="00223209">
            <w:pPr>
              <w:pStyle w:val="TableParagraph"/>
              <w:rPr>
                <w:sz w:val="24"/>
                <w:lang w:val="es-PY"/>
              </w:rPr>
            </w:pPr>
          </w:p>
        </w:tc>
        <w:tc>
          <w:tcPr>
            <w:tcW w:w="529" w:type="dxa"/>
          </w:tcPr>
          <w:p w14:paraId="2774CCF5" w14:textId="77777777" w:rsidR="00223209" w:rsidRDefault="00223209">
            <w:pPr>
              <w:pStyle w:val="TableParagraph"/>
              <w:rPr>
                <w:sz w:val="24"/>
                <w:lang w:val="es-PY"/>
              </w:rPr>
            </w:pPr>
          </w:p>
        </w:tc>
        <w:tc>
          <w:tcPr>
            <w:tcW w:w="529" w:type="dxa"/>
          </w:tcPr>
          <w:p w14:paraId="46E78F52" w14:textId="77777777" w:rsidR="00223209" w:rsidRDefault="00223209">
            <w:pPr>
              <w:pStyle w:val="TableParagraph"/>
              <w:rPr>
                <w:sz w:val="24"/>
                <w:lang w:val="es-PY"/>
              </w:rPr>
            </w:pPr>
          </w:p>
        </w:tc>
        <w:tc>
          <w:tcPr>
            <w:tcW w:w="529" w:type="dxa"/>
          </w:tcPr>
          <w:p w14:paraId="3C721F18" w14:textId="77777777" w:rsidR="00223209" w:rsidRDefault="00223209">
            <w:pPr>
              <w:pStyle w:val="TableParagraph"/>
              <w:rPr>
                <w:sz w:val="24"/>
                <w:lang w:val="es-PY"/>
              </w:rPr>
            </w:pPr>
          </w:p>
        </w:tc>
        <w:tc>
          <w:tcPr>
            <w:tcW w:w="529" w:type="dxa"/>
          </w:tcPr>
          <w:p w14:paraId="011FC18D" w14:textId="77777777" w:rsidR="00223209" w:rsidRDefault="00223209">
            <w:pPr>
              <w:pStyle w:val="TableParagraph"/>
              <w:rPr>
                <w:sz w:val="24"/>
                <w:lang w:val="es-PY"/>
              </w:rPr>
            </w:pPr>
          </w:p>
        </w:tc>
      </w:tr>
      <w:tr w:rsidR="00223209" w14:paraId="531137B2" w14:textId="77777777">
        <w:trPr>
          <w:trHeight w:val="316"/>
        </w:trPr>
        <w:tc>
          <w:tcPr>
            <w:tcW w:w="5640" w:type="dxa"/>
            <w:shd w:val="clear" w:color="auto" w:fill="D9D9D9"/>
          </w:tcPr>
          <w:p w14:paraId="4D77DBA8" w14:textId="77777777" w:rsidR="00223209" w:rsidRDefault="00614FFC">
            <w:pPr>
              <w:pStyle w:val="TableParagraph"/>
              <w:spacing w:before="13"/>
              <w:ind w:left="1597"/>
              <w:rPr>
                <w:sz w:val="24"/>
              </w:rPr>
            </w:pPr>
            <w:r>
              <w:rPr>
                <w:sz w:val="24"/>
              </w:rPr>
              <w:t>Orientación al cambio</w:t>
            </w:r>
          </w:p>
        </w:tc>
        <w:tc>
          <w:tcPr>
            <w:tcW w:w="529" w:type="dxa"/>
            <w:shd w:val="clear" w:color="auto" w:fill="D9D9D9"/>
          </w:tcPr>
          <w:p w14:paraId="0A32AB4E" w14:textId="77777777" w:rsidR="00223209" w:rsidRDefault="00614FFC">
            <w:pPr>
              <w:pStyle w:val="TableParagraph"/>
              <w:spacing w:before="13"/>
              <w:ind w:right="289"/>
              <w:jc w:val="right"/>
              <w:rPr>
                <w:sz w:val="24"/>
              </w:rPr>
            </w:pPr>
            <w:r>
              <w:rPr>
                <w:sz w:val="24"/>
              </w:rPr>
              <w:t>1</w:t>
            </w:r>
          </w:p>
        </w:tc>
        <w:tc>
          <w:tcPr>
            <w:tcW w:w="529" w:type="dxa"/>
            <w:shd w:val="clear" w:color="auto" w:fill="D9D9D9"/>
          </w:tcPr>
          <w:p w14:paraId="54E278B2" w14:textId="77777777" w:rsidR="00223209" w:rsidRDefault="00614FFC">
            <w:pPr>
              <w:pStyle w:val="TableParagraph"/>
              <w:spacing w:before="13"/>
              <w:ind w:right="289"/>
              <w:jc w:val="right"/>
              <w:rPr>
                <w:sz w:val="24"/>
              </w:rPr>
            </w:pPr>
            <w:r>
              <w:rPr>
                <w:sz w:val="24"/>
              </w:rPr>
              <w:t>2</w:t>
            </w:r>
          </w:p>
        </w:tc>
        <w:tc>
          <w:tcPr>
            <w:tcW w:w="529" w:type="dxa"/>
            <w:shd w:val="clear" w:color="auto" w:fill="D9D9D9"/>
          </w:tcPr>
          <w:p w14:paraId="0F3D28B2" w14:textId="77777777" w:rsidR="00223209" w:rsidRDefault="00614FFC">
            <w:pPr>
              <w:pStyle w:val="TableParagraph"/>
              <w:spacing w:before="13"/>
              <w:ind w:right="289"/>
              <w:jc w:val="right"/>
              <w:rPr>
                <w:sz w:val="24"/>
              </w:rPr>
            </w:pPr>
            <w:r>
              <w:rPr>
                <w:sz w:val="24"/>
              </w:rPr>
              <w:t>3</w:t>
            </w:r>
          </w:p>
        </w:tc>
        <w:tc>
          <w:tcPr>
            <w:tcW w:w="529" w:type="dxa"/>
            <w:shd w:val="clear" w:color="auto" w:fill="D9D9D9"/>
          </w:tcPr>
          <w:p w14:paraId="384EFAF3" w14:textId="77777777" w:rsidR="00223209" w:rsidRDefault="00614FFC">
            <w:pPr>
              <w:pStyle w:val="TableParagraph"/>
              <w:spacing w:before="13"/>
              <w:ind w:right="289"/>
              <w:jc w:val="right"/>
              <w:rPr>
                <w:sz w:val="24"/>
              </w:rPr>
            </w:pPr>
            <w:r>
              <w:rPr>
                <w:sz w:val="24"/>
              </w:rPr>
              <w:t>4</w:t>
            </w:r>
          </w:p>
        </w:tc>
        <w:tc>
          <w:tcPr>
            <w:tcW w:w="529" w:type="dxa"/>
            <w:shd w:val="clear" w:color="auto" w:fill="D9D9D9"/>
          </w:tcPr>
          <w:p w14:paraId="48FDFE4A" w14:textId="77777777" w:rsidR="00223209" w:rsidRDefault="00614FFC">
            <w:pPr>
              <w:pStyle w:val="TableParagraph"/>
              <w:spacing w:before="13"/>
              <w:ind w:right="289"/>
              <w:jc w:val="right"/>
              <w:rPr>
                <w:sz w:val="24"/>
              </w:rPr>
            </w:pPr>
            <w:r>
              <w:rPr>
                <w:sz w:val="24"/>
              </w:rPr>
              <w:t>5</w:t>
            </w:r>
          </w:p>
        </w:tc>
      </w:tr>
      <w:tr w:rsidR="00223209" w14:paraId="5C12F224" w14:textId="77777777">
        <w:trPr>
          <w:trHeight w:val="630"/>
        </w:trPr>
        <w:tc>
          <w:tcPr>
            <w:tcW w:w="5640" w:type="dxa"/>
          </w:tcPr>
          <w:p w14:paraId="56928732" w14:textId="77777777" w:rsidR="00223209" w:rsidRDefault="00614FFC">
            <w:pPr>
              <w:pStyle w:val="TableParagraph"/>
              <w:spacing w:before="39"/>
              <w:ind w:left="80"/>
              <w:rPr>
                <w:sz w:val="24"/>
                <w:lang w:val="es-PY"/>
              </w:rPr>
            </w:pPr>
            <w:r>
              <w:rPr>
                <w:sz w:val="24"/>
                <w:lang w:val="es-PY"/>
              </w:rPr>
              <w:t>31. La forma que tenemos de hacer las cosas es flexible</w:t>
            </w:r>
          </w:p>
          <w:p w14:paraId="4E5979B5" w14:textId="77777777" w:rsidR="00223209" w:rsidRDefault="00614FFC">
            <w:pPr>
              <w:pStyle w:val="TableParagraph"/>
              <w:spacing w:before="12"/>
              <w:ind w:left="80"/>
              <w:rPr>
                <w:sz w:val="24"/>
              </w:rPr>
            </w:pPr>
            <w:r>
              <w:rPr>
                <w:sz w:val="24"/>
              </w:rPr>
              <w:t>y fácil de cambiar</w:t>
            </w:r>
          </w:p>
        </w:tc>
        <w:tc>
          <w:tcPr>
            <w:tcW w:w="529" w:type="dxa"/>
          </w:tcPr>
          <w:p w14:paraId="599EE7D9" w14:textId="77777777" w:rsidR="00223209" w:rsidRDefault="00223209">
            <w:pPr>
              <w:pStyle w:val="TableParagraph"/>
              <w:rPr>
                <w:sz w:val="24"/>
              </w:rPr>
            </w:pPr>
          </w:p>
        </w:tc>
        <w:tc>
          <w:tcPr>
            <w:tcW w:w="529" w:type="dxa"/>
          </w:tcPr>
          <w:p w14:paraId="40315A88" w14:textId="77777777" w:rsidR="00223209" w:rsidRDefault="00223209">
            <w:pPr>
              <w:pStyle w:val="TableParagraph"/>
              <w:rPr>
                <w:sz w:val="24"/>
              </w:rPr>
            </w:pPr>
          </w:p>
        </w:tc>
        <w:tc>
          <w:tcPr>
            <w:tcW w:w="529" w:type="dxa"/>
          </w:tcPr>
          <w:p w14:paraId="406AE00F" w14:textId="77777777" w:rsidR="00223209" w:rsidRDefault="00223209">
            <w:pPr>
              <w:pStyle w:val="TableParagraph"/>
              <w:rPr>
                <w:sz w:val="24"/>
              </w:rPr>
            </w:pPr>
          </w:p>
        </w:tc>
        <w:tc>
          <w:tcPr>
            <w:tcW w:w="529" w:type="dxa"/>
          </w:tcPr>
          <w:p w14:paraId="5F227251" w14:textId="77777777" w:rsidR="00223209" w:rsidRDefault="00223209">
            <w:pPr>
              <w:pStyle w:val="TableParagraph"/>
              <w:rPr>
                <w:sz w:val="24"/>
              </w:rPr>
            </w:pPr>
          </w:p>
        </w:tc>
        <w:tc>
          <w:tcPr>
            <w:tcW w:w="529" w:type="dxa"/>
          </w:tcPr>
          <w:p w14:paraId="47888995" w14:textId="77777777" w:rsidR="00223209" w:rsidRDefault="00223209">
            <w:pPr>
              <w:pStyle w:val="TableParagraph"/>
              <w:rPr>
                <w:sz w:val="24"/>
              </w:rPr>
            </w:pPr>
          </w:p>
        </w:tc>
      </w:tr>
      <w:tr w:rsidR="00223209" w14:paraId="20DB7DB3" w14:textId="77777777">
        <w:trPr>
          <w:trHeight w:val="316"/>
        </w:trPr>
        <w:tc>
          <w:tcPr>
            <w:tcW w:w="5640" w:type="dxa"/>
          </w:tcPr>
          <w:p w14:paraId="5DE04730" w14:textId="77777777" w:rsidR="00223209" w:rsidRDefault="00614FFC">
            <w:pPr>
              <w:pStyle w:val="TableParagraph"/>
              <w:spacing w:before="13"/>
              <w:ind w:left="80"/>
              <w:rPr>
                <w:sz w:val="24"/>
                <w:lang w:val="es-PY"/>
              </w:rPr>
            </w:pPr>
            <w:r>
              <w:rPr>
                <w:sz w:val="24"/>
                <w:lang w:val="es-PY"/>
              </w:rPr>
              <w:t>32. Respondemos bien a los cambios del entorno</w:t>
            </w:r>
          </w:p>
        </w:tc>
        <w:tc>
          <w:tcPr>
            <w:tcW w:w="529" w:type="dxa"/>
          </w:tcPr>
          <w:p w14:paraId="0017DCCD" w14:textId="77777777" w:rsidR="00223209" w:rsidRDefault="00223209">
            <w:pPr>
              <w:pStyle w:val="TableParagraph"/>
              <w:rPr>
                <w:sz w:val="24"/>
                <w:lang w:val="es-PY"/>
              </w:rPr>
            </w:pPr>
          </w:p>
        </w:tc>
        <w:tc>
          <w:tcPr>
            <w:tcW w:w="529" w:type="dxa"/>
          </w:tcPr>
          <w:p w14:paraId="2E7E4837" w14:textId="77777777" w:rsidR="00223209" w:rsidRDefault="00223209">
            <w:pPr>
              <w:pStyle w:val="TableParagraph"/>
              <w:rPr>
                <w:sz w:val="24"/>
                <w:lang w:val="es-PY"/>
              </w:rPr>
            </w:pPr>
          </w:p>
        </w:tc>
        <w:tc>
          <w:tcPr>
            <w:tcW w:w="529" w:type="dxa"/>
          </w:tcPr>
          <w:p w14:paraId="3DA5321C" w14:textId="77777777" w:rsidR="00223209" w:rsidRDefault="00223209">
            <w:pPr>
              <w:pStyle w:val="TableParagraph"/>
              <w:rPr>
                <w:sz w:val="24"/>
                <w:lang w:val="es-PY"/>
              </w:rPr>
            </w:pPr>
          </w:p>
        </w:tc>
        <w:tc>
          <w:tcPr>
            <w:tcW w:w="529" w:type="dxa"/>
          </w:tcPr>
          <w:p w14:paraId="05803245" w14:textId="77777777" w:rsidR="00223209" w:rsidRDefault="00223209">
            <w:pPr>
              <w:pStyle w:val="TableParagraph"/>
              <w:rPr>
                <w:sz w:val="24"/>
                <w:lang w:val="es-PY"/>
              </w:rPr>
            </w:pPr>
          </w:p>
        </w:tc>
        <w:tc>
          <w:tcPr>
            <w:tcW w:w="529" w:type="dxa"/>
          </w:tcPr>
          <w:p w14:paraId="2215293B" w14:textId="77777777" w:rsidR="00223209" w:rsidRDefault="00223209">
            <w:pPr>
              <w:pStyle w:val="TableParagraph"/>
              <w:rPr>
                <w:sz w:val="24"/>
                <w:lang w:val="es-PY"/>
              </w:rPr>
            </w:pPr>
          </w:p>
        </w:tc>
      </w:tr>
      <w:tr w:rsidR="00223209" w14:paraId="6A83F642" w14:textId="77777777">
        <w:trPr>
          <w:trHeight w:val="630"/>
        </w:trPr>
        <w:tc>
          <w:tcPr>
            <w:tcW w:w="5640" w:type="dxa"/>
          </w:tcPr>
          <w:p w14:paraId="1F71F786" w14:textId="77777777" w:rsidR="00223209" w:rsidRDefault="00614FFC">
            <w:pPr>
              <w:pStyle w:val="TableParagraph"/>
              <w:spacing w:before="35" w:line="280" w:lineRule="atLeast"/>
              <w:ind w:left="80" w:right="65"/>
              <w:rPr>
                <w:sz w:val="24"/>
                <w:lang w:val="es-PY"/>
              </w:rPr>
            </w:pPr>
            <w:r>
              <w:rPr>
                <w:sz w:val="24"/>
                <w:lang w:val="es-PY"/>
              </w:rPr>
              <w:t>33. Adoptamos continuamente nuevas y mejores formas de hacer las cosas</w:t>
            </w:r>
          </w:p>
        </w:tc>
        <w:tc>
          <w:tcPr>
            <w:tcW w:w="529" w:type="dxa"/>
          </w:tcPr>
          <w:p w14:paraId="72318BB2" w14:textId="77777777" w:rsidR="00223209" w:rsidRDefault="00223209">
            <w:pPr>
              <w:pStyle w:val="TableParagraph"/>
              <w:rPr>
                <w:sz w:val="24"/>
                <w:lang w:val="es-PY"/>
              </w:rPr>
            </w:pPr>
          </w:p>
        </w:tc>
        <w:tc>
          <w:tcPr>
            <w:tcW w:w="529" w:type="dxa"/>
          </w:tcPr>
          <w:p w14:paraId="71C91875" w14:textId="77777777" w:rsidR="00223209" w:rsidRDefault="00223209">
            <w:pPr>
              <w:pStyle w:val="TableParagraph"/>
              <w:rPr>
                <w:sz w:val="24"/>
                <w:lang w:val="es-PY"/>
              </w:rPr>
            </w:pPr>
          </w:p>
        </w:tc>
        <w:tc>
          <w:tcPr>
            <w:tcW w:w="529" w:type="dxa"/>
          </w:tcPr>
          <w:p w14:paraId="4ABC36D1" w14:textId="77777777" w:rsidR="00223209" w:rsidRDefault="00223209">
            <w:pPr>
              <w:pStyle w:val="TableParagraph"/>
              <w:rPr>
                <w:sz w:val="24"/>
                <w:lang w:val="es-PY"/>
              </w:rPr>
            </w:pPr>
          </w:p>
        </w:tc>
        <w:tc>
          <w:tcPr>
            <w:tcW w:w="529" w:type="dxa"/>
          </w:tcPr>
          <w:p w14:paraId="318FC293" w14:textId="77777777" w:rsidR="00223209" w:rsidRDefault="00223209">
            <w:pPr>
              <w:pStyle w:val="TableParagraph"/>
              <w:rPr>
                <w:sz w:val="24"/>
                <w:lang w:val="es-PY"/>
              </w:rPr>
            </w:pPr>
          </w:p>
        </w:tc>
        <w:tc>
          <w:tcPr>
            <w:tcW w:w="529" w:type="dxa"/>
          </w:tcPr>
          <w:p w14:paraId="7328424A" w14:textId="77777777" w:rsidR="00223209" w:rsidRDefault="00223209">
            <w:pPr>
              <w:pStyle w:val="TableParagraph"/>
              <w:rPr>
                <w:sz w:val="24"/>
                <w:lang w:val="es-PY"/>
              </w:rPr>
            </w:pPr>
          </w:p>
        </w:tc>
      </w:tr>
      <w:tr w:rsidR="00223209" w14:paraId="6F809C2B" w14:textId="77777777">
        <w:trPr>
          <w:trHeight w:val="630"/>
        </w:trPr>
        <w:tc>
          <w:tcPr>
            <w:tcW w:w="5640" w:type="dxa"/>
          </w:tcPr>
          <w:p w14:paraId="638B3909" w14:textId="77777777" w:rsidR="00223209" w:rsidRDefault="00614FFC">
            <w:pPr>
              <w:pStyle w:val="TableParagraph"/>
              <w:spacing w:before="35" w:line="280" w:lineRule="atLeast"/>
              <w:ind w:left="80" w:right="205"/>
              <w:rPr>
                <w:sz w:val="24"/>
                <w:lang w:val="es-PY"/>
              </w:rPr>
            </w:pPr>
            <w:r>
              <w:rPr>
                <w:sz w:val="24"/>
                <w:lang w:val="es-PY"/>
              </w:rPr>
              <w:t>34. Los intentos de realizar cambios, suelen generar re- sistencia por parte del equipo</w:t>
            </w:r>
          </w:p>
        </w:tc>
        <w:tc>
          <w:tcPr>
            <w:tcW w:w="529" w:type="dxa"/>
          </w:tcPr>
          <w:p w14:paraId="6F180028" w14:textId="77777777" w:rsidR="00223209" w:rsidRDefault="00223209">
            <w:pPr>
              <w:pStyle w:val="TableParagraph"/>
              <w:rPr>
                <w:sz w:val="24"/>
                <w:lang w:val="es-PY"/>
              </w:rPr>
            </w:pPr>
          </w:p>
        </w:tc>
        <w:tc>
          <w:tcPr>
            <w:tcW w:w="529" w:type="dxa"/>
          </w:tcPr>
          <w:p w14:paraId="06CB0255" w14:textId="77777777" w:rsidR="00223209" w:rsidRDefault="00223209">
            <w:pPr>
              <w:pStyle w:val="TableParagraph"/>
              <w:rPr>
                <w:sz w:val="24"/>
                <w:lang w:val="es-PY"/>
              </w:rPr>
            </w:pPr>
          </w:p>
        </w:tc>
        <w:tc>
          <w:tcPr>
            <w:tcW w:w="529" w:type="dxa"/>
          </w:tcPr>
          <w:p w14:paraId="35253DD6" w14:textId="77777777" w:rsidR="00223209" w:rsidRDefault="00223209">
            <w:pPr>
              <w:pStyle w:val="TableParagraph"/>
              <w:rPr>
                <w:sz w:val="24"/>
                <w:lang w:val="es-PY"/>
              </w:rPr>
            </w:pPr>
          </w:p>
        </w:tc>
        <w:tc>
          <w:tcPr>
            <w:tcW w:w="529" w:type="dxa"/>
          </w:tcPr>
          <w:p w14:paraId="70C2151A" w14:textId="77777777" w:rsidR="00223209" w:rsidRDefault="00223209">
            <w:pPr>
              <w:pStyle w:val="TableParagraph"/>
              <w:rPr>
                <w:sz w:val="24"/>
                <w:lang w:val="es-PY"/>
              </w:rPr>
            </w:pPr>
          </w:p>
        </w:tc>
        <w:tc>
          <w:tcPr>
            <w:tcW w:w="529" w:type="dxa"/>
          </w:tcPr>
          <w:p w14:paraId="60B088E5" w14:textId="77777777" w:rsidR="00223209" w:rsidRDefault="00223209">
            <w:pPr>
              <w:pStyle w:val="TableParagraph"/>
              <w:rPr>
                <w:sz w:val="24"/>
                <w:lang w:val="es-PY"/>
              </w:rPr>
            </w:pPr>
          </w:p>
        </w:tc>
      </w:tr>
      <w:tr w:rsidR="00223209" w14:paraId="3E541DC2" w14:textId="77777777">
        <w:trPr>
          <w:trHeight w:val="630"/>
        </w:trPr>
        <w:tc>
          <w:tcPr>
            <w:tcW w:w="5640" w:type="dxa"/>
          </w:tcPr>
          <w:p w14:paraId="33F41BCD" w14:textId="77777777" w:rsidR="00223209" w:rsidRDefault="00614FFC">
            <w:pPr>
              <w:pStyle w:val="TableParagraph"/>
              <w:spacing w:before="35" w:line="280" w:lineRule="atLeast"/>
              <w:ind w:left="80" w:right="65"/>
              <w:rPr>
                <w:sz w:val="24"/>
                <w:lang w:val="es-PY"/>
              </w:rPr>
            </w:pPr>
            <w:r>
              <w:rPr>
                <w:sz w:val="24"/>
                <w:lang w:val="es-PY"/>
              </w:rPr>
              <w:t>35. Los diferentes grupos de esta institucion cooperan a menudo para introducir cambios</w:t>
            </w:r>
          </w:p>
        </w:tc>
        <w:tc>
          <w:tcPr>
            <w:tcW w:w="529" w:type="dxa"/>
          </w:tcPr>
          <w:p w14:paraId="36DB5CD1" w14:textId="77777777" w:rsidR="00223209" w:rsidRDefault="00223209">
            <w:pPr>
              <w:pStyle w:val="TableParagraph"/>
              <w:rPr>
                <w:sz w:val="24"/>
                <w:lang w:val="es-PY"/>
              </w:rPr>
            </w:pPr>
          </w:p>
        </w:tc>
        <w:tc>
          <w:tcPr>
            <w:tcW w:w="529" w:type="dxa"/>
          </w:tcPr>
          <w:p w14:paraId="1884937F" w14:textId="77777777" w:rsidR="00223209" w:rsidRDefault="00223209">
            <w:pPr>
              <w:pStyle w:val="TableParagraph"/>
              <w:rPr>
                <w:sz w:val="24"/>
                <w:lang w:val="es-PY"/>
              </w:rPr>
            </w:pPr>
          </w:p>
        </w:tc>
        <w:tc>
          <w:tcPr>
            <w:tcW w:w="529" w:type="dxa"/>
          </w:tcPr>
          <w:p w14:paraId="311B333F" w14:textId="77777777" w:rsidR="00223209" w:rsidRDefault="00223209">
            <w:pPr>
              <w:pStyle w:val="TableParagraph"/>
              <w:rPr>
                <w:sz w:val="24"/>
                <w:lang w:val="es-PY"/>
              </w:rPr>
            </w:pPr>
          </w:p>
        </w:tc>
        <w:tc>
          <w:tcPr>
            <w:tcW w:w="529" w:type="dxa"/>
          </w:tcPr>
          <w:p w14:paraId="7B89D5FE" w14:textId="77777777" w:rsidR="00223209" w:rsidRDefault="00223209">
            <w:pPr>
              <w:pStyle w:val="TableParagraph"/>
              <w:rPr>
                <w:sz w:val="24"/>
                <w:lang w:val="es-PY"/>
              </w:rPr>
            </w:pPr>
          </w:p>
        </w:tc>
        <w:tc>
          <w:tcPr>
            <w:tcW w:w="529" w:type="dxa"/>
          </w:tcPr>
          <w:p w14:paraId="71E376DE" w14:textId="77777777" w:rsidR="00223209" w:rsidRDefault="00223209">
            <w:pPr>
              <w:pStyle w:val="TableParagraph"/>
              <w:rPr>
                <w:sz w:val="24"/>
                <w:lang w:val="es-PY"/>
              </w:rPr>
            </w:pPr>
          </w:p>
        </w:tc>
      </w:tr>
      <w:tr w:rsidR="00223209" w14:paraId="4F8320AC" w14:textId="77777777">
        <w:trPr>
          <w:trHeight w:val="316"/>
        </w:trPr>
        <w:tc>
          <w:tcPr>
            <w:tcW w:w="5640" w:type="dxa"/>
            <w:shd w:val="clear" w:color="auto" w:fill="D9D9D9"/>
          </w:tcPr>
          <w:p w14:paraId="3C065FBD" w14:textId="77777777" w:rsidR="00223209" w:rsidRDefault="00614FFC">
            <w:pPr>
              <w:pStyle w:val="TableParagraph"/>
              <w:spacing w:before="13"/>
              <w:ind w:left="1630"/>
              <w:rPr>
                <w:sz w:val="24"/>
              </w:rPr>
            </w:pPr>
            <w:r>
              <w:rPr>
                <w:sz w:val="24"/>
              </w:rPr>
              <w:t>Orientación al cliente</w:t>
            </w:r>
          </w:p>
        </w:tc>
        <w:tc>
          <w:tcPr>
            <w:tcW w:w="529" w:type="dxa"/>
            <w:shd w:val="clear" w:color="auto" w:fill="D9D9D9"/>
          </w:tcPr>
          <w:p w14:paraId="5B939B58" w14:textId="77777777" w:rsidR="00223209" w:rsidRDefault="00614FFC">
            <w:pPr>
              <w:pStyle w:val="TableParagraph"/>
              <w:spacing w:before="13"/>
              <w:ind w:right="289"/>
              <w:jc w:val="right"/>
              <w:rPr>
                <w:sz w:val="24"/>
              </w:rPr>
            </w:pPr>
            <w:r>
              <w:rPr>
                <w:sz w:val="24"/>
              </w:rPr>
              <w:t>1</w:t>
            </w:r>
          </w:p>
        </w:tc>
        <w:tc>
          <w:tcPr>
            <w:tcW w:w="529" w:type="dxa"/>
            <w:shd w:val="clear" w:color="auto" w:fill="D9D9D9"/>
          </w:tcPr>
          <w:p w14:paraId="48BB55F6" w14:textId="77777777" w:rsidR="00223209" w:rsidRDefault="00614FFC">
            <w:pPr>
              <w:pStyle w:val="TableParagraph"/>
              <w:spacing w:before="13"/>
              <w:ind w:right="289"/>
              <w:jc w:val="right"/>
              <w:rPr>
                <w:sz w:val="24"/>
              </w:rPr>
            </w:pPr>
            <w:r>
              <w:rPr>
                <w:sz w:val="24"/>
              </w:rPr>
              <w:t>2</w:t>
            </w:r>
          </w:p>
        </w:tc>
        <w:tc>
          <w:tcPr>
            <w:tcW w:w="529" w:type="dxa"/>
            <w:shd w:val="clear" w:color="auto" w:fill="D9D9D9"/>
          </w:tcPr>
          <w:p w14:paraId="55DD93C9" w14:textId="77777777" w:rsidR="00223209" w:rsidRDefault="00614FFC">
            <w:pPr>
              <w:pStyle w:val="TableParagraph"/>
              <w:spacing w:before="13"/>
              <w:ind w:right="289"/>
              <w:jc w:val="right"/>
              <w:rPr>
                <w:sz w:val="24"/>
              </w:rPr>
            </w:pPr>
            <w:r>
              <w:rPr>
                <w:sz w:val="24"/>
              </w:rPr>
              <w:t>3</w:t>
            </w:r>
          </w:p>
        </w:tc>
        <w:tc>
          <w:tcPr>
            <w:tcW w:w="529" w:type="dxa"/>
            <w:shd w:val="clear" w:color="auto" w:fill="D9D9D9"/>
          </w:tcPr>
          <w:p w14:paraId="307B628F" w14:textId="77777777" w:rsidR="00223209" w:rsidRDefault="00614FFC">
            <w:pPr>
              <w:pStyle w:val="TableParagraph"/>
              <w:spacing w:before="13"/>
              <w:ind w:right="289"/>
              <w:jc w:val="right"/>
              <w:rPr>
                <w:sz w:val="24"/>
              </w:rPr>
            </w:pPr>
            <w:r>
              <w:rPr>
                <w:sz w:val="24"/>
              </w:rPr>
              <w:t>4</w:t>
            </w:r>
          </w:p>
        </w:tc>
        <w:tc>
          <w:tcPr>
            <w:tcW w:w="529" w:type="dxa"/>
            <w:shd w:val="clear" w:color="auto" w:fill="D9D9D9"/>
          </w:tcPr>
          <w:p w14:paraId="0880C7F1" w14:textId="77777777" w:rsidR="00223209" w:rsidRDefault="00614FFC">
            <w:pPr>
              <w:pStyle w:val="TableParagraph"/>
              <w:spacing w:before="13"/>
              <w:ind w:right="289"/>
              <w:jc w:val="right"/>
              <w:rPr>
                <w:sz w:val="24"/>
              </w:rPr>
            </w:pPr>
            <w:r>
              <w:rPr>
                <w:sz w:val="24"/>
              </w:rPr>
              <w:t>5</w:t>
            </w:r>
          </w:p>
        </w:tc>
      </w:tr>
      <w:tr w:rsidR="00223209" w14:paraId="2C445B95" w14:textId="77777777">
        <w:trPr>
          <w:trHeight w:val="630"/>
        </w:trPr>
        <w:tc>
          <w:tcPr>
            <w:tcW w:w="5640" w:type="dxa"/>
          </w:tcPr>
          <w:p w14:paraId="74894232" w14:textId="77777777" w:rsidR="00223209" w:rsidRDefault="00614FFC">
            <w:pPr>
              <w:pStyle w:val="TableParagraph"/>
              <w:spacing w:before="35" w:line="280" w:lineRule="atLeast"/>
              <w:ind w:left="80" w:right="504"/>
              <w:rPr>
                <w:sz w:val="24"/>
                <w:lang w:val="es-PY"/>
              </w:rPr>
            </w:pPr>
            <w:r>
              <w:rPr>
                <w:sz w:val="24"/>
                <w:lang w:val="es-PY"/>
              </w:rPr>
              <w:t>36. Los comentarios y recomendaciones de nuestros cliente conducen a menudo a introducir cambios</w:t>
            </w:r>
          </w:p>
        </w:tc>
        <w:tc>
          <w:tcPr>
            <w:tcW w:w="529" w:type="dxa"/>
          </w:tcPr>
          <w:p w14:paraId="50BD5E97" w14:textId="77777777" w:rsidR="00223209" w:rsidRDefault="00223209">
            <w:pPr>
              <w:pStyle w:val="TableParagraph"/>
              <w:rPr>
                <w:sz w:val="24"/>
                <w:lang w:val="es-PY"/>
              </w:rPr>
            </w:pPr>
          </w:p>
        </w:tc>
        <w:tc>
          <w:tcPr>
            <w:tcW w:w="529" w:type="dxa"/>
          </w:tcPr>
          <w:p w14:paraId="0BE2AC63" w14:textId="77777777" w:rsidR="00223209" w:rsidRDefault="00223209">
            <w:pPr>
              <w:pStyle w:val="TableParagraph"/>
              <w:rPr>
                <w:sz w:val="24"/>
                <w:lang w:val="es-PY"/>
              </w:rPr>
            </w:pPr>
          </w:p>
        </w:tc>
        <w:tc>
          <w:tcPr>
            <w:tcW w:w="529" w:type="dxa"/>
          </w:tcPr>
          <w:p w14:paraId="11FC0A2A" w14:textId="77777777" w:rsidR="00223209" w:rsidRDefault="00223209">
            <w:pPr>
              <w:pStyle w:val="TableParagraph"/>
              <w:rPr>
                <w:sz w:val="24"/>
                <w:lang w:val="es-PY"/>
              </w:rPr>
            </w:pPr>
          </w:p>
        </w:tc>
        <w:tc>
          <w:tcPr>
            <w:tcW w:w="529" w:type="dxa"/>
          </w:tcPr>
          <w:p w14:paraId="0D1EA994" w14:textId="77777777" w:rsidR="00223209" w:rsidRDefault="00223209">
            <w:pPr>
              <w:pStyle w:val="TableParagraph"/>
              <w:rPr>
                <w:sz w:val="24"/>
                <w:lang w:val="es-PY"/>
              </w:rPr>
            </w:pPr>
          </w:p>
        </w:tc>
        <w:tc>
          <w:tcPr>
            <w:tcW w:w="529" w:type="dxa"/>
          </w:tcPr>
          <w:p w14:paraId="6C5C4EB5" w14:textId="77777777" w:rsidR="00223209" w:rsidRDefault="00223209">
            <w:pPr>
              <w:pStyle w:val="TableParagraph"/>
              <w:rPr>
                <w:sz w:val="24"/>
                <w:lang w:val="es-PY"/>
              </w:rPr>
            </w:pPr>
          </w:p>
        </w:tc>
      </w:tr>
      <w:tr w:rsidR="00223209" w14:paraId="18FB70E1" w14:textId="77777777">
        <w:trPr>
          <w:trHeight w:val="630"/>
        </w:trPr>
        <w:tc>
          <w:tcPr>
            <w:tcW w:w="5640" w:type="dxa"/>
          </w:tcPr>
          <w:p w14:paraId="557A3746" w14:textId="77777777" w:rsidR="00223209" w:rsidRDefault="00614FFC">
            <w:pPr>
              <w:pStyle w:val="TableParagraph"/>
              <w:spacing w:before="39"/>
              <w:ind w:left="80"/>
              <w:rPr>
                <w:sz w:val="24"/>
                <w:lang w:val="es-PY"/>
              </w:rPr>
            </w:pPr>
            <w:r>
              <w:rPr>
                <w:sz w:val="24"/>
                <w:lang w:val="es-PY"/>
              </w:rPr>
              <w:t>37. La información acerca de nuestros cliente influye en nuestra decisiones</w:t>
            </w:r>
          </w:p>
        </w:tc>
        <w:tc>
          <w:tcPr>
            <w:tcW w:w="529" w:type="dxa"/>
          </w:tcPr>
          <w:p w14:paraId="4CA75198" w14:textId="77777777" w:rsidR="00223209" w:rsidRDefault="00223209">
            <w:pPr>
              <w:pStyle w:val="TableParagraph"/>
              <w:rPr>
                <w:sz w:val="24"/>
                <w:lang w:val="es-PY"/>
              </w:rPr>
            </w:pPr>
          </w:p>
        </w:tc>
        <w:tc>
          <w:tcPr>
            <w:tcW w:w="529" w:type="dxa"/>
          </w:tcPr>
          <w:p w14:paraId="49F213E7" w14:textId="77777777" w:rsidR="00223209" w:rsidRDefault="00223209">
            <w:pPr>
              <w:pStyle w:val="TableParagraph"/>
              <w:rPr>
                <w:sz w:val="24"/>
                <w:lang w:val="es-PY"/>
              </w:rPr>
            </w:pPr>
          </w:p>
        </w:tc>
        <w:tc>
          <w:tcPr>
            <w:tcW w:w="529" w:type="dxa"/>
          </w:tcPr>
          <w:p w14:paraId="66F25D08" w14:textId="77777777" w:rsidR="00223209" w:rsidRDefault="00223209">
            <w:pPr>
              <w:pStyle w:val="TableParagraph"/>
              <w:rPr>
                <w:sz w:val="24"/>
                <w:lang w:val="es-PY"/>
              </w:rPr>
            </w:pPr>
          </w:p>
        </w:tc>
        <w:tc>
          <w:tcPr>
            <w:tcW w:w="529" w:type="dxa"/>
          </w:tcPr>
          <w:p w14:paraId="7AE7ED1F" w14:textId="77777777" w:rsidR="00223209" w:rsidRDefault="00223209">
            <w:pPr>
              <w:pStyle w:val="TableParagraph"/>
              <w:rPr>
                <w:sz w:val="24"/>
                <w:lang w:val="es-PY"/>
              </w:rPr>
            </w:pPr>
          </w:p>
        </w:tc>
        <w:tc>
          <w:tcPr>
            <w:tcW w:w="529" w:type="dxa"/>
          </w:tcPr>
          <w:p w14:paraId="2E80A9B6" w14:textId="77777777" w:rsidR="00223209" w:rsidRDefault="00223209">
            <w:pPr>
              <w:pStyle w:val="TableParagraph"/>
              <w:rPr>
                <w:sz w:val="24"/>
                <w:lang w:val="es-PY"/>
              </w:rPr>
            </w:pPr>
          </w:p>
        </w:tc>
      </w:tr>
      <w:tr w:rsidR="00223209" w14:paraId="075C5F3A" w14:textId="77777777">
        <w:trPr>
          <w:trHeight w:val="630"/>
        </w:trPr>
        <w:tc>
          <w:tcPr>
            <w:tcW w:w="5640" w:type="dxa"/>
          </w:tcPr>
          <w:p w14:paraId="01261F57" w14:textId="77777777" w:rsidR="00223209" w:rsidRDefault="00614FFC">
            <w:pPr>
              <w:pStyle w:val="TableParagraph"/>
              <w:spacing w:before="35" w:line="280" w:lineRule="atLeast"/>
              <w:ind w:left="80" w:right="144"/>
              <w:rPr>
                <w:sz w:val="24"/>
                <w:lang w:val="es-PY"/>
              </w:rPr>
            </w:pPr>
            <w:r>
              <w:rPr>
                <w:sz w:val="24"/>
                <w:lang w:val="es-PY"/>
              </w:rPr>
              <w:t xml:space="preserve">38. Todos tenemos una comprensión profunda de los deseos y </w:t>
            </w:r>
            <w:r>
              <w:rPr>
                <w:sz w:val="24"/>
                <w:lang w:val="es-PY"/>
              </w:rPr>
              <w:t>necesidades de nuestro entorno</w:t>
            </w:r>
          </w:p>
        </w:tc>
        <w:tc>
          <w:tcPr>
            <w:tcW w:w="529" w:type="dxa"/>
          </w:tcPr>
          <w:p w14:paraId="2E8CF78A" w14:textId="77777777" w:rsidR="00223209" w:rsidRDefault="00223209">
            <w:pPr>
              <w:pStyle w:val="TableParagraph"/>
              <w:rPr>
                <w:sz w:val="24"/>
                <w:lang w:val="es-PY"/>
              </w:rPr>
            </w:pPr>
          </w:p>
        </w:tc>
        <w:tc>
          <w:tcPr>
            <w:tcW w:w="529" w:type="dxa"/>
          </w:tcPr>
          <w:p w14:paraId="7101460B" w14:textId="77777777" w:rsidR="00223209" w:rsidRDefault="00223209">
            <w:pPr>
              <w:pStyle w:val="TableParagraph"/>
              <w:rPr>
                <w:sz w:val="24"/>
                <w:lang w:val="es-PY"/>
              </w:rPr>
            </w:pPr>
          </w:p>
        </w:tc>
        <w:tc>
          <w:tcPr>
            <w:tcW w:w="529" w:type="dxa"/>
          </w:tcPr>
          <w:p w14:paraId="58E90254" w14:textId="77777777" w:rsidR="00223209" w:rsidRDefault="00223209">
            <w:pPr>
              <w:pStyle w:val="TableParagraph"/>
              <w:rPr>
                <w:sz w:val="24"/>
                <w:lang w:val="es-PY"/>
              </w:rPr>
            </w:pPr>
          </w:p>
        </w:tc>
        <w:tc>
          <w:tcPr>
            <w:tcW w:w="529" w:type="dxa"/>
          </w:tcPr>
          <w:p w14:paraId="7E0B2927" w14:textId="77777777" w:rsidR="00223209" w:rsidRDefault="00223209">
            <w:pPr>
              <w:pStyle w:val="TableParagraph"/>
              <w:rPr>
                <w:sz w:val="24"/>
                <w:lang w:val="es-PY"/>
              </w:rPr>
            </w:pPr>
          </w:p>
        </w:tc>
        <w:tc>
          <w:tcPr>
            <w:tcW w:w="529" w:type="dxa"/>
          </w:tcPr>
          <w:p w14:paraId="0D36B8CE" w14:textId="77777777" w:rsidR="00223209" w:rsidRDefault="00223209">
            <w:pPr>
              <w:pStyle w:val="TableParagraph"/>
              <w:rPr>
                <w:sz w:val="24"/>
                <w:lang w:val="es-PY"/>
              </w:rPr>
            </w:pPr>
          </w:p>
        </w:tc>
      </w:tr>
      <w:tr w:rsidR="00223209" w14:paraId="1630C4EC" w14:textId="77777777">
        <w:trPr>
          <w:trHeight w:val="630"/>
        </w:trPr>
        <w:tc>
          <w:tcPr>
            <w:tcW w:w="5640" w:type="dxa"/>
          </w:tcPr>
          <w:p w14:paraId="7DBDE3DF" w14:textId="77777777" w:rsidR="00223209" w:rsidRDefault="00614FFC">
            <w:pPr>
              <w:pStyle w:val="TableParagraph"/>
              <w:spacing w:before="35" w:line="280" w:lineRule="atLeast"/>
              <w:ind w:left="80" w:right="151"/>
              <w:rPr>
                <w:sz w:val="24"/>
                <w:lang w:val="es-PY"/>
              </w:rPr>
            </w:pPr>
            <w:r>
              <w:rPr>
                <w:sz w:val="24"/>
                <w:lang w:val="es-PY"/>
              </w:rPr>
              <w:t>39. Nuestras decisiones ignoran con frecuencia los inte- reses de los clientes</w:t>
            </w:r>
          </w:p>
        </w:tc>
        <w:tc>
          <w:tcPr>
            <w:tcW w:w="529" w:type="dxa"/>
          </w:tcPr>
          <w:p w14:paraId="78DBDDDD" w14:textId="77777777" w:rsidR="00223209" w:rsidRDefault="00223209">
            <w:pPr>
              <w:pStyle w:val="TableParagraph"/>
              <w:rPr>
                <w:sz w:val="24"/>
                <w:lang w:val="es-PY"/>
              </w:rPr>
            </w:pPr>
          </w:p>
        </w:tc>
        <w:tc>
          <w:tcPr>
            <w:tcW w:w="529" w:type="dxa"/>
          </w:tcPr>
          <w:p w14:paraId="25DB713B" w14:textId="77777777" w:rsidR="00223209" w:rsidRDefault="00223209">
            <w:pPr>
              <w:pStyle w:val="TableParagraph"/>
              <w:rPr>
                <w:sz w:val="24"/>
                <w:lang w:val="es-PY"/>
              </w:rPr>
            </w:pPr>
          </w:p>
        </w:tc>
        <w:tc>
          <w:tcPr>
            <w:tcW w:w="529" w:type="dxa"/>
          </w:tcPr>
          <w:p w14:paraId="6E93A758" w14:textId="77777777" w:rsidR="00223209" w:rsidRDefault="00223209">
            <w:pPr>
              <w:pStyle w:val="TableParagraph"/>
              <w:rPr>
                <w:sz w:val="24"/>
                <w:lang w:val="es-PY"/>
              </w:rPr>
            </w:pPr>
          </w:p>
        </w:tc>
        <w:tc>
          <w:tcPr>
            <w:tcW w:w="529" w:type="dxa"/>
          </w:tcPr>
          <w:p w14:paraId="3187BCAD" w14:textId="77777777" w:rsidR="00223209" w:rsidRDefault="00223209">
            <w:pPr>
              <w:pStyle w:val="TableParagraph"/>
              <w:rPr>
                <w:sz w:val="24"/>
                <w:lang w:val="es-PY"/>
              </w:rPr>
            </w:pPr>
          </w:p>
        </w:tc>
        <w:tc>
          <w:tcPr>
            <w:tcW w:w="529" w:type="dxa"/>
          </w:tcPr>
          <w:p w14:paraId="3F5E0D4B" w14:textId="77777777" w:rsidR="00223209" w:rsidRDefault="00223209">
            <w:pPr>
              <w:pStyle w:val="TableParagraph"/>
              <w:rPr>
                <w:sz w:val="24"/>
                <w:lang w:val="es-PY"/>
              </w:rPr>
            </w:pPr>
          </w:p>
        </w:tc>
      </w:tr>
      <w:tr w:rsidR="00223209" w14:paraId="1D0863AC" w14:textId="77777777">
        <w:trPr>
          <w:trHeight w:val="630"/>
        </w:trPr>
        <w:tc>
          <w:tcPr>
            <w:tcW w:w="5640" w:type="dxa"/>
          </w:tcPr>
          <w:p w14:paraId="67FF60EE" w14:textId="77777777" w:rsidR="00223209" w:rsidRDefault="00614FFC">
            <w:pPr>
              <w:pStyle w:val="TableParagraph"/>
              <w:spacing w:before="35" w:line="280" w:lineRule="atLeast"/>
              <w:ind w:left="80" w:right="51"/>
              <w:rPr>
                <w:sz w:val="24"/>
                <w:lang w:val="es-PY"/>
              </w:rPr>
            </w:pPr>
            <w:r>
              <w:rPr>
                <w:sz w:val="24"/>
                <w:lang w:val="es-PY"/>
              </w:rPr>
              <w:t>40. Fomentamos el contacto directo de nuestra gente con los cliente</w:t>
            </w:r>
          </w:p>
        </w:tc>
        <w:tc>
          <w:tcPr>
            <w:tcW w:w="529" w:type="dxa"/>
          </w:tcPr>
          <w:p w14:paraId="4B368A70" w14:textId="77777777" w:rsidR="00223209" w:rsidRDefault="00223209">
            <w:pPr>
              <w:pStyle w:val="TableParagraph"/>
              <w:rPr>
                <w:sz w:val="24"/>
                <w:lang w:val="es-PY"/>
              </w:rPr>
            </w:pPr>
          </w:p>
        </w:tc>
        <w:tc>
          <w:tcPr>
            <w:tcW w:w="529" w:type="dxa"/>
          </w:tcPr>
          <w:p w14:paraId="0669CDD2" w14:textId="77777777" w:rsidR="00223209" w:rsidRDefault="00223209">
            <w:pPr>
              <w:pStyle w:val="TableParagraph"/>
              <w:rPr>
                <w:sz w:val="24"/>
                <w:lang w:val="es-PY"/>
              </w:rPr>
            </w:pPr>
          </w:p>
        </w:tc>
        <w:tc>
          <w:tcPr>
            <w:tcW w:w="529" w:type="dxa"/>
          </w:tcPr>
          <w:p w14:paraId="2409B0AE" w14:textId="77777777" w:rsidR="00223209" w:rsidRDefault="00223209">
            <w:pPr>
              <w:pStyle w:val="TableParagraph"/>
              <w:rPr>
                <w:sz w:val="24"/>
                <w:lang w:val="es-PY"/>
              </w:rPr>
            </w:pPr>
          </w:p>
        </w:tc>
        <w:tc>
          <w:tcPr>
            <w:tcW w:w="529" w:type="dxa"/>
          </w:tcPr>
          <w:p w14:paraId="22CBD050" w14:textId="77777777" w:rsidR="00223209" w:rsidRDefault="00223209">
            <w:pPr>
              <w:pStyle w:val="TableParagraph"/>
              <w:rPr>
                <w:sz w:val="24"/>
                <w:lang w:val="es-PY"/>
              </w:rPr>
            </w:pPr>
          </w:p>
        </w:tc>
        <w:tc>
          <w:tcPr>
            <w:tcW w:w="529" w:type="dxa"/>
          </w:tcPr>
          <w:p w14:paraId="00036362" w14:textId="77777777" w:rsidR="00223209" w:rsidRDefault="00223209">
            <w:pPr>
              <w:pStyle w:val="TableParagraph"/>
              <w:rPr>
                <w:sz w:val="24"/>
                <w:lang w:val="es-PY"/>
              </w:rPr>
            </w:pPr>
          </w:p>
        </w:tc>
      </w:tr>
      <w:tr w:rsidR="00223209" w14:paraId="3FA4FFC2" w14:textId="77777777">
        <w:trPr>
          <w:trHeight w:val="316"/>
        </w:trPr>
        <w:tc>
          <w:tcPr>
            <w:tcW w:w="5640" w:type="dxa"/>
            <w:shd w:val="clear" w:color="auto" w:fill="D9D9D9"/>
          </w:tcPr>
          <w:p w14:paraId="65E47262" w14:textId="77777777" w:rsidR="00223209" w:rsidRDefault="00614FFC">
            <w:pPr>
              <w:pStyle w:val="TableParagraph"/>
              <w:spacing w:before="13"/>
              <w:ind w:left="1502"/>
              <w:rPr>
                <w:sz w:val="24"/>
              </w:rPr>
            </w:pPr>
            <w:r>
              <w:rPr>
                <w:sz w:val="24"/>
                <w:lang w:val="es-PY"/>
              </w:rPr>
              <w:t xml:space="preserve"> </w:t>
            </w:r>
            <w:r>
              <w:rPr>
                <w:sz w:val="24"/>
              </w:rPr>
              <w:t>Aprendizaje organizativo</w:t>
            </w:r>
          </w:p>
        </w:tc>
        <w:tc>
          <w:tcPr>
            <w:tcW w:w="529" w:type="dxa"/>
            <w:shd w:val="clear" w:color="auto" w:fill="D9D9D9"/>
          </w:tcPr>
          <w:p w14:paraId="08050A69" w14:textId="77777777" w:rsidR="00223209" w:rsidRDefault="00614FFC">
            <w:pPr>
              <w:pStyle w:val="TableParagraph"/>
              <w:spacing w:before="13"/>
              <w:ind w:right="289"/>
              <w:jc w:val="right"/>
              <w:rPr>
                <w:sz w:val="24"/>
              </w:rPr>
            </w:pPr>
            <w:r>
              <w:rPr>
                <w:sz w:val="24"/>
              </w:rPr>
              <w:t>1</w:t>
            </w:r>
          </w:p>
        </w:tc>
        <w:tc>
          <w:tcPr>
            <w:tcW w:w="529" w:type="dxa"/>
            <w:shd w:val="clear" w:color="auto" w:fill="D9D9D9"/>
          </w:tcPr>
          <w:p w14:paraId="446D100C" w14:textId="77777777" w:rsidR="00223209" w:rsidRDefault="00614FFC">
            <w:pPr>
              <w:pStyle w:val="TableParagraph"/>
              <w:spacing w:before="13"/>
              <w:ind w:right="289"/>
              <w:jc w:val="right"/>
              <w:rPr>
                <w:sz w:val="24"/>
              </w:rPr>
            </w:pPr>
            <w:r>
              <w:rPr>
                <w:sz w:val="24"/>
              </w:rPr>
              <w:t>2</w:t>
            </w:r>
          </w:p>
        </w:tc>
        <w:tc>
          <w:tcPr>
            <w:tcW w:w="529" w:type="dxa"/>
            <w:shd w:val="clear" w:color="auto" w:fill="D9D9D9"/>
          </w:tcPr>
          <w:p w14:paraId="270D7527" w14:textId="77777777" w:rsidR="00223209" w:rsidRDefault="00614FFC">
            <w:pPr>
              <w:pStyle w:val="TableParagraph"/>
              <w:spacing w:before="13"/>
              <w:ind w:right="289"/>
              <w:jc w:val="right"/>
              <w:rPr>
                <w:sz w:val="24"/>
              </w:rPr>
            </w:pPr>
            <w:r>
              <w:rPr>
                <w:sz w:val="24"/>
              </w:rPr>
              <w:t>3</w:t>
            </w:r>
          </w:p>
        </w:tc>
        <w:tc>
          <w:tcPr>
            <w:tcW w:w="529" w:type="dxa"/>
            <w:shd w:val="clear" w:color="auto" w:fill="D9D9D9"/>
          </w:tcPr>
          <w:p w14:paraId="4A541602" w14:textId="77777777" w:rsidR="00223209" w:rsidRDefault="00614FFC">
            <w:pPr>
              <w:pStyle w:val="TableParagraph"/>
              <w:spacing w:before="13"/>
              <w:ind w:right="289"/>
              <w:jc w:val="right"/>
              <w:rPr>
                <w:sz w:val="24"/>
              </w:rPr>
            </w:pPr>
            <w:r>
              <w:rPr>
                <w:sz w:val="24"/>
              </w:rPr>
              <w:t>4</w:t>
            </w:r>
          </w:p>
        </w:tc>
        <w:tc>
          <w:tcPr>
            <w:tcW w:w="529" w:type="dxa"/>
            <w:shd w:val="clear" w:color="auto" w:fill="D9D9D9"/>
          </w:tcPr>
          <w:p w14:paraId="16DD3773" w14:textId="77777777" w:rsidR="00223209" w:rsidRDefault="00614FFC">
            <w:pPr>
              <w:pStyle w:val="TableParagraph"/>
              <w:spacing w:before="13"/>
              <w:ind w:right="289"/>
              <w:jc w:val="right"/>
              <w:rPr>
                <w:sz w:val="24"/>
              </w:rPr>
            </w:pPr>
            <w:r>
              <w:rPr>
                <w:sz w:val="24"/>
              </w:rPr>
              <w:t>5</w:t>
            </w:r>
          </w:p>
        </w:tc>
      </w:tr>
      <w:tr w:rsidR="00223209" w14:paraId="26D450AC" w14:textId="77777777">
        <w:trPr>
          <w:trHeight w:val="630"/>
        </w:trPr>
        <w:tc>
          <w:tcPr>
            <w:tcW w:w="5640" w:type="dxa"/>
          </w:tcPr>
          <w:p w14:paraId="37F48C2B" w14:textId="77777777" w:rsidR="00223209" w:rsidRDefault="00614FFC">
            <w:pPr>
              <w:pStyle w:val="TableParagraph"/>
              <w:spacing w:before="35" w:line="280" w:lineRule="atLeast"/>
              <w:ind w:left="80" w:right="98"/>
              <w:rPr>
                <w:sz w:val="24"/>
                <w:lang w:val="es-PY"/>
              </w:rPr>
            </w:pPr>
            <w:r>
              <w:rPr>
                <w:sz w:val="24"/>
                <w:lang w:val="es-PY"/>
              </w:rPr>
              <w:t xml:space="preserve">41. </w:t>
            </w:r>
            <w:r>
              <w:rPr>
                <w:sz w:val="24"/>
                <w:lang w:val="es-PY"/>
              </w:rPr>
              <w:t>Consideramos el fracaso como una oportunidad para aprender y mejorar</w:t>
            </w:r>
          </w:p>
        </w:tc>
        <w:tc>
          <w:tcPr>
            <w:tcW w:w="529" w:type="dxa"/>
          </w:tcPr>
          <w:p w14:paraId="3BB22D88" w14:textId="77777777" w:rsidR="00223209" w:rsidRDefault="00223209">
            <w:pPr>
              <w:pStyle w:val="TableParagraph"/>
              <w:rPr>
                <w:sz w:val="24"/>
                <w:lang w:val="es-PY"/>
              </w:rPr>
            </w:pPr>
          </w:p>
        </w:tc>
        <w:tc>
          <w:tcPr>
            <w:tcW w:w="529" w:type="dxa"/>
          </w:tcPr>
          <w:p w14:paraId="3D898110" w14:textId="77777777" w:rsidR="00223209" w:rsidRDefault="00223209">
            <w:pPr>
              <w:pStyle w:val="TableParagraph"/>
              <w:rPr>
                <w:sz w:val="24"/>
                <w:lang w:val="es-PY"/>
              </w:rPr>
            </w:pPr>
          </w:p>
        </w:tc>
        <w:tc>
          <w:tcPr>
            <w:tcW w:w="529" w:type="dxa"/>
          </w:tcPr>
          <w:p w14:paraId="5F2927AA" w14:textId="77777777" w:rsidR="00223209" w:rsidRDefault="00223209">
            <w:pPr>
              <w:pStyle w:val="TableParagraph"/>
              <w:rPr>
                <w:sz w:val="24"/>
                <w:lang w:val="es-PY"/>
              </w:rPr>
            </w:pPr>
          </w:p>
        </w:tc>
        <w:tc>
          <w:tcPr>
            <w:tcW w:w="529" w:type="dxa"/>
          </w:tcPr>
          <w:p w14:paraId="48E39154" w14:textId="77777777" w:rsidR="00223209" w:rsidRDefault="00223209">
            <w:pPr>
              <w:pStyle w:val="TableParagraph"/>
              <w:rPr>
                <w:sz w:val="24"/>
                <w:lang w:val="es-PY"/>
              </w:rPr>
            </w:pPr>
          </w:p>
        </w:tc>
        <w:tc>
          <w:tcPr>
            <w:tcW w:w="529" w:type="dxa"/>
          </w:tcPr>
          <w:p w14:paraId="5D4B24EC" w14:textId="77777777" w:rsidR="00223209" w:rsidRDefault="00223209">
            <w:pPr>
              <w:pStyle w:val="TableParagraph"/>
              <w:rPr>
                <w:sz w:val="24"/>
                <w:lang w:val="es-PY"/>
              </w:rPr>
            </w:pPr>
          </w:p>
        </w:tc>
      </w:tr>
      <w:tr w:rsidR="00223209" w14:paraId="54C8C88F" w14:textId="77777777">
        <w:trPr>
          <w:trHeight w:val="316"/>
        </w:trPr>
        <w:tc>
          <w:tcPr>
            <w:tcW w:w="5640" w:type="dxa"/>
          </w:tcPr>
          <w:p w14:paraId="3A278F48" w14:textId="77777777" w:rsidR="00223209" w:rsidRDefault="00614FFC">
            <w:pPr>
              <w:pStyle w:val="TableParagraph"/>
              <w:spacing w:before="13"/>
              <w:ind w:left="80"/>
              <w:rPr>
                <w:sz w:val="24"/>
                <w:lang w:val="es-PY"/>
              </w:rPr>
            </w:pPr>
            <w:r>
              <w:rPr>
                <w:sz w:val="24"/>
                <w:lang w:val="es-PY"/>
              </w:rPr>
              <w:t>42. La innovación es algo que fomenta la institución</w:t>
            </w:r>
          </w:p>
        </w:tc>
        <w:tc>
          <w:tcPr>
            <w:tcW w:w="529" w:type="dxa"/>
          </w:tcPr>
          <w:p w14:paraId="1AB08ADC" w14:textId="77777777" w:rsidR="00223209" w:rsidRDefault="00223209">
            <w:pPr>
              <w:pStyle w:val="TableParagraph"/>
              <w:rPr>
                <w:sz w:val="24"/>
                <w:lang w:val="es-PY"/>
              </w:rPr>
            </w:pPr>
          </w:p>
        </w:tc>
        <w:tc>
          <w:tcPr>
            <w:tcW w:w="529" w:type="dxa"/>
          </w:tcPr>
          <w:p w14:paraId="01CBDB43" w14:textId="77777777" w:rsidR="00223209" w:rsidRDefault="00223209">
            <w:pPr>
              <w:pStyle w:val="TableParagraph"/>
              <w:rPr>
                <w:sz w:val="24"/>
                <w:lang w:val="es-PY"/>
              </w:rPr>
            </w:pPr>
          </w:p>
        </w:tc>
        <w:tc>
          <w:tcPr>
            <w:tcW w:w="529" w:type="dxa"/>
          </w:tcPr>
          <w:p w14:paraId="04A75BCE" w14:textId="77777777" w:rsidR="00223209" w:rsidRDefault="00223209">
            <w:pPr>
              <w:pStyle w:val="TableParagraph"/>
              <w:rPr>
                <w:sz w:val="24"/>
                <w:lang w:val="es-PY"/>
              </w:rPr>
            </w:pPr>
          </w:p>
        </w:tc>
        <w:tc>
          <w:tcPr>
            <w:tcW w:w="529" w:type="dxa"/>
          </w:tcPr>
          <w:p w14:paraId="2379A5BD" w14:textId="77777777" w:rsidR="00223209" w:rsidRDefault="00223209">
            <w:pPr>
              <w:pStyle w:val="TableParagraph"/>
              <w:rPr>
                <w:sz w:val="24"/>
                <w:lang w:val="es-PY"/>
              </w:rPr>
            </w:pPr>
          </w:p>
        </w:tc>
        <w:tc>
          <w:tcPr>
            <w:tcW w:w="529" w:type="dxa"/>
          </w:tcPr>
          <w:p w14:paraId="0CD7FB1A" w14:textId="77777777" w:rsidR="00223209" w:rsidRDefault="00223209">
            <w:pPr>
              <w:pStyle w:val="TableParagraph"/>
              <w:rPr>
                <w:sz w:val="24"/>
                <w:lang w:val="es-PY"/>
              </w:rPr>
            </w:pPr>
          </w:p>
        </w:tc>
      </w:tr>
      <w:tr w:rsidR="00223209" w14:paraId="6852C710" w14:textId="77777777">
        <w:trPr>
          <w:trHeight w:val="316"/>
        </w:trPr>
        <w:tc>
          <w:tcPr>
            <w:tcW w:w="5640" w:type="dxa"/>
          </w:tcPr>
          <w:p w14:paraId="35C2E94F" w14:textId="77777777" w:rsidR="00223209" w:rsidRDefault="00614FFC">
            <w:pPr>
              <w:pStyle w:val="TableParagraph"/>
              <w:spacing w:before="13"/>
              <w:ind w:left="80"/>
              <w:rPr>
                <w:sz w:val="24"/>
                <w:lang w:val="es-PY"/>
              </w:rPr>
            </w:pPr>
            <w:r>
              <w:rPr>
                <w:sz w:val="24"/>
                <w:lang w:val="es-PY"/>
              </w:rPr>
              <w:t>43. Muchas ideas «se pierden por el camino»</w:t>
            </w:r>
          </w:p>
        </w:tc>
        <w:tc>
          <w:tcPr>
            <w:tcW w:w="529" w:type="dxa"/>
          </w:tcPr>
          <w:p w14:paraId="117D4548" w14:textId="77777777" w:rsidR="00223209" w:rsidRDefault="00223209">
            <w:pPr>
              <w:pStyle w:val="TableParagraph"/>
              <w:rPr>
                <w:sz w:val="24"/>
                <w:lang w:val="es-PY"/>
              </w:rPr>
            </w:pPr>
          </w:p>
        </w:tc>
        <w:tc>
          <w:tcPr>
            <w:tcW w:w="529" w:type="dxa"/>
          </w:tcPr>
          <w:p w14:paraId="0DD79CDF" w14:textId="77777777" w:rsidR="00223209" w:rsidRDefault="00223209">
            <w:pPr>
              <w:pStyle w:val="TableParagraph"/>
              <w:rPr>
                <w:sz w:val="24"/>
                <w:lang w:val="es-PY"/>
              </w:rPr>
            </w:pPr>
          </w:p>
        </w:tc>
        <w:tc>
          <w:tcPr>
            <w:tcW w:w="529" w:type="dxa"/>
          </w:tcPr>
          <w:p w14:paraId="23A9D5F4" w14:textId="77777777" w:rsidR="00223209" w:rsidRDefault="00223209">
            <w:pPr>
              <w:pStyle w:val="TableParagraph"/>
              <w:rPr>
                <w:sz w:val="24"/>
                <w:lang w:val="es-PY"/>
              </w:rPr>
            </w:pPr>
          </w:p>
        </w:tc>
        <w:tc>
          <w:tcPr>
            <w:tcW w:w="529" w:type="dxa"/>
          </w:tcPr>
          <w:p w14:paraId="4581BB4C" w14:textId="77777777" w:rsidR="00223209" w:rsidRDefault="00223209">
            <w:pPr>
              <w:pStyle w:val="TableParagraph"/>
              <w:rPr>
                <w:sz w:val="24"/>
                <w:lang w:val="es-PY"/>
              </w:rPr>
            </w:pPr>
          </w:p>
        </w:tc>
        <w:tc>
          <w:tcPr>
            <w:tcW w:w="529" w:type="dxa"/>
          </w:tcPr>
          <w:p w14:paraId="1CFB1B4B" w14:textId="77777777" w:rsidR="00223209" w:rsidRDefault="00223209">
            <w:pPr>
              <w:pStyle w:val="TableParagraph"/>
              <w:rPr>
                <w:sz w:val="24"/>
                <w:lang w:val="es-PY"/>
              </w:rPr>
            </w:pPr>
          </w:p>
        </w:tc>
      </w:tr>
      <w:tr w:rsidR="00223209" w14:paraId="19AA9AF0" w14:textId="77777777">
        <w:trPr>
          <w:trHeight w:val="630"/>
        </w:trPr>
        <w:tc>
          <w:tcPr>
            <w:tcW w:w="5640" w:type="dxa"/>
          </w:tcPr>
          <w:p w14:paraId="4AABA134" w14:textId="77777777" w:rsidR="00223209" w:rsidRDefault="00614FFC">
            <w:pPr>
              <w:pStyle w:val="TableParagraph"/>
              <w:spacing w:before="25" w:line="290" w:lineRule="atLeast"/>
              <w:ind w:left="80" w:right="211"/>
              <w:rPr>
                <w:sz w:val="24"/>
                <w:lang w:val="es-PY"/>
              </w:rPr>
            </w:pPr>
            <w:r>
              <w:rPr>
                <w:sz w:val="24"/>
                <w:lang w:val="es-PY"/>
              </w:rPr>
              <w:t xml:space="preserve">44. El aprendizaje es un objetivo importante en nuestro trabajo </w:t>
            </w:r>
            <w:r>
              <w:rPr>
                <w:sz w:val="24"/>
                <w:lang w:val="es-PY"/>
              </w:rPr>
              <w:t>cotidiano</w:t>
            </w:r>
          </w:p>
        </w:tc>
        <w:tc>
          <w:tcPr>
            <w:tcW w:w="529" w:type="dxa"/>
          </w:tcPr>
          <w:p w14:paraId="3554336A" w14:textId="77777777" w:rsidR="00223209" w:rsidRDefault="00223209">
            <w:pPr>
              <w:pStyle w:val="TableParagraph"/>
              <w:rPr>
                <w:sz w:val="24"/>
                <w:lang w:val="es-PY"/>
              </w:rPr>
            </w:pPr>
          </w:p>
        </w:tc>
        <w:tc>
          <w:tcPr>
            <w:tcW w:w="529" w:type="dxa"/>
          </w:tcPr>
          <w:p w14:paraId="7A453615" w14:textId="77777777" w:rsidR="00223209" w:rsidRDefault="00223209">
            <w:pPr>
              <w:pStyle w:val="TableParagraph"/>
              <w:rPr>
                <w:sz w:val="24"/>
                <w:lang w:val="es-PY"/>
              </w:rPr>
            </w:pPr>
          </w:p>
        </w:tc>
        <w:tc>
          <w:tcPr>
            <w:tcW w:w="529" w:type="dxa"/>
          </w:tcPr>
          <w:p w14:paraId="4C38B5E5" w14:textId="77777777" w:rsidR="00223209" w:rsidRDefault="00223209">
            <w:pPr>
              <w:pStyle w:val="TableParagraph"/>
              <w:rPr>
                <w:sz w:val="24"/>
                <w:lang w:val="es-PY"/>
              </w:rPr>
            </w:pPr>
          </w:p>
        </w:tc>
        <w:tc>
          <w:tcPr>
            <w:tcW w:w="529" w:type="dxa"/>
          </w:tcPr>
          <w:p w14:paraId="36A6EC2E" w14:textId="77777777" w:rsidR="00223209" w:rsidRDefault="00223209">
            <w:pPr>
              <w:pStyle w:val="TableParagraph"/>
              <w:rPr>
                <w:sz w:val="24"/>
                <w:lang w:val="es-PY"/>
              </w:rPr>
            </w:pPr>
          </w:p>
        </w:tc>
        <w:tc>
          <w:tcPr>
            <w:tcW w:w="529" w:type="dxa"/>
          </w:tcPr>
          <w:p w14:paraId="3CBF8052" w14:textId="77777777" w:rsidR="00223209" w:rsidRDefault="00223209">
            <w:pPr>
              <w:pStyle w:val="TableParagraph"/>
              <w:rPr>
                <w:sz w:val="24"/>
                <w:lang w:val="es-PY"/>
              </w:rPr>
            </w:pPr>
          </w:p>
        </w:tc>
      </w:tr>
      <w:tr w:rsidR="00223209" w14:paraId="33D3ED89" w14:textId="77777777">
        <w:trPr>
          <w:trHeight w:val="630"/>
        </w:trPr>
        <w:tc>
          <w:tcPr>
            <w:tcW w:w="5640" w:type="dxa"/>
          </w:tcPr>
          <w:p w14:paraId="4106B82A" w14:textId="77777777" w:rsidR="00223209" w:rsidRDefault="00614FFC">
            <w:pPr>
              <w:pStyle w:val="TableParagraph"/>
              <w:spacing w:before="25" w:line="290" w:lineRule="atLeast"/>
              <w:ind w:left="80" w:right="271"/>
              <w:rPr>
                <w:sz w:val="24"/>
                <w:lang w:val="es-PY"/>
              </w:rPr>
            </w:pPr>
            <w:r>
              <w:rPr>
                <w:sz w:val="24"/>
                <w:lang w:val="es-PY"/>
              </w:rPr>
              <w:t>45. Nos aseguramos que «la mano derecha sepa lo que está haciendo la izquierda»</w:t>
            </w:r>
          </w:p>
        </w:tc>
        <w:tc>
          <w:tcPr>
            <w:tcW w:w="529" w:type="dxa"/>
          </w:tcPr>
          <w:p w14:paraId="39D3E7F8" w14:textId="77777777" w:rsidR="00223209" w:rsidRDefault="00223209">
            <w:pPr>
              <w:pStyle w:val="TableParagraph"/>
              <w:rPr>
                <w:sz w:val="24"/>
                <w:lang w:val="es-PY"/>
              </w:rPr>
            </w:pPr>
          </w:p>
        </w:tc>
        <w:tc>
          <w:tcPr>
            <w:tcW w:w="529" w:type="dxa"/>
          </w:tcPr>
          <w:p w14:paraId="1176DE3A" w14:textId="77777777" w:rsidR="00223209" w:rsidRDefault="00223209">
            <w:pPr>
              <w:pStyle w:val="TableParagraph"/>
              <w:rPr>
                <w:sz w:val="24"/>
                <w:lang w:val="es-PY"/>
              </w:rPr>
            </w:pPr>
          </w:p>
        </w:tc>
        <w:tc>
          <w:tcPr>
            <w:tcW w:w="529" w:type="dxa"/>
          </w:tcPr>
          <w:p w14:paraId="18381557" w14:textId="77777777" w:rsidR="00223209" w:rsidRDefault="00223209">
            <w:pPr>
              <w:pStyle w:val="TableParagraph"/>
              <w:rPr>
                <w:sz w:val="24"/>
                <w:lang w:val="es-PY"/>
              </w:rPr>
            </w:pPr>
          </w:p>
        </w:tc>
        <w:tc>
          <w:tcPr>
            <w:tcW w:w="529" w:type="dxa"/>
          </w:tcPr>
          <w:p w14:paraId="3A975BE9" w14:textId="77777777" w:rsidR="00223209" w:rsidRDefault="00223209">
            <w:pPr>
              <w:pStyle w:val="TableParagraph"/>
              <w:rPr>
                <w:sz w:val="24"/>
                <w:lang w:val="es-PY"/>
              </w:rPr>
            </w:pPr>
          </w:p>
        </w:tc>
        <w:tc>
          <w:tcPr>
            <w:tcW w:w="529" w:type="dxa"/>
          </w:tcPr>
          <w:p w14:paraId="5BADC10D" w14:textId="77777777" w:rsidR="00223209" w:rsidRDefault="00223209">
            <w:pPr>
              <w:pStyle w:val="TableParagraph"/>
              <w:rPr>
                <w:sz w:val="24"/>
                <w:lang w:val="es-PY"/>
              </w:rPr>
            </w:pPr>
          </w:p>
        </w:tc>
      </w:tr>
    </w:tbl>
    <w:p w14:paraId="644C6421" w14:textId="77777777" w:rsidR="00223209" w:rsidRDefault="00614FFC">
      <w:pPr>
        <w:spacing w:line="276" w:lineRule="auto"/>
        <w:rPr>
          <w:rFonts w:eastAsia="Calibri"/>
          <w:sz w:val="18"/>
          <w:szCs w:val="18"/>
          <w:lang w:val="es-PY"/>
        </w:rPr>
      </w:pPr>
      <w:r>
        <w:rPr>
          <w:rFonts w:eastAsia="Calibri"/>
          <w:sz w:val="18"/>
          <w:szCs w:val="18"/>
          <w:lang w:val="es-PY"/>
        </w:rPr>
        <w:t xml:space="preserve">  </w:t>
      </w:r>
    </w:p>
    <w:tbl>
      <w:tblPr>
        <w:tblStyle w:val="TableNormal"/>
        <w:tblW w:w="8245" w:type="dxa"/>
        <w:tblInd w:w="14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5620"/>
        <w:gridCol w:w="465"/>
        <w:gridCol w:w="567"/>
        <w:gridCol w:w="567"/>
        <w:gridCol w:w="567"/>
        <w:gridCol w:w="459"/>
      </w:tblGrid>
      <w:tr w:rsidR="00223209" w14:paraId="01ADBB5A" w14:textId="77777777">
        <w:trPr>
          <w:trHeight w:val="316"/>
        </w:trPr>
        <w:tc>
          <w:tcPr>
            <w:tcW w:w="5620" w:type="dxa"/>
            <w:shd w:val="clear" w:color="auto" w:fill="D9D9D9"/>
          </w:tcPr>
          <w:p w14:paraId="61AA2B24" w14:textId="77777777" w:rsidR="00223209" w:rsidRDefault="00614FFC">
            <w:pPr>
              <w:pStyle w:val="TableParagraph"/>
              <w:spacing w:before="13"/>
              <w:ind w:left="1013"/>
              <w:rPr>
                <w:sz w:val="24"/>
              </w:rPr>
            </w:pPr>
            <w:r>
              <w:rPr>
                <w:sz w:val="24"/>
                <w:lang w:val="es-PY"/>
              </w:rPr>
              <w:t xml:space="preserve">  </w:t>
            </w:r>
            <w:r>
              <w:rPr>
                <w:sz w:val="24"/>
              </w:rPr>
              <w:t>Dirección y propósitos estratégicos</w:t>
            </w:r>
          </w:p>
        </w:tc>
        <w:tc>
          <w:tcPr>
            <w:tcW w:w="465" w:type="dxa"/>
            <w:shd w:val="clear" w:color="auto" w:fill="D9D9D9"/>
          </w:tcPr>
          <w:p w14:paraId="5845E628" w14:textId="77777777" w:rsidR="00223209" w:rsidRDefault="00614FFC">
            <w:pPr>
              <w:pStyle w:val="TableParagraph"/>
              <w:spacing w:before="13"/>
              <w:ind w:left="9"/>
              <w:jc w:val="center"/>
              <w:rPr>
                <w:sz w:val="24"/>
              </w:rPr>
            </w:pPr>
            <w:r>
              <w:rPr>
                <w:sz w:val="24"/>
              </w:rPr>
              <w:t>1</w:t>
            </w:r>
          </w:p>
        </w:tc>
        <w:tc>
          <w:tcPr>
            <w:tcW w:w="567" w:type="dxa"/>
            <w:shd w:val="clear" w:color="auto" w:fill="D9D9D9"/>
          </w:tcPr>
          <w:p w14:paraId="0C9B83D2" w14:textId="77777777" w:rsidR="00223209" w:rsidRDefault="00614FFC">
            <w:pPr>
              <w:pStyle w:val="TableParagraph"/>
              <w:spacing w:before="13"/>
              <w:ind w:left="9"/>
              <w:jc w:val="center"/>
              <w:rPr>
                <w:sz w:val="24"/>
              </w:rPr>
            </w:pPr>
            <w:r>
              <w:rPr>
                <w:sz w:val="24"/>
              </w:rPr>
              <w:t>2</w:t>
            </w:r>
          </w:p>
        </w:tc>
        <w:tc>
          <w:tcPr>
            <w:tcW w:w="567" w:type="dxa"/>
            <w:shd w:val="clear" w:color="auto" w:fill="D9D9D9"/>
          </w:tcPr>
          <w:p w14:paraId="451CC95C" w14:textId="77777777" w:rsidR="00223209" w:rsidRDefault="00614FFC">
            <w:pPr>
              <w:pStyle w:val="TableParagraph"/>
              <w:spacing w:before="13"/>
              <w:ind w:left="9"/>
              <w:jc w:val="center"/>
              <w:rPr>
                <w:sz w:val="24"/>
              </w:rPr>
            </w:pPr>
            <w:r>
              <w:rPr>
                <w:sz w:val="24"/>
              </w:rPr>
              <w:t>3</w:t>
            </w:r>
          </w:p>
        </w:tc>
        <w:tc>
          <w:tcPr>
            <w:tcW w:w="567" w:type="dxa"/>
            <w:shd w:val="clear" w:color="auto" w:fill="D9D9D9"/>
          </w:tcPr>
          <w:p w14:paraId="7C659F7E" w14:textId="77777777" w:rsidR="00223209" w:rsidRDefault="00614FFC">
            <w:pPr>
              <w:pStyle w:val="TableParagraph"/>
              <w:spacing w:before="13"/>
              <w:ind w:left="9"/>
              <w:jc w:val="center"/>
              <w:rPr>
                <w:sz w:val="24"/>
              </w:rPr>
            </w:pPr>
            <w:r>
              <w:rPr>
                <w:sz w:val="24"/>
              </w:rPr>
              <w:t>4</w:t>
            </w:r>
          </w:p>
        </w:tc>
        <w:tc>
          <w:tcPr>
            <w:tcW w:w="459" w:type="dxa"/>
            <w:shd w:val="clear" w:color="auto" w:fill="D9D9D9"/>
          </w:tcPr>
          <w:p w14:paraId="61A49324" w14:textId="77777777" w:rsidR="00223209" w:rsidRDefault="00614FFC">
            <w:pPr>
              <w:pStyle w:val="TableParagraph"/>
              <w:spacing w:before="13"/>
              <w:ind w:left="9"/>
              <w:jc w:val="center"/>
              <w:rPr>
                <w:sz w:val="24"/>
              </w:rPr>
            </w:pPr>
            <w:r>
              <w:rPr>
                <w:sz w:val="24"/>
              </w:rPr>
              <w:t>5</w:t>
            </w:r>
          </w:p>
        </w:tc>
      </w:tr>
      <w:tr w:rsidR="00223209" w14:paraId="06E9FA6C" w14:textId="77777777">
        <w:trPr>
          <w:trHeight w:val="630"/>
        </w:trPr>
        <w:tc>
          <w:tcPr>
            <w:tcW w:w="5620" w:type="dxa"/>
          </w:tcPr>
          <w:p w14:paraId="00F9150F" w14:textId="77777777" w:rsidR="00223209" w:rsidRDefault="00614FFC">
            <w:pPr>
              <w:pStyle w:val="TableParagraph"/>
              <w:spacing w:before="35" w:line="280" w:lineRule="atLeast"/>
              <w:ind w:left="80" w:right="144"/>
              <w:rPr>
                <w:sz w:val="24"/>
                <w:lang w:val="es-PY"/>
              </w:rPr>
            </w:pPr>
            <w:r>
              <w:rPr>
                <w:sz w:val="24"/>
                <w:lang w:val="es-PY"/>
              </w:rPr>
              <w:t>46. Esta organización tiene un Proyecto y una orienta- ción a largo plazo</w:t>
            </w:r>
          </w:p>
        </w:tc>
        <w:tc>
          <w:tcPr>
            <w:tcW w:w="465" w:type="dxa"/>
          </w:tcPr>
          <w:p w14:paraId="6EA99E1D" w14:textId="77777777" w:rsidR="00223209" w:rsidRDefault="00223209">
            <w:pPr>
              <w:pStyle w:val="TableParagraph"/>
              <w:rPr>
                <w:sz w:val="24"/>
                <w:lang w:val="es-PY"/>
              </w:rPr>
            </w:pPr>
          </w:p>
        </w:tc>
        <w:tc>
          <w:tcPr>
            <w:tcW w:w="567" w:type="dxa"/>
          </w:tcPr>
          <w:p w14:paraId="7C23C22D" w14:textId="77777777" w:rsidR="00223209" w:rsidRDefault="00223209">
            <w:pPr>
              <w:pStyle w:val="TableParagraph"/>
              <w:rPr>
                <w:sz w:val="24"/>
                <w:lang w:val="es-PY"/>
              </w:rPr>
            </w:pPr>
          </w:p>
        </w:tc>
        <w:tc>
          <w:tcPr>
            <w:tcW w:w="567" w:type="dxa"/>
          </w:tcPr>
          <w:p w14:paraId="02DD2AEB" w14:textId="77777777" w:rsidR="00223209" w:rsidRDefault="00223209">
            <w:pPr>
              <w:pStyle w:val="TableParagraph"/>
              <w:rPr>
                <w:sz w:val="24"/>
                <w:lang w:val="es-PY"/>
              </w:rPr>
            </w:pPr>
          </w:p>
        </w:tc>
        <w:tc>
          <w:tcPr>
            <w:tcW w:w="567" w:type="dxa"/>
          </w:tcPr>
          <w:p w14:paraId="79C42281" w14:textId="77777777" w:rsidR="00223209" w:rsidRDefault="00223209">
            <w:pPr>
              <w:pStyle w:val="TableParagraph"/>
              <w:rPr>
                <w:sz w:val="24"/>
                <w:lang w:val="es-PY"/>
              </w:rPr>
            </w:pPr>
          </w:p>
        </w:tc>
        <w:tc>
          <w:tcPr>
            <w:tcW w:w="459" w:type="dxa"/>
          </w:tcPr>
          <w:p w14:paraId="746CA45A" w14:textId="77777777" w:rsidR="00223209" w:rsidRDefault="00223209">
            <w:pPr>
              <w:pStyle w:val="TableParagraph"/>
              <w:rPr>
                <w:sz w:val="24"/>
                <w:lang w:val="es-PY"/>
              </w:rPr>
            </w:pPr>
          </w:p>
        </w:tc>
      </w:tr>
      <w:tr w:rsidR="00223209" w14:paraId="775CF5B2" w14:textId="77777777">
        <w:trPr>
          <w:trHeight w:val="630"/>
        </w:trPr>
        <w:tc>
          <w:tcPr>
            <w:tcW w:w="5620" w:type="dxa"/>
          </w:tcPr>
          <w:p w14:paraId="5938C019" w14:textId="77777777" w:rsidR="00223209" w:rsidRDefault="00614FFC">
            <w:pPr>
              <w:pStyle w:val="TableParagraph"/>
              <w:spacing w:before="35" w:line="280" w:lineRule="atLeast"/>
              <w:ind w:left="80" w:right="65"/>
              <w:rPr>
                <w:sz w:val="24"/>
                <w:lang w:val="es-PY"/>
              </w:rPr>
            </w:pPr>
            <w:r>
              <w:rPr>
                <w:sz w:val="24"/>
                <w:lang w:val="es-PY"/>
              </w:rPr>
              <w:t>47. Nuestra estrategia sirve de ejemplo a otras instituciones</w:t>
            </w:r>
          </w:p>
        </w:tc>
        <w:tc>
          <w:tcPr>
            <w:tcW w:w="465" w:type="dxa"/>
          </w:tcPr>
          <w:p w14:paraId="712E6821" w14:textId="77777777" w:rsidR="00223209" w:rsidRDefault="00223209">
            <w:pPr>
              <w:pStyle w:val="TableParagraph"/>
              <w:rPr>
                <w:sz w:val="24"/>
                <w:lang w:val="es-PY"/>
              </w:rPr>
            </w:pPr>
          </w:p>
        </w:tc>
        <w:tc>
          <w:tcPr>
            <w:tcW w:w="567" w:type="dxa"/>
          </w:tcPr>
          <w:p w14:paraId="1C5DAD28" w14:textId="77777777" w:rsidR="00223209" w:rsidRDefault="00223209">
            <w:pPr>
              <w:pStyle w:val="TableParagraph"/>
              <w:rPr>
                <w:sz w:val="24"/>
                <w:lang w:val="es-PY"/>
              </w:rPr>
            </w:pPr>
          </w:p>
        </w:tc>
        <w:tc>
          <w:tcPr>
            <w:tcW w:w="567" w:type="dxa"/>
          </w:tcPr>
          <w:p w14:paraId="50C8920D" w14:textId="77777777" w:rsidR="00223209" w:rsidRDefault="00223209">
            <w:pPr>
              <w:pStyle w:val="TableParagraph"/>
              <w:rPr>
                <w:sz w:val="24"/>
                <w:lang w:val="es-PY"/>
              </w:rPr>
            </w:pPr>
          </w:p>
        </w:tc>
        <w:tc>
          <w:tcPr>
            <w:tcW w:w="567" w:type="dxa"/>
          </w:tcPr>
          <w:p w14:paraId="3997D13E" w14:textId="77777777" w:rsidR="00223209" w:rsidRDefault="00223209">
            <w:pPr>
              <w:pStyle w:val="TableParagraph"/>
              <w:rPr>
                <w:sz w:val="24"/>
                <w:lang w:val="es-PY"/>
              </w:rPr>
            </w:pPr>
          </w:p>
        </w:tc>
        <w:tc>
          <w:tcPr>
            <w:tcW w:w="459" w:type="dxa"/>
          </w:tcPr>
          <w:p w14:paraId="10430D2B" w14:textId="77777777" w:rsidR="00223209" w:rsidRDefault="00223209">
            <w:pPr>
              <w:pStyle w:val="TableParagraph"/>
              <w:rPr>
                <w:sz w:val="24"/>
                <w:lang w:val="es-PY"/>
              </w:rPr>
            </w:pPr>
          </w:p>
        </w:tc>
      </w:tr>
      <w:tr w:rsidR="00223209" w14:paraId="0A4260AC" w14:textId="77777777">
        <w:trPr>
          <w:trHeight w:val="630"/>
        </w:trPr>
        <w:tc>
          <w:tcPr>
            <w:tcW w:w="5620" w:type="dxa"/>
          </w:tcPr>
          <w:p w14:paraId="444AAE04" w14:textId="77777777" w:rsidR="00223209" w:rsidRDefault="00614FFC">
            <w:pPr>
              <w:pStyle w:val="TableParagraph"/>
              <w:spacing w:before="35" w:line="280" w:lineRule="atLeast"/>
              <w:ind w:left="80" w:right="65"/>
              <w:rPr>
                <w:sz w:val="24"/>
                <w:lang w:val="es-PY"/>
              </w:rPr>
            </w:pPr>
            <w:r>
              <w:rPr>
                <w:sz w:val="24"/>
                <w:lang w:val="es-PY"/>
              </w:rPr>
              <w:t>48. Esta institución tiene una misión clara que le otor- ga sentido y rumbo a nuestro trabajo</w:t>
            </w:r>
          </w:p>
        </w:tc>
        <w:tc>
          <w:tcPr>
            <w:tcW w:w="465" w:type="dxa"/>
          </w:tcPr>
          <w:p w14:paraId="0002AF24" w14:textId="77777777" w:rsidR="00223209" w:rsidRDefault="00223209">
            <w:pPr>
              <w:pStyle w:val="TableParagraph"/>
              <w:rPr>
                <w:sz w:val="24"/>
                <w:lang w:val="es-PY"/>
              </w:rPr>
            </w:pPr>
          </w:p>
        </w:tc>
        <w:tc>
          <w:tcPr>
            <w:tcW w:w="567" w:type="dxa"/>
          </w:tcPr>
          <w:p w14:paraId="0205A9D6" w14:textId="77777777" w:rsidR="00223209" w:rsidRDefault="00223209">
            <w:pPr>
              <w:pStyle w:val="TableParagraph"/>
              <w:rPr>
                <w:sz w:val="24"/>
                <w:lang w:val="es-PY"/>
              </w:rPr>
            </w:pPr>
          </w:p>
        </w:tc>
        <w:tc>
          <w:tcPr>
            <w:tcW w:w="567" w:type="dxa"/>
          </w:tcPr>
          <w:p w14:paraId="2E511B3C" w14:textId="77777777" w:rsidR="00223209" w:rsidRDefault="00223209">
            <w:pPr>
              <w:pStyle w:val="TableParagraph"/>
              <w:rPr>
                <w:sz w:val="24"/>
                <w:lang w:val="es-PY"/>
              </w:rPr>
            </w:pPr>
          </w:p>
        </w:tc>
        <w:tc>
          <w:tcPr>
            <w:tcW w:w="567" w:type="dxa"/>
          </w:tcPr>
          <w:p w14:paraId="788E9FB7" w14:textId="77777777" w:rsidR="00223209" w:rsidRDefault="00223209">
            <w:pPr>
              <w:pStyle w:val="TableParagraph"/>
              <w:rPr>
                <w:sz w:val="24"/>
                <w:lang w:val="es-PY"/>
              </w:rPr>
            </w:pPr>
          </w:p>
        </w:tc>
        <w:tc>
          <w:tcPr>
            <w:tcW w:w="459" w:type="dxa"/>
          </w:tcPr>
          <w:p w14:paraId="12921BD4" w14:textId="77777777" w:rsidR="00223209" w:rsidRDefault="00223209">
            <w:pPr>
              <w:pStyle w:val="TableParagraph"/>
              <w:rPr>
                <w:sz w:val="24"/>
                <w:lang w:val="es-PY"/>
              </w:rPr>
            </w:pPr>
          </w:p>
        </w:tc>
      </w:tr>
      <w:tr w:rsidR="00223209" w14:paraId="05494CCD" w14:textId="77777777">
        <w:trPr>
          <w:trHeight w:val="630"/>
        </w:trPr>
        <w:tc>
          <w:tcPr>
            <w:tcW w:w="5620" w:type="dxa"/>
          </w:tcPr>
          <w:p w14:paraId="2F8352FE" w14:textId="77777777" w:rsidR="00223209" w:rsidRDefault="00614FFC">
            <w:pPr>
              <w:pStyle w:val="TableParagraph"/>
              <w:spacing w:before="35" w:line="280" w:lineRule="atLeast"/>
              <w:ind w:left="80" w:right="144"/>
              <w:rPr>
                <w:sz w:val="24"/>
                <w:lang w:val="es-PY"/>
              </w:rPr>
            </w:pPr>
            <w:r>
              <w:rPr>
                <w:sz w:val="24"/>
                <w:lang w:val="es-PY"/>
              </w:rPr>
              <w:t>49. Esta institución</w:t>
            </w:r>
            <w:r>
              <w:rPr>
                <w:sz w:val="24"/>
                <w:lang w:val="es-PY"/>
              </w:rPr>
              <w:t xml:space="preserve"> tiene una clara estrategia de cara al futuro</w:t>
            </w:r>
          </w:p>
        </w:tc>
        <w:tc>
          <w:tcPr>
            <w:tcW w:w="465" w:type="dxa"/>
          </w:tcPr>
          <w:p w14:paraId="5C13B011" w14:textId="77777777" w:rsidR="00223209" w:rsidRDefault="00223209">
            <w:pPr>
              <w:pStyle w:val="TableParagraph"/>
              <w:rPr>
                <w:sz w:val="24"/>
                <w:lang w:val="es-PY"/>
              </w:rPr>
            </w:pPr>
          </w:p>
        </w:tc>
        <w:tc>
          <w:tcPr>
            <w:tcW w:w="567" w:type="dxa"/>
          </w:tcPr>
          <w:p w14:paraId="7A565530" w14:textId="77777777" w:rsidR="00223209" w:rsidRDefault="00223209">
            <w:pPr>
              <w:pStyle w:val="TableParagraph"/>
              <w:rPr>
                <w:sz w:val="24"/>
                <w:lang w:val="es-PY"/>
              </w:rPr>
            </w:pPr>
          </w:p>
        </w:tc>
        <w:tc>
          <w:tcPr>
            <w:tcW w:w="567" w:type="dxa"/>
          </w:tcPr>
          <w:p w14:paraId="5D0F0A8C" w14:textId="77777777" w:rsidR="00223209" w:rsidRDefault="00223209">
            <w:pPr>
              <w:pStyle w:val="TableParagraph"/>
              <w:rPr>
                <w:sz w:val="24"/>
                <w:lang w:val="es-PY"/>
              </w:rPr>
            </w:pPr>
          </w:p>
        </w:tc>
        <w:tc>
          <w:tcPr>
            <w:tcW w:w="567" w:type="dxa"/>
          </w:tcPr>
          <w:p w14:paraId="25147D4B" w14:textId="77777777" w:rsidR="00223209" w:rsidRDefault="00223209">
            <w:pPr>
              <w:pStyle w:val="TableParagraph"/>
              <w:rPr>
                <w:sz w:val="24"/>
                <w:lang w:val="es-PY"/>
              </w:rPr>
            </w:pPr>
          </w:p>
        </w:tc>
        <w:tc>
          <w:tcPr>
            <w:tcW w:w="459" w:type="dxa"/>
          </w:tcPr>
          <w:p w14:paraId="1E177752" w14:textId="77777777" w:rsidR="00223209" w:rsidRDefault="00223209">
            <w:pPr>
              <w:pStyle w:val="TableParagraph"/>
              <w:rPr>
                <w:sz w:val="24"/>
                <w:lang w:val="es-PY"/>
              </w:rPr>
            </w:pPr>
          </w:p>
        </w:tc>
      </w:tr>
      <w:tr w:rsidR="00223209" w14:paraId="3E15DBEA" w14:textId="77777777">
        <w:trPr>
          <w:trHeight w:val="630"/>
        </w:trPr>
        <w:tc>
          <w:tcPr>
            <w:tcW w:w="5620" w:type="dxa"/>
          </w:tcPr>
          <w:p w14:paraId="6813F6F0" w14:textId="77777777" w:rsidR="00223209" w:rsidRDefault="00614FFC">
            <w:pPr>
              <w:pStyle w:val="TableParagraph"/>
              <w:spacing w:before="35" w:line="280" w:lineRule="atLeast"/>
              <w:ind w:left="80" w:right="144"/>
              <w:rPr>
                <w:sz w:val="24"/>
                <w:lang w:val="es-PY"/>
              </w:rPr>
            </w:pPr>
            <w:r>
              <w:rPr>
                <w:sz w:val="24"/>
                <w:lang w:val="es-PY"/>
              </w:rPr>
              <w:t>50. La orientación estratégica de esta institución no me resulta clara</w:t>
            </w:r>
          </w:p>
        </w:tc>
        <w:tc>
          <w:tcPr>
            <w:tcW w:w="465" w:type="dxa"/>
          </w:tcPr>
          <w:p w14:paraId="60F5444E" w14:textId="77777777" w:rsidR="00223209" w:rsidRDefault="00223209">
            <w:pPr>
              <w:pStyle w:val="TableParagraph"/>
              <w:rPr>
                <w:sz w:val="24"/>
                <w:lang w:val="es-PY"/>
              </w:rPr>
            </w:pPr>
          </w:p>
        </w:tc>
        <w:tc>
          <w:tcPr>
            <w:tcW w:w="567" w:type="dxa"/>
          </w:tcPr>
          <w:p w14:paraId="3C4A4C7D" w14:textId="77777777" w:rsidR="00223209" w:rsidRDefault="00223209">
            <w:pPr>
              <w:pStyle w:val="TableParagraph"/>
              <w:rPr>
                <w:sz w:val="24"/>
                <w:lang w:val="es-PY"/>
              </w:rPr>
            </w:pPr>
          </w:p>
        </w:tc>
        <w:tc>
          <w:tcPr>
            <w:tcW w:w="567" w:type="dxa"/>
          </w:tcPr>
          <w:p w14:paraId="09651D52" w14:textId="77777777" w:rsidR="00223209" w:rsidRDefault="00223209">
            <w:pPr>
              <w:pStyle w:val="TableParagraph"/>
              <w:rPr>
                <w:sz w:val="24"/>
                <w:lang w:val="es-PY"/>
              </w:rPr>
            </w:pPr>
          </w:p>
        </w:tc>
        <w:tc>
          <w:tcPr>
            <w:tcW w:w="567" w:type="dxa"/>
          </w:tcPr>
          <w:p w14:paraId="07229854" w14:textId="77777777" w:rsidR="00223209" w:rsidRDefault="00223209">
            <w:pPr>
              <w:pStyle w:val="TableParagraph"/>
              <w:rPr>
                <w:sz w:val="24"/>
                <w:lang w:val="es-PY"/>
              </w:rPr>
            </w:pPr>
          </w:p>
        </w:tc>
        <w:tc>
          <w:tcPr>
            <w:tcW w:w="459" w:type="dxa"/>
          </w:tcPr>
          <w:p w14:paraId="553A7135" w14:textId="77777777" w:rsidR="00223209" w:rsidRDefault="00223209">
            <w:pPr>
              <w:pStyle w:val="TableParagraph"/>
              <w:rPr>
                <w:sz w:val="24"/>
                <w:lang w:val="es-PY"/>
              </w:rPr>
            </w:pPr>
          </w:p>
        </w:tc>
      </w:tr>
      <w:tr w:rsidR="00223209" w14:paraId="09418EAB" w14:textId="77777777">
        <w:trPr>
          <w:trHeight w:val="316"/>
        </w:trPr>
        <w:tc>
          <w:tcPr>
            <w:tcW w:w="5620" w:type="dxa"/>
            <w:shd w:val="clear" w:color="auto" w:fill="D9D9D9"/>
          </w:tcPr>
          <w:p w14:paraId="67A27BCB" w14:textId="77777777" w:rsidR="00223209" w:rsidRDefault="00614FFC">
            <w:pPr>
              <w:pStyle w:val="TableParagraph"/>
              <w:spacing w:before="13"/>
              <w:jc w:val="center"/>
              <w:rPr>
                <w:sz w:val="24"/>
              </w:rPr>
            </w:pPr>
            <w:r>
              <w:rPr>
                <w:sz w:val="24"/>
              </w:rPr>
              <w:t>Metas y objetivos</w:t>
            </w:r>
          </w:p>
        </w:tc>
        <w:tc>
          <w:tcPr>
            <w:tcW w:w="465" w:type="dxa"/>
            <w:shd w:val="clear" w:color="auto" w:fill="D9D9D9"/>
          </w:tcPr>
          <w:p w14:paraId="5F740824" w14:textId="77777777" w:rsidR="00223209" w:rsidRDefault="00614FFC">
            <w:pPr>
              <w:pStyle w:val="TableParagraph"/>
              <w:spacing w:before="13"/>
              <w:ind w:left="9"/>
              <w:jc w:val="center"/>
              <w:rPr>
                <w:sz w:val="24"/>
              </w:rPr>
            </w:pPr>
            <w:r>
              <w:rPr>
                <w:sz w:val="24"/>
              </w:rPr>
              <w:t>1</w:t>
            </w:r>
          </w:p>
        </w:tc>
        <w:tc>
          <w:tcPr>
            <w:tcW w:w="567" w:type="dxa"/>
            <w:shd w:val="clear" w:color="auto" w:fill="D9D9D9"/>
          </w:tcPr>
          <w:p w14:paraId="01692E6A" w14:textId="77777777" w:rsidR="00223209" w:rsidRDefault="00614FFC">
            <w:pPr>
              <w:pStyle w:val="TableParagraph"/>
              <w:spacing w:before="13"/>
              <w:ind w:left="9"/>
              <w:jc w:val="center"/>
              <w:rPr>
                <w:sz w:val="24"/>
              </w:rPr>
            </w:pPr>
            <w:r>
              <w:rPr>
                <w:sz w:val="24"/>
              </w:rPr>
              <w:t>2</w:t>
            </w:r>
          </w:p>
        </w:tc>
        <w:tc>
          <w:tcPr>
            <w:tcW w:w="567" w:type="dxa"/>
            <w:shd w:val="clear" w:color="auto" w:fill="D9D9D9"/>
          </w:tcPr>
          <w:p w14:paraId="3B264A1C" w14:textId="77777777" w:rsidR="00223209" w:rsidRDefault="00614FFC">
            <w:pPr>
              <w:pStyle w:val="TableParagraph"/>
              <w:spacing w:before="13"/>
              <w:ind w:left="9"/>
              <w:jc w:val="center"/>
              <w:rPr>
                <w:sz w:val="24"/>
              </w:rPr>
            </w:pPr>
            <w:r>
              <w:rPr>
                <w:sz w:val="24"/>
              </w:rPr>
              <w:t>3</w:t>
            </w:r>
          </w:p>
        </w:tc>
        <w:tc>
          <w:tcPr>
            <w:tcW w:w="567" w:type="dxa"/>
            <w:shd w:val="clear" w:color="auto" w:fill="D9D9D9"/>
          </w:tcPr>
          <w:p w14:paraId="46F5F774" w14:textId="77777777" w:rsidR="00223209" w:rsidRDefault="00614FFC">
            <w:pPr>
              <w:pStyle w:val="TableParagraph"/>
              <w:spacing w:before="13"/>
              <w:ind w:left="9"/>
              <w:jc w:val="center"/>
              <w:rPr>
                <w:sz w:val="24"/>
              </w:rPr>
            </w:pPr>
            <w:r>
              <w:rPr>
                <w:sz w:val="24"/>
              </w:rPr>
              <w:t>4</w:t>
            </w:r>
          </w:p>
        </w:tc>
        <w:tc>
          <w:tcPr>
            <w:tcW w:w="459" w:type="dxa"/>
            <w:shd w:val="clear" w:color="auto" w:fill="D9D9D9"/>
          </w:tcPr>
          <w:p w14:paraId="6522F5EE" w14:textId="77777777" w:rsidR="00223209" w:rsidRDefault="00614FFC">
            <w:pPr>
              <w:pStyle w:val="TableParagraph"/>
              <w:spacing w:before="13"/>
              <w:ind w:left="9"/>
              <w:jc w:val="center"/>
              <w:rPr>
                <w:sz w:val="24"/>
              </w:rPr>
            </w:pPr>
            <w:r>
              <w:rPr>
                <w:sz w:val="24"/>
              </w:rPr>
              <w:t>5</w:t>
            </w:r>
          </w:p>
        </w:tc>
      </w:tr>
      <w:tr w:rsidR="00223209" w14:paraId="769A4F1B" w14:textId="77777777">
        <w:trPr>
          <w:trHeight w:val="604"/>
        </w:trPr>
        <w:tc>
          <w:tcPr>
            <w:tcW w:w="5620" w:type="dxa"/>
          </w:tcPr>
          <w:p w14:paraId="330AFC7B" w14:textId="77777777" w:rsidR="00223209" w:rsidRDefault="00614FFC">
            <w:pPr>
              <w:pStyle w:val="TableParagraph"/>
              <w:spacing w:line="290" w:lineRule="atLeast"/>
              <w:ind w:left="80" w:right="324"/>
              <w:rPr>
                <w:sz w:val="24"/>
                <w:lang w:val="es-PY"/>
              </w:rPr>
            </w:pPr>
            <w:r>
              <w:rPr>
                <w:sz w:val="24"/>
                <w:lang w:val="es-PY"/>
              </w:rPr>
              <w:t xml:space="preserve">51. Existe un amplio acuerdo sobre las metas a conse- guir </w:t>
            </w:r>
          </w:p>
        </w:tc>
        <w:tc>
          <w:tcPr>
            <w:tcW w:w="465" w:type="dxa"/>
          </w:tcPr>
          <w:p w14:paraId="4784C3AA" w14:textId="77777777" w:rsidR="00223209" w:rsidRDefault="00223209">
            <w:pPr>
              <w:pStyle w:val="TableParagraph"/>
              <w:rPr>
                <w:sz w:val="24"/>
                <w:lang w:val="es-PY"/>
              </w:rPr>
            </w:pPr>
          </w:p>
        </w:tc>
        <w:tc>
          <w:tcPr>
            <w:tcW w:w="567" w:type="dxa"/>
          </w:tcPr>
          <w:p w14:paraId="4B532773" w14:textId="77777777" w:rsidR="00223209" w:rsidRDefault="00223209">
            <w:pPr>
              <w:pStyle w:val="TableParagraph"/>
              <w:rPr>
                <w:sz w:val="24"/>
                <w:lang w:val="es-PY"/>
              </w:rPr>
            </w:pPr>
          </w:p>
        </w:tc>
        <w:tc>
          <w:tcPr>
            <w:tcW w:w="567" w:type="dxa"/>
          </w:tcPr>
          <w:p w14:paraId="501D46AF" w14:textId="77777777" w:rsidR="00223209" w:rsidRDefault="00223209">
            <w:pPr>
              <w:pStyle w:val="TableParagraph"/>
              <w:rPr>
                <w:sz w:val="24"/>
                <w:lang w:val="es-PY"/>
              </w:rPr>
            </w:pPr>
          </w:p>
        </w:tc>
        <w:tc>
          <w:tcPr>
            <w:tcW w:w="567" w:type="dxa"/>
          </w:tcPr>
          <w:p w14:paraId="0E2D9499" w14:textId="77777777" w:rsidR="00223209" w:rsidRDefault="00223209">
            <w:pPr>
              <w:pStyle w:val="TableParagraph"/>
              <w:rPr>
                <w:sz w:val="24"/>
                <w:lang w:val="es-PY"/>
              </w:rPr>
            </w:pPr>
          </w:p>
        </w:tc>
        <w:tc>
          <w:tcPr>
            <w:tcW w:w="459" w:type="dxa"/>
          </w:tcPr>
          <w:p w14:paraId="05AA7013" w14:textId="77777777" w:rsidR="00223209" w:rsidRDefault="00223209">
            <w:pPr>
              <w:pStyle w:val="TableParagraph"/>
              <w:rPr>
                <w:sz w:val="24"/>
                <w:lang w:val="es-PY"/>
              </w:rPr>
            </w:pPr>
          </w:p>
        </w:tc>
      </w:tr>
      <w:tr w:rsidR="00223209" w14:paraId="3CAFADA0" w14:textId="77777777">
        <w:trPr>
          <w:trHeight w:val="630"/>
        </w:trPr>
        <w:tc>
          <w:tcPr>
            <w:tcW w:w="5620" w:type="dxa"/>
          </w:tcPr>
          <w:p w14:paraId="18D9C695" w14:textId="77777777" w:rsidR="00223209" w:rsidRDefault="00614FFC">
            <w:pPr>
              <w:pStyle w:val="TableParagraph"/>
              <w:spacing w:before="39"/>
              <w:ind w:left="80"/>
              <w:rPr>
                <w:sz w:val="24"/>
                <w:lang w:val="es-PY"/>
              </w:rPr>
            </w:pPr>
            <w:r>
              <w:rPr>
                <w:sz w:val="24"/>
                <w:lang w:val="es-PY"/>
              </w:rPr>
              <w:t>52. Los líderes y directores fijan metas ambiciosas pero</w:t>
            </w:r>
          </w:p>
          <w:p w14:paraId="75A3FAB2" w14:textId="77777777" w:rsidR="00223209" w:rsidRDefault="00614FFC">
            <w:pPr>
              <w:pStyle w:val="TableParagraph"/>
              <w:spacing w:before="12"/>
              <w:ind w:left="80"/>
              <w:rPr>
                <w:sz w:val="24"/>
              </w:rPr>
            </w:pPr>
            <w:r>
              <w:rPr>
                <w:sz w:val="24"/>
              </w:rPr>
              <w:t>realistas</w:t>
            </w:r>
          </w:p>
        </w:tc>
        <w:tc>
          <w:tcPr>
            <w:tcW w:w="465" w:type="dxa"/>
          </w:tcPr>
          <w:p w14:paraId="2ED58430" w14:textId="77777777" w:rsidR="00223209" w:rsidRDefault="00223209">
            <w:pPr>
              <w:pStyle w:val="TableParagraph"/>
              <w:rPr>
                <w:sz w:val="24"/>
              </w:rPr>
            </w:pPr>
          </w:p>
        </w:tc>
        <w:tc>
          <w:tcPr>
            <w:tcW w:w="567" w:type="dxa"/>
          </w:tcPr>
          <w:p w14:paraId="503CF34A" w14:textId="77777777" w:rsidR="00223209" w:rsidRDefault="00223209">
            <w:pPr>
              <w:pStyle w:val="TableParagraph"/>
              <w:rPr>
                <w:sz w:val="24"/>
              </w:rPr>
            </w:pPr>
          </w:p>
        </w:tc>
        <w:tc>
          <w:tcPr>
            <w:tcW w:w="567" w:type="dxa"/>
          </w:tcPr>
          <w:p w14:paraId="4D4E2D28" w14:textId="77777777" w:rsidR="00223209" w:rsidRDefault="00223209">
            <w:pPr>
              <w:pStyle w:val="TableParagraph"/>
              <w:rPr>
                <w:sz w:val="24"/>
              </w:rPr>
            </w:pPr>
          </w:p>
        </w:tc>
        <w:tc>
          <w:tcPr>
            <w:tcW w:w="567" w:type="dxa"/>
          </w:tcPr>
          <w:p w14:paraId="4B27381D" w14:textId="77777777" w:rsidR="00223209" w:rsidRDefault="00223209">
            <w:pPr>
              <w:pStyle w:val="TableParagraph"/>
              <w:rPr>
                <w:sz w:val="24"/>
              </w:rPr>
            </w:pPr>
          </w:p>
        </w:tc>
        <w:tc>
          <w:tcPr>
            <w:tcW w:w="459" w:type="dxa"/>
          </w:tcPr>
          <w:p w14:paraId="3AA08F8B" w14:textId="77777777" w:rsidR="00223209" w:rsidRDefault="00223209">
            <w:pPr>
              <w:pStyle w:val="TableParagraph"/>
              <w:rPr>
                <w:sz w:val="24"/>
              </w:rPr>
            </w:pPr>
          </w:p>
        </w:tc>
      </w:tr>
      <w:tr w:rsidR="00223209" w14:paraId="0E327A98" w14:textId="77777777">
        <w:trPr>
          <w:trHeight w:val="630"/>
        </w:trPr>
        <w:tc>
          <w:tcPr>
            <w:tcW w:w="5620" w:type="dxa"/>
          </w:tcPr>
          <w:p w14:paraId="3AA49CB5" w14:textId="77777777" w:rsidR="00223209" w:rsidRDefault="00614FFC">
            <w:pPr>
              <w:pStyle w:val="TableParagraph"/>
              <w:spacing w:before="25" w:line="290" w:lineRule="atLeast"/>
              <w:ind w:left="80" w:right="384"/>
              <w:rPr>
                <w:sz w:val="24"/>
                <w:lang w:val="es-PY"/>
              </w:rPr>
            </w:pPr>
            <w:r>
              <w:rPr>
                <w:sz w:val="24"/>
                <w:lang w:val="es-PY"/>
              </w:rPr>
              <w:t>53. La Dirección nos conduce hacia los objetivos que tratamos de alcanzar</w:t>
            </w:r>
          </w:p>
        </w:tc>
        <w:tc>
          <w:tcPr>
            <w:tcW w:w="465" w:type="dxa"/>
          </w:tcPr>
          <w:p w14:paraId="581C8D77" w14:textId="77777777" w:rsidR="00223209" w:rsidRDefault="00223209">
            <w:pPr>
              <w:pStyle w:val="TableParagraph"/>
              <w:rPr>
                <w:sz w:val="24"/>
                <w:lang w:val="es-PY"/>
              </w:rPr>
            </w:pPr>
          </w:p>
        </w:tc>
        <w:tc>
          <w:tcPr>
            <w:tcW w:w="567" w:type="dxa"/>
          </w:tcPr>
          <w:p w14:paraId="5A6BF388" w14:textId="77777777" w:rsidR="00223209" w:rsidRDefault="00223209">
            <w:pPr>
              <w:pStyle w:val="TableParagraph"/>
              <w:rPr>
                <w:sz w:val="24"/>
                <w:lang w:val="es-PY"/>
              </w:rPr>
            </w:pPr>
          </w:p>
        </w:tc>
        <w:tc>
          <w:tcPr>
            <w:tcW w:w="567" w:type="dxa"/>
          </w:tcPr>
          <w:p w14:paraId="7A6A986C" w14:textId="77777777" w:rsidR="00223209" w:rsidRDefault="00223209">
            <w:pPr>
              <w:pStyle w:val="TableParagraph"/>
              <w:rPr>
                <w:sz w:val="24"/>
                <w:lang w:val="es-PY"/>
              </w:rPr>
            </w:pPr>
          </w:p>
        </w:tc>
        <w:tc>
          <w:tcPr>
            <w:tcW w:w="567" w:type="dxa"/>
          </w:tcPr>
          <w:p w14:paraId="66665647" w14:textId="77777777" w:rsidR="00223209" w:rsidRDefault="00223209">
            <w:pPr>
              <w:pStyle w:val="TableParagraph"/>
              <w:rPr>
                <w:sz w:val="24"/>
                <w:lang w:val="es-PY"/>
              </w:rPr>
            </w:pPr>
          </w:p>
        </w:tc>
        <w:tc>
          <w:tcPr>
            <w:tcW w:w="459" w:type="dxa"/>
          </w:tcPr>
          <w:p w14:paraId="7F08C31F" w14:textId="77777777" w:rsidR="00223209" w:rsidRDefault="00223209">
            <w:pPr>
              <w:pStyle w:val="TableParagraph"/>
              <w:rPr>
                <w:sz w:val="24"/>
                <w:lang w:val="es-PY"/>
              </w:rPr>
            </w:pPr>
          </w:p>
        </w:tc>
      </w:tr>
      <w:tr w:rsidR="00223209" w14:paraId="583B5C2A" w14:textId="77777777">
        <w:trPr>
          <w:trHeight w:val="630"/>
        </w:trPr>
        <w:tc>
          <w:tcPr>
            <w:tcW w:w="5620" w:type="dxa"/>
          </w:tcPr>
          <w:p w14:paraId="4195D649" w14:textId="77777777" w:rsidR="00223209" w:rsidRDefault="00614FFC">
            <w:pPr>
              <w:pStyle w:val="TableParagraph"/>
              <w:spacing w:before="39"/>
              <w:ind w:left="80"/>
              <w:rPr>
                <w:sz w:val="24"/>
                <w:lang w:val="es-PY"/>
              </w:rPr>
            </w:pPr>
            <w:r>
              <w:rPr>
                <w:sz w:val="24"/>
                <w:lang w:val="es-PY"/>
              </w:rPr>
              <w:t xml:space="preserve">54. Comparamos </w:t>
            </w:r>
            <w:r>
              <w:rPr>
                <w:sz w:val="24"/>
                <w:lang w:val="es-PY"/>
              </w:rPr>
              <w:t>continuamente nuestro progreso con</w:t>
            </w:r>
          </w:p>
          <w:p w14:paraId="2C4A89C9" w14:textId="77777777" w:rsidR="00223209" w:rsidRDefault="00614FFC">
            <w:pPr>
              <w:pStyle w:val="TableParagraph"/>
              <w:spacing w:before="12"/>
              <w:ind w:left="80"/>
              <w:rPr>
                <w:sz w:val="24"/>
                <w:lang w:val="es-PY"/>
              </w:rPr>
            </w:pPr>
            <w:r>
              <w:rPr>
                <w:sz w:val="24"/>
                <w:lang w:val="es-PY"/>
              </w:rPr>
              <w:t>los objetivos fijados</w:t>
            </w:r>
          </w:p>
        </w:tc>
        <w:tc>
          <w:tcPr>
            <w:tcW w:w="465" w:type="dxa"/>
          </w:tcPr>
          <w:p w14:paraId="4294A0A3" w14:textId="77777777" w:rsidR="00223209" w:rsidRDefault="00223209">
            <w:pPr>
              <w:pStyle w:val="TableParagraph"/>
              <w:rPr>
                <w:sz w:val="24"/>
                <w:lang w:val="es-PY"/>
              </w:rPr>
            </w:pPr>
          </w:p>
        </w:tc>
        <w:tc>
          <w:tcPr>
            <w:tcW w:w="567" w:type="dxa"/>
          </w:tcPr>
          <w:p w14:paraId="5AE36508" w14:textId="77777777" w:rsidR="00223209" w:rsidRDefault="00223209">
            <w:pPr>
              <w:pStyle w:val="TableParagraph"/>
              <w:rPr>
                <w:sz w:val="24"/>
                <w:lang w:val="es-PY"/>
              </w:rPr>
            </w:pPr>
          </w:p>
        </w:tc>
        <w:tc>
          <w:tcPr>
            <w:tcW w:w="567" w:type="dxa"/>
          </w:tcPr>
          <w:p w14:paraId="60A7B93F" w14:textId="77777777" w:rsidR="00223209" w:rsidRDefault="00223209">
            <w:pPr>
              <w:pStyle w:val="TableParagraph"/>
              <w:rPr>
                <w:sz w:val="24"/>
                <w:lang w:val="es-PY"/>
              </w:rPr>
            </w:pPr>
          </w:p>
        </w:tc>
        <w:tc>
          <w:tcPr>
            <w:tcW w:w="567" w:type="dxa"/>
          </w:tcPr>
          <w:p w14:paraId="1D7AA1D2" w14:textId="77777777" w:rsidR="00223209" w:rsidRDefault="00223209">
            <w:pPr>
              <w:pStyle w:val="TableParagraph"/>
              <w:rPr>
                <w:sz w:val="24"/>
                <w:lang w:val="es-PY"/>
              </w:rPr>
            </w:pPr>
          </w:p>
        </w:tc>
        <w:tc>
          <w:tcPr>
            <w:tcW w:w="459" w:type="dxa"/>
          </w:tcPr>
          <w:p w14:paraId="049EB967" w14:textId="77777777" w:rsidR="00223209" w:rsidRDefault="00223209">
            <w:pPr>
              <w:pStyle w:val="TableParagraph"/>
              <w:rPr>
                <w:sz w:val="24"/>
                <w:lang w:val="es-PY"/>
              </w:rPr>
            </w:pPr>
          </w:p>
        </w:tc>
      </w:tr>
      <w:tr w:rsidR="00223209" w14:paraId="4A2D3D8C" w14:textId="77777777">
        <w:trPr>
          <w:trHeight w:val="630"/>
        </w:trPr>
        <w:tc>
          <w:tcPr>
            <w:tcW w:w="5620" w:type="dxa"/>
          </w:tcPr>
          <w:p w14:paraId="784B967D" w14:textId="77777777" w:rsidR="00223209" w:rsidRDefault="00614FFC">
            <w:pPr>
              <w:pStyle w:val="TableParagraph"/>
              <w:spacing w:before="35" w:line="280" w:lineRule="atLeast"/>
              <w:ind w:left="80" w:right="144"/>
              <w:rPr>
                <w:sz w:val="24"/>
                <w:lang w:val="es-PY"/>
              </w:rPr>
            </w:pPr>
            <w:r>
              <w:rPr>
                <w:sz w:val="24"/>
                <w:lang w:val="es-PY"/>
              </w:rPr>
              <w:t>55. Las personas de esta institución comprenden lo que hay que hacer para tener éxito a largo plazo</w:t>
            </w:r>
          </w:p>
        </w:tc>
        <w:tc>
          <w:tcPr>
            <w:tcW w:w="465" w:type="dxa"/>
          </w:tcPr>
          <w:p w14:paraId="06D93472" w14:textId="77777777" w:rsidR="00223209" w:rsidRDefault="00223209">
            <w:pPr>
              <w:pStyle w:val="TableParagraph"/>
              <w:rPr>
                <w:sz w:val="24"/>
                <w:lang w:val="es-PY"/>
              </w:rPr>
            </w:pPr>
          </w:p>
        </w:tc>
        <w:tc>
          <w:tcPr>
            <w:tcW w:w="567" w:type="dxa"/>
          </w:tcPr>
          <w:p w14:paraId="55BDB6C8" w14:textId="77777777" w:rsidR="00223209" w:rsidRDefault="00223209">
            <w:pPr>
              <w:pStyle w:val="TableParagraph"/>
              <w:rPr>
                <w:sz w:val="24"/>
                <w:lang w:val="es-PY"/>
              </w:rPr>
            </w:pPr>
          </w:p>
        </w:tc>
        <w:tc>
          <w:tcPr>
            <w:tcW w:w="567" w:type="dxa"/>
          </w:tcPr>
          <w:p w14:paraId="6A19E76D" w14:textId="77777777" w:rsidR="00223209" w:rsidRDefault="00223209">
            <w:pPr>
              <w:pStyle w:val="TableParagraph"/>
              <w:rPr>
                <w:sz w:val="24"/>
                <w:lang w:val="es-PY"/>
              </w:rPr>
            </w:pPr>
          </w:p>
        </w:tc>
        <w:tc>
          <w:tcPr>
            <w:tcW w:w="567" w:type="dxa"/>
          </w:tcPr>
          <w:p w14:paraId="7ED03974" w14:textId="77777777" w:rsidR="00223209" w:rsidRDefault="00223209">
            <w:pPr>
              <w:pStyle w:val="TableParagraph"/>
              <w:rPr>
                <w:sz w:val="24"/>
                <w:lang w:val="es-PY"/>
              </w:rPr>
            </w:pPr>
          </w:p>
        </w:tc>
        <w:tc>
          <w:tcPr>
            <w:tcW w:w="459" w:type="dxa"/>
          </w:tcPr>
          <w:p w14:paraId="153916D2" w14:textId="77777777" w:rsidR="00223209" w:rsidRDefault="00223209">
            <w:pPr>
              <w:pStyle w:val="TableParagraph"/>
              <w:rPr>
                <w:sz w:val="24"/>
                <w:lang w:val="es-PY"/>
              </w:rPr>
            </w:pPr>
          </w:p>
        </w:tc>
      </w:tr>
      <w:tr w:rsidR="00223209" w14:paraId="0DB26A30" w14:textId="77777777">
        <w:trPr>
          <w:trHeight w:val="316"/>
        </w:trPr>
        <w:tc>
          <w:tcPr>
            <w:tcW w:w="5620" w:type="dxa"/>
            <w:shd w:val="clear" w:color="auto" w:fill="D9D9D9"/>
          </w:tcPr>
          <w:p w14:paraId="449EF3BC" w14:textId="77777777" w:rsidR="00223209" w:rsidRDefault="00614FFC">
            <w:pPr>
              <w:pStyle w:val="TableParagraph"/>
              <w:spacing w:before="13"/>
              <w:ind w:left="2366"/>
              <w:rPr>
                <w:sz w:val="24"/>
              </w:rPr>
            </w:pPr>
            <w:r>
              <w:rPr>
                <w:sz w:val="24"/>
                <w:lang w:val="es-PY"/>
              </w:rPr>
              <w:t xml:space="preserve"> </w:t>
            </w:r>
            <w:r>
              <w:rPr>
                <w:sz w:val="24"/>
              </w:rPr>
              <w:t>Vision</w:t>
            </w:r>
          </w:p>
        </w:tc>
        <w:tc>
          <w:tcPr>
            <w:tcW w:w="465" w:type="dxa"/>
            <w:shd w:val="clear" w:color="auto" w:fill="D9D9D9"/>
          </w:tcPr>
          <w:p w14:paraId="20F93EE7" w14:textId="77777777" w:rsidR="00223209" w:rsidRDefault="00614FFC">
            <w:pPr>
              <w:pStyle w:val="TableParagraph"/>
              <w:spacing w:before="13"/>
              <w:ind w:left="9"/>
              <w:jc w:val="center"/>
              <w:rPr>
                <w:sz w:val="24"/>
              </w:rPr>
            </w:pPr>
            <w:r>
              <w:rPr>
                <w:sz w:val="24"/>
              </w:rPr>
              <w:t>1</w:t>
            </w:r>
          </w:p>
        </w:tc>
        <w:tc>
          <w:tcPr>
            <w:tcW w:w="567" w:type="dxa"/>
            <w:shd w:val="clear" w:color="auto" w:fill="D9D9D9"/>
          </w:tcPr>
          <w:p w14:paraId="14EEE1F6" w14:textId="77777777" w:rsidR="00223209" w:rsidRDefault="00614FFC">
            <w:pPr>
              <w:pStyle w:val="TableParagraph"/>
              <w:spacing w:before="13"/>
              <w:ind w:left="9"/>
              <w:jc w:val="center"/>
              <w:rPr>
                <w:sz w:val="24"/>
              </w:rPr>
            </w:pPr>
            <w:r>
              <w:rPr>
                <w:sz w:val="24"/>
              </w:rPr>
              <w:t>2</w:t>
            </w:r>
          </w:p>
        </w:tc>
        <w:tc>
          <w:tcPr>
            <w:tcW w:w="567" w:type="dxa"/>
            <w:shd w:val="clear" w:color="auto" w:fill="D9D9D9"/>
          </w:tcPr>
          <w:p w14:paraId="2B5F5D21" w14:textId="77777777" w:rsidR="00223209" w:rsidRDefault="00614FFC">
            <w:pPr>
              <w:pStyle w:val="TableParagraph"/>
              <w:spacing w:before="13"/>
              <w:ind w:left="9"/>
              <w:jc w:val="center"/>
              <w:rPr>
                <w:sz w:val="24"/>
              </w:rPr>
            </w:pPr>
            <w:r>
              <w:rPr>
                <w:sz w:val="24"/>
              </w:rPr>
              <w:t>3</w:t>
            </w:r>
          </w:p>
        </w:tc>
        <w:tc>
          <w:tcPr>
            <w:tcW w:w="567" w:type="dxa"/>
            <w:shd w:val="clear" w:color="auto" w:fill="D9D9D9"/>
          </w:tcPr>
          <w:p w14:paraId="04848EC3" w14:textId="77777777" w:rsidR="00223209" w:rsidRDefault="00614FFC">
            <w:pPr>
              <w:pStyle w:val="TableParagraph"/>
              <w:spacing w:before="13"/>
              <w:ind w:left="9"/>
              <w:jc w:val="center"/>
              <w:rPr>
                <w:sz w:val="24"/>
              </w:rPr>
            </w:pPr>
            <w:r>
              <w:rPr>
                <w:sz w:val="24"/>
              </w:rPr>
              <w:t>4</w:t>
            </w:r>
          </w:p>
        </w:tc>
        <w:tc>
          <w:tcPr>
            <w:tcW w:w="459" w:type="dxa"/>
            <w:shd w:val="clear" w:color="auto" w:fill="D9D9D9"/>
          </w:tcPr>
          <w:p w14:paraId="6C658529" w14:textId="77777777" w:rsidR="00223209" w:rsidRDefault="00614FFC">
            <w:pPr>
              <w:pStyle w:val="TableParagraph"/>
              <w:spacing w:before="13"/>
              <w:ind w:left="9"/>
              <w:jc w:val="center"/>
              <w:rPr>
                <w:sz w:val="24"/>
              </w:rPr>
            </w:pPr>
            <w:r>
              <w:rPr>
                <w:sz w:val="24"/>
              </w:rPr>
              <w:t>5</w:t>
            </w:r>
          </w:p>
        </w:tc>
      </w:tr>
      <w:tr w:rsidR="00223209" w14:paraId="6C5BE7C6" w14:textId="77777777">
        <w:trPr>
          <w:trHeight w:val="630"/>
        </w:trPr>
        <w:tc>
          <w:tcPr>
            <w:tcW w:w="5620" w:type="dxa"/>
          </w:tcPr>
          <w:p w14:paraId="10A06352" w14:textId="77777777" w:rsidR="00223209" w:rsidRDefault="00614FFC">
            <w:pPr>
              <w:pStyle w:val="TableParagraph"/>
              <w:spacing w:before="35" w:line="280" w:lineRule="atLeast"/>
              <w:ind w:left="80" w:right="144"/>
              <w:rPr>
                <w:sz w:val="24"/>
                <w:lang w:val="es-PY"/>
              </w:rPr>
            </w:pPr>
            <w:r>
              <w:rPr>
                <w:sz w:val="24"/>
                <w:lang w:val="es-PY"/>
              </w:rPr>
              <w:t>56. Tenemos una visión compartida de cómo será esta institución en el futuro</w:t>
            </w:r>
          </w:p>
        </w:tc>
        <w:tc>
          <w:tcPr>
            <w:tcW w:w="465" w:type="dxa"/>
          </w:tcPr>
          <w:p w14:paraId="740EF6E2" w14:textId="77777777" w:rsidR="00223209" w:rsidRDefault="00223209">
            <w:pPr>
              <w:pStyle w:val="TableParagraph"/>
              <w:rPr>
                <w:sz w:val="24"/>
                <w:lang w:val="es-PY"/>
              </w:rPr>
            </w:pPr>
          </w:p>
        </w:tc>
        <w:tc>
          <w:tcPr>
            <w:tcW w:w="567" w:type="dxa"/>
          </w:tcPr>
          <w:p w14:paraId="7D2241D8" w14:textId="77777777" w:rsidR="00223209" w:rsidRDefault="00223209">
            <w:pPr>
              <w:pStyle w:val="TableParagraph"/>
              <w:rPr>
                <w:sz w:val="24"/>
                <w:lang w:val="es-PY"/>
              </w:rPr>
            </w:pPr>
          </w:p>
        </w:tc>
        <w:tc>
          <w:tcPr>
            <w:tcW w:w="567" w:type="dxa"/>
          </w:tcPr>
          <w:p w14:paraId="26450484" w14:textId="77777777" w:rsidR="00223209" w:rsidRDefault="00223209">
            <w:pPr>
              <w:pStyle w:val="TableParagraph"/>
              <w:rPr>
                <w:sz w:val="24"/>
                <w:lang w:val="es-PY"/>
              </w:rPr>
            </w:pPr>
          </w:p>
        </w:tc>
        <w:tc>
          <w:tcPr>
            <w:tcW w:w="567" w:type="dxa"/>
          </w:tcPr>
          <w:p w14:paraId="40CAF7F9" w14:textId="77777777" w:rsidR="00223209" w:rsidRDefault="00223209">
            <w:pPr>
              <w:pStyle w:val="TableParagraph"/>
              <w:rPr>
                <w:sz w:val="24"/>
                <w:lang w:val="es-PY"/>
              </w:rPr>
            </w:pPr>
          </w:p>
        </w:tc>
        <w:tc>
          <w:tcPr>
            <w:tcW w:w="459" w:type="dxa"/>
          </w:tcPr>
          <w:p w14:paraId="4597D1E4" w14:textId="77777777" w:rsidR="00223209" w:rsidRDefault="00223209">
            <w:pPr>
              <w:pStyle w:val="TableParagraph"/>
              <w:rPr>
                <w:sz w:val="24"/>
                <w:lang w:val="es-PY"/>
              </w:rPr>
            </w:pPr>
          </w:p>
        </w:tc>
      </w:tr>
      <w:tr w:rsidR="00223209" w14:paraId="32462166" w14:textId="77777777">
        <w:trPr>
          <w:trHeight w:val="630"/>
        </w:trPr>
        <w:tc>
          <w:tcPr>
            <w:tcW w:w="5620" w:type="dxa"/>
          </w:tcPr>
          <w:p w14:paraId="1CD78FDE" w14:textId="77777777" w:rsidR="00223209" w:rsidRDefault="00614FFC">
            <w:pPr>
              <w:pStyle w:val="TableParagraph"/>
              <w:spacing w:before="35" w:line="280" w:lineRule="atLeast"/>
              <w:ind w:left="80" w:right="65"/>
              <w:rPr>
                <w:sz w:val="24"/>
                <w:lang w:val="es-PY"/>
              </w:rPr>
            </w:pPr>
            <w:r>
              <w:rPr>
                <w:sz w:val="24"/>
                <w:lang w:val="es-PY"/>
              </w:rPr>
              <w:t>57. Los líderes y directores tienen una perspectiva a lar- go plazo</w:t>
            </w:r>
          </w:p>
        </w:tc>
        <w:tc>
          <w:tcPr>
            <w:tcW w:w="465" w:type="dxa"/>
          </w:tcPr>
          <w:p w14:paraId="14B6F1B9" w14:textId="77777777" w:rsidR="00223209" w:rsidRDefault="00223209">
            <w:pPr>
              <w:pStyle w:val="TableParagraph"/>
              <w:rPr>
                <w:sz w:val="24"/>
                <w:lang w:val="es-PY"/>
              </w:rPr>
            </w:pPr>
          </w:p>
        </w:tc>
        <w:tc>
          <w:tcPr>
            <w:tcW w:w="567" w:type="dxa"/>
          </w:tcPr>
          <w:p w14:paraId="4963F0EA" w14:textId="77777777" w:rsidR="00223209" w:rsidRDefault="00223209">
            <w:pPr>
              <w:pStyle w:val="TableParagraph"/>
              <w:rPr>
                <w:sz w:val="24"/>
                <w:lang w:val="es-PY"/>
              </w:rPr>
            </w:pPr>
          </w:p>
        </w:tc>
        <w:tc>
          <w:tcPr>
            <w:tcW w:w="567" w:type="dxa"/>
          </w:tcPr>
          <w:p w14:paraId="1A1E2F61" w14:textId="77777777" w:rsidR="00223209" w:rsidRDefault="00223209">
            <w:pPr>
              <w:pStyle w:val="TableParagraph"/>
              <w:rPr>
                <w:sz w:val="24"/>
                <w:lang w:val="es-PY"/>
              </w:rPr>
            </w:pPr>
          </w:p>
        </w:tc>
        <w:tc>
          <w:tcPr>
            <w:tcW w:w="567" w:type="dxa"/>
          </w:tcPr>
          <w:p w14:paraId="130C6512" w14:textId="77777777" w:rsidR="00223209" w:rsidRDefault="00223209">
            <w:pPr>
              <w:pStyle w:val="TableParagraph"/>
              <w:rPr>
                <w:sz w:val="24"/>
                <w:lang w:val="es-PY"/>
              </w:rPr>
            </w:pPr>
          </w:p>
        </w:tc>
        <w:tc>
          <w:tcPr>
            <w:tcW w:w="459" w:type="dxa"/>
          </w:tcPr>
          <w:p w14:paraId="5D8E2C4B" w14:textId="77777777" w:rsidR="00223209" w:rsidRDefault="00223209">
            <w:pPr>
              <w:pStyle w:val="TableParagraph"/>
              <w:rPr>
                <w:sz w:val="24"/>
                <w:lang w:val="es-PY"/>
              </w:rPr>
            </w:pPr>
          </w:p>
        </w:tc>
      </w:tr>
      <w:tr w:rsidR="00223209" w14:paraId="2E91DCCD" w14:textId="77777777">
        <w:trPr>
          <w:trHeight w:val="630"/>
        </w:trPr>
        <w:tc>
          <w:tcPr>
            <w:tcW w:w="5620" w:type="dxa"/>
          </w:tcPr>
          <w:p w14:paraId="477C0BF6" w14:textId="77777777" w:rsidR="00223209" w:rsidRDefault="00614FFC">
            <w:pPr>
              <w:pStyle w:val="TableParagraph"/>
              <w:spacing w:before="35" w:line="280" w:lineRule="atLeast"/>
              <w:ind w:left="80" w:right="78"/>
              <w:rPr>
                <w:sz w:val="24"/>
                <w:lang w:val="es-PY"/>
              </w:rPr>
            </w:pPr>
            <w:r>
              <w:rPr>
                <w:sz w:val="24"/>
                <w:lang w:val="es-PY"/>
              </w:rPr>
              <w:t>58. El cumplimiento de metas a corto plazo compromete a menudo nuestra visión a largo plazo</w:t>
            </w:r>
          </w:p>
        </w:tc>
        <w:tc>
          <w:tcPr>
            <w:tcW w:w="465" w:type="dxa"/>
          </w:tcPr>
          <w:p w14:paraId="7CE3C843" w14:textId="77777777" w:rsidR="00223209" w:rsidRDefault="00223209">
            <w:pPr>
              <w:pStyle w:val="TableParagraph"/>
              <w:rPr>
                <w:sz w:val="24"/>
                <w:lang w:val="es-PY"/>
              </w:rPr>
            </w:pPr>
          </w:p>
        </w:tc>
        <w:tc>
          <w:tcPr>
            <w:tcW w:w="567" w:type="dxa"/>
          </w:tcPr>
          <w:p w14:paraId="4986A1C2" w14:textId="77777777" w:rsidR="00223209" w:rsidRDefault="00223209">
            <w:pPr>
              <w:pStyle w:val="TableParagraph"/>
              <w:rPr>
                <w:sz w:val="24"/>
                <w:lang w:val="es-PY"/>
              </w:rPr>
            </w:pPr>
          </w:p>
        </w:tc>
        <w:tc>
          <w:tcPr>
            <w:tcW w:w="567" w:type="dxa"/>
          </w:tcPr>
          <w:p w14:paraId="4CF86D36" w14:textId="77777777" w:rsidR="00223209" w:rsidRDefault="00223209">
            <w:pPr>
              <w:pStyle w:val="TableParagraph"/>
              <w:rPr>
                <w:sz w:val="24"/>
                <w:lang w:val="es-PY"/>
              </w:rPr>
            </w:pPr>
          </w:p>
        </w:tc>
        <w:tc>
          <w:tcPr>
            <w:tcW w:w="567" w:type="dxa"/>
          </w:tcPr>
          <w:p w14:paraId="7182935F" w14:textId="77777777" w:rsidR="00223209" w:rsidRDefault="00223209">
            <w:pPr>
              <w:pStyle w:val="TableParagraph"/>
              <w:rPr>
                <w:sz w:val="24"/>
                <w:lang w:val="es-PY"/>
              </w:rPr>
            </w:pPr>
          </w:p>
        </w:tc>
        <w:tc>
          <w:tcPr>
            <w:tcW w:w="459" w:type="dxa"/>
          </w:tcPr>
          <w:p w14:paraId="395C8CC9" w14:textId="77777777" w:rsidR="00223209" w:rsidRDefault="00223209">
            <w:pPr>
              <w:pStyle w:val="TableParagraph"/>
              <w:rPr>
                <w:sz w:val="24"/>
                <w:lang w:val="es-PY"/>
              </w:rPr>
            </w:pPr>
          </w:p>
        </w:tc>
      </w:tr>
      <w:tr w:rsidR="00223209" w14:paraId="6B14214D" w14:textId="77777777">
        <w:trPr>
          <w:trHeight w:val="630"/>
        </w:trPr>
        <w:tc>
          <w:tcPr>
            <w:tcW w:w="5620" w:type="dxa"/>
          </w:tcPr>
          <w:p w14:paraId="2CD07FE3" w14:textId="77777777" w:rsidR="00223209" w:rsidRDefault="00614FFC">
            <w:pPr>
              <w:pStyle w:val="TableParagraph"/>
              <w:spacing w:before="35" w:line="280" w:lineRule="atLeast"/>
              <w:ind w:left="80" w:right="58"/>
              <w:rPr>
                <w:sz w:val="24"/>
                <w:lang w:val="es-PY"/>
              </w:rPr>
            </w:pPr>
            <w:r>
              <w:rPr>
                <w:sz w:val="24"/>
                <w:lang w:val="es-PY"/>
              </w:rPr>
              <w:t>59. Nuestra visión genera entusiasmo y motivación entre nosotros</w:t>
            </w:r>
          </w:p>
        </w:tc>
        <w:tc>
          <w:tcPr>
            <w:tcW w:w="465" w:type="dxa"/>
          </w:tcPr>
          <w:p w14:paraId="55C6F204" w14:textId="77777777" w:rsidR="00223209" w:rsidRDefault="00223209">
            <w:pPr>
              <w:pStyle w:val="TableParagraph"/>
              <w:rPr>
                <w:sz w:val="24"/>
                <w:lang w:val="es-PY"/>
              </w:rPr>
            </w:pPr>
          </w:p>
        </w:tc>
        <w:tc>
          <w:tcPr>
            <w:tcW w:w="567" w:type="dxa"/>
          </w:tcPr>
          <w:p w14:paraId="4C3F7964" w14:textId="77777777" w:rsidR="00223209" w:rsidRDefault="00223209">
            <w:pPr>
              <w:pStyle w:val="TableParagraph"/>
              <w:rPr>
                <w:sz w:val="24"/>
                <w:lang w:val="es-PY"/>
              </w:rPr>
            </w:pPr>
          </w:p>
        </w:tc>
        <w:tc>
          <w:tcPr>
            <w:tcW w:w="567" w:type="dxa"/>
          </w:tcPr>
          <w:p w14:paraId="3A20C76C" w14:textId="77777777" w:rsidR="00223209" w:rsidRDefault="00223209">
            <w:pPr>
              <w:pStyle w:val="TableParagraph"/>
              <w:rPr>
                <w:sz w:val="24"/>
                <w:lang w:val="es-PY"/>
              </w:rPr>
            </w:pPr>
          </w:p>
        </w:tc>
        <w:tc>
          <w:tcPr>
            <w:tcW w:w="567" w:type="dxa"/>
          </w:tcPr>
          <w:p w14:paraId="168F48C3" w14:textId="77777777" w:rsidR="00223209" w:rsidRDefault="00223209">
            <w:pPr>
              <w:pStyle w:val="TableParagraph"/>
              <w:rPr>
                <w:sz w:val="24"/>
                <w:lang w:val="es-PY"/>
              </w:rPr>
            </w:pPr>
          </w:p>
        </w:tc>
        <w:tc>
          <w:tcPr>
            <w:tcW w:w="459" w:type="dxa"/>
          </w:tcPr>
          <w:p w14:paraId="11E7221B" w14:textId="77777777" w:rsidR="00223209" w:rsidRDefault="00223209">
            <w:pPr>
              <w:pStyle w:val="TableParagraph"/>
              <w:rPr>
                <w:sz w:val="24"/>
                <w:lang w:val="es-PY"/>
              </w:rPr>
            </w:pPr>
          </w:p>
        </w:tc>
      </w:tr>
      <w:tr w:rsidR="00223209" w14:paraId="5A7B0850" w14:textId="77777777">
        <w:trPr>
          <w:trHeight w:val="630"/>
        </w:trPr>
        <w:tc>
          <w:tcPr>
            <w:tcW w:w="5620" w:type="dxa"/>
          </w:tcPr>
          <w:p w14:paraId="7E4E695A" w14:textId="77777777" w:rsidR="00223209" w:rsidRDefault="00614FFC">
            <w:pPr>
              <w:pStyle w:val="TableParagraph"/>
              <w:spacing w:before="35" w:line="280" w:lineRule="atLeast"/>
              <w:ind w:left="80" w:right="318"/>
              <w:rPr>
                <w:sz w:val="24"/>
                <w:lang w:val="es-PY"/>
              </w:rPr>
            </w:pPr>
            <w:r>
              <w:rPr>
                <w:sz w:val="24"/>
                <w:lang w:val="es-PY"/>
              </w:rPr>
              <w:t>60. Podemos satisfacer las demandas a corto plazo sin comprometer nuestra visión a largo plazo.</w:t>
            </w:r>
          </w:p>
        </w:tc>
        <w:tc>
          <w:tcPr>
            <w:tcW w:w="465" w:type="dxa"/>
          </w:tcPr>
          <w:p w14:paraId="212C8E91" w14:textId="77777777" w:rsidR="00223209" w:rsidRDefault="00223209">
            <w:pPr>
              <w:pStyle w:val="TableParagraph"/>
              <w:rPr>
                <w:sz w:val="24"/>
                <w:lang w:val="es-PY"/>
              </w:rPr>
            </w:pPr>
          </w:p>
        </w:tc>
        <w:tc>
          <w:tcPr>
            <w:tcW w:w="567" w:type="dxa"/>
          </w:tcPr>
          <w:p w14:paraId="456627AB" w14:textId="77777777" w:rsidR="00223209" w:rsidRDefault="00223209">
            <w:pPr>
              <w:pStyle w:val="TableParagraph"/>
              <w:rPr>
                <w:sz w:val="24"/>
                <w:lang w:val="es-PY"/>
              </w:rPr>
            </w:pPr>
          </w:p>
        </w:tc>
        <w:tc>
          <w:tcPr>
            <w:tcW w:w="567" w:type="dxa"/>
          </w:tcPr>
          <w:p w14:paraId="7B0CA089" w14:textId="77777777" w:rsidR="00223209" w:rsidRDefault="00223209">
            <w:pPr>
              <w:pStyle w:val="TableParagraph"/>
              <w:rPr>
                <w:sz w:val="24"/>
                <w:lang w:val="es-PY"/>
              </w:rPr>
            </w:pPr>
          </w:p>
        </w:tc>
        <w:tc>
          <w:tcPr>
            <w:tcW w:w="567" w:type="dxa"/>
          </w:tcPr>
          <w:p w14:paraId="2E77AAAC" w14:textId="77777777" w:rsidR="00223209" w:rsidRDefault="00223209">
            <w:pPr>
              <w:pStyle w:val="TableParagraph"/>
              <w:rPr>
                <w:sz w:val="24"/>
                <w:lang w:val="es-PY"/>
              </w:rPr>
            </w:pPr>
          </w:p>
        </w:tc>
        <w:tc>
          <w:tcPr>
            <w:tcW w:w="459" w:type="dxa"/>
          </w:tcPr>
          <w:p w14:paraId="3FDB488C" w14:textId="77777777" w:rsidR="00223209" w:rsidRDefault="00223209">
            <w:pPr>
              <w:pStyle w:val="TableParagraph"/>
              <w:rPr>
                <w:sz w:val="24"/>
                <w:lang w:val="es-PY"/>
              </w:rPr>
            </w:pPr>
          </w:p>
        </w:tc>
      </w:tr>
    </w:tbl>
    <w:p w14:paraId="3CFABCA7" w14:textId="77777777" w:rsidR="00223209" w:rsidRDefault="00223209">
      <w:pPr>
        <w:spacing w:after="200" w:line="276" w:lineRule="auto"/>
        <w:rPr>
          <w:b/>
        </w:rPr>
      </w:pPr>
    </w:p>
    <w:sectPr w:rsidR="00223209">
      <w:headerReference w:type="default" r:id="rId27"/>
      <w:pgSz w:w="11906" w:h="16838"/>
      <w:pgMar w:top="1985" w:right="1418" w:bottom="1418" w:left="2268" w:header="1134"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Cesar Benitez Torres" w:date="2022-08-23T18:38:00Z" w:initials="CBT">
    <w:p w14:paraId="00000001" w14:textId="77777777" w:rsidR="00223209" w:rsidRDefault="00614FFC">
      <w:pPr>
        <w:pStyle w:val="Textocomentario"/>
      </w:pPr>
      <w:r>
        <w:rPr>
          <w:rStyle w:val="Refdecomentario"/>
        </w:rPr>
        <w:annotationRef/>
      </w:r>
      <w:r>
        <w:t xml:space="preserve">Completar con los miembros de mesa </w:t>
      </w:r>
    </w:p>
  </w:comment>
  <w:comment w:id="206" w:author="Cesar Benitez Torres" w:date="2022-08-23T18:51:00Z" w:initials="CBT">
    <w:p w14:paraId="35AB081B" w14:textId="77777777" w:rsidR="00223209" w:rsidRDefault="00614FFC">
      <w:pPr>
        <w:pStyle w:val="Textocomentario"/>
      </w:pPr>
      <w:r>
        <w:rPr>
          <w:rStyle w:val="Refdecomentario"/>
        </w:rPr>
        <w:annotationRef/>
      </w:r>
      <w:r>
        <w:t xml:space="preserve">Tiene que ser nombrado como Figura 1 y la leyenda de las figuras abajo del gráfico y no te olvides de colocar n= en el extremo superior derecho de tu grafico </w:t>
      </w:r>
    </w:p>
    <w:p w14:paraId="00000002" w14:textId="77777777" w:rsidR="00223209" w:rsidRDefault="00223209">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01" w15:done="0"/>
  <w15:commentEx w15:paraId="000000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01" w16cid:durableId="26B1E805"/>
  <w16cid:commentId w16cid:paraId="00000002" w16cid:durableId="26B1E8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27910" w14:textId="77777777" w:rsidR="00000000" w:rsidRDefault="00614FFC">
      <w:r>
        <w:separator/>
      </w:r>
    </w:p>
  </w:endnote>
  <w:endnote w:type="continuationSeparator" w:id="0">
    <w:p w14:paraId="094510BA" w14:textId="77777777" w:rsidR="00000000" w:rsidRDefault="00614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mbria">
    <w:altName w:val="Cambria"/>
    <w:panose1 w:val="02040503050406030204"/>
    <w:charset w:val="00"/>
    <w:family w:val="roman"/>
    <w:pitch w:val="variable"/>
    <w:sig w:usb0="E00006FF" w:usb1="420024FF" w:usb2="02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onotype Corsiva">
    <w:altName w:val="Monotype Corsiva"/>
    <w:panose1 w:val="03010101010201010101"/>
    <w:charset w:val="00"/>
    <w:family w:val="script"/>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5CCC1" w14:textId="77777777" w:rsidR="00000000" w:rsidRDefault="00614FFC">
      <w:r>
        <w:separator/>
      </w:r>
    </w:p>
  </w:footnote>
  <w:footnote w:type="continuationSeparator" w:id="0">
    <w:p w14:paraId="1ED55B40" w14:textId="77777777" w:rsidR="00000000" w:rsidRDefault="00614F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464A" w14:textId="77777777" w:rsidR="00223209" w:rsidRDefault="00223209">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AF0F5" w14:textId="77777777" w:rsidR="00223209" w:rsidRDefault="00614FFC">
    <w:pPr>
      <w:pStyle w:val="Encabezado"/>
      <w:jc w:val="right"/>
    </w:pPr>
    <w:r>
      <w:fldChar w:fldCharType="begin"/>
    </w:r>
    <w:r>
      <w:instrText>PAGE   \* MERGEFORMAT</w:instrText>
    </w:r>
    <w:r>
      <w:fldChar w:fldCharType="separate"/>
    </w:r>
    <w:r>
      <w:rPr>
        <w:noProof/>
      </w:rPr>
      <w:t>xi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C56C" w14:textId="77777777" w:rsidR="00223209" w:rsidRDefault="00614FFC">
    <w:pPr>
      <w:pStyle w:val="Encabezado"/>
      <w:jc w:val="right"/>
    </w:pPr>
    <w:r>
      <w:fldChar w:fldCharType="begin"/>
    </w:r>
    <w:r>
      <w:instrText>PAGE   \* MERGEFORMAT</w:instrText>
    </w:r>
    <w:r>
      <w:fldChar w:fldCharType="separate"/>
    </w:r>
    <w:r>
      <w:rPr>
        <w:noProof/>
      </w:rPr>
      <w:t>39</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E0025" w14:textId="77777777" w:rsidR="00223209" w:rsidRDefault="00614FFC">
    <w:pPr>
      <w:pStyle w:val="Encabezado"/>
      <w:jc w:val="right"/>
    </w:pPr>
    <w:r>
      <w:fldChar w:fldCharType="begin"/>
    </w:r>
    <w:r>
      <w:instrText>PAGE   \* MERGEFORMAT</w:instrText>
    </w:r>
    <w:r>
      <w:fldChar w:fldCharType="separate"/>
    </w:r>
    <w:r>
      <w:rPr>
        <w:noProof/>
      </w:rPr>
      <w:t>66</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27DA8" w14:textId="77777777" w:rsidR="00223209" w:rsidRDefault="00614FFC">
    <w:pPr>
      <w:pStyle w:val="Encabezado"/>
      <w:jc w:val="right"/>
    </w:pPr>
    <w:r>
      <w:fldChar w:fldCharType="begin"/>
    </w:r>
    <w:r>
      <w:instrText>PAGE   \* MERGEFORMAT</w:instrText>
    </w:r>
    <w:r>
      <w:fldChar w:fldCharType="separate"/>
    </w:r>
    <w:r>
      <w:rPr>
        <w:noProof/>
      </w:rPr>
      <w:t>71</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3DA82" w14:textId="77777777" w:rsidR="00223209" w:rsidRDefault="00614FFC">
    <w:pPr>
      <w:pStyle w:val="Encabezado"/>
      <w:jc w:val="right"/>
    </w:pPr>
    <w:r>
      <w:fldChar w:fldCharType="begin"/>
    </w:r>
    <w:r>
      <w:instrText>PAGE   \* MERGEFORMAT</w:instrText>
    </w:r>
    <w:r>
      <w:fldChar w:fldCharType="separate"/>
    </w:r>
    <w:r>
      <w:rPr>
        <w:noProof/>
      </w:rPr>
      <w:t>72</w:t>
    </w:r>
    <w:r>
      <w:fldChar w:fldCharType="end"/>
    </w:r>
  </w:p>
  <w:p w14:paraId="70F2595B" w14:textId="77777777" w:rsidR="00223209" w:rsidRDefault="00223209">
    <w:pPr>
      <w:pStyle w:val="Encabezado"/>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D9286" w14:textId="77777777" w:rsidR="00223209" w:rsidRDefault="00614FFC">
    <w:pPr>
      <w:pStyle w:val="Encabezado"/>
      <w:jc w:val="right"/>
    </w:pPr>
    <w:r>
      <w:fldChar w:fldCharType="begin"/>
    </w:r>
    <w:r>
      <w:instrText>PAGE   \* MERGEFORMAT</w:instrText>
    </w:r>
    <w:r>
      <w:fldChar w:fldCharType="separate"/>
    </w:r>
    <w:r>
      <w:rPr>
        <w:noProof/>
      </w:rPr>
      <w:t>74</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singleLevel"/>
    <w:tmpl w:val="D4683762"/>
    <w:lvl w:ilvl="0">
      <w:start w:val="1"/>
      <w:numFmt w:val="decimal"/>
      <w:pStyle w:val="Listaconnmeros5"/>
      <w:lvlText w:val="%1."/>
      <w:lvlJc w:val="left"/>
      <w:pPr>
        <w:tabs>
          <w:tab w:val="left" w:pos="1492"/>
        </w:tabs>
        <w:ind w:left="1492" w:hanging="360"/>
      </w:pPr>
    </w:lvl>
  </w:abstractNum>
  <w:abstractNum w:abstractNumId="1" w15:restartNumberingAfterBreak="0">
    <w:nsid w:val="00000001"/>
    <w:multiLevelType w:val="singleLevel"/>
    <w:tmpl w:val="1B5CEB6E"/>
    <w:lvl w:ilvl="0">
      <w:start w:val="1"/>
      <w:numFmt w:val="decimal"/>
      <w:pStyle w:val="Listaconnmeros4"/>
      <w:lvlText w:val="%1."/>
      <w:lvlJc w:val="left"/>
      <w:pPr>
        <w:tabs>
          <w:tab w:val="left" w:pos="1209"/>
        </w:tabs>
        <w:ind w:left="1209" w:hanging="360"/>
      </w:pPr>
    </w:lvl>
  </w:abstractNum>
  <w:abstractNum w:abstractNumId="2" w15:restartNumberingAfterBreak="0">
    <w:nsid w:val="00000002"/>
    <w:multiLevelType w:val="singleLevel"/>
    <w:tmpl w:val="26620546"/>
    <w:lvl w:ilvl="0">
      <w:start w:val="1"/>
      <w:numFmt w:val="decimal"/>
      <w:pStyle w:val="Listaconnmeros3"/>
      <w:lvlText w:val="%1."/>
      <w:lvlJc w:val="left"/>
      <w:pPr>
        <w:tabs>
          <w:tab w:val="left" w:pos="926"/>
        </w:tabs>
        <w:ind w:left="926" w:hanging="360"/>
      </w:pPr>
    </w:lvl>
  </w:abstractNum>
  <w:abstractNum w:abstractNumId="3" w15:restartNumberingAfterBreak="0">
    <w:nsid w:val="00000003"/>
    <w:multiLevelType w:val="singleLevel"/>
    <w:tmpl w:val="D140302A"/>
    <w:lvl w:ilvl="0">
      <w:start w:val="1"/>
      <w:numFmt w:val="decimal"/>
      <w:pStyle w:val="Listaconnmeros2"/>
      <w:lvlText w:val="%1."/>
      <w:lvlJc w:val="left"/>
      <w:pPr>
        <w:tabs>
          <w:tab w:val="left" w:pos="643"/>
        </w:tabs>
        <w:ind w:left="643" w:hanging="360"/>
      </w:pPr>
    </w:lvl>
  </w:abstractNum>
  <w:abstractNum w:abstractNumId="4" w15:restartNumberingAfterBreak="0">
    <w:nsid w:val="00000004"/>
    <w:multiLevelType w:val="singleLevel"/>
    <w:tmpl w:val="BFB619DE"/>
    <w:lvl w:ilvl="0">
      <w:start w:val="1"/>
      <w:numFmt w:val="bullet"/>
      <w:pStyle w:val="Listaconvietas5"/>
      <w:lvlText w:val=""/>
      <w:lvlJc w:val="left"/>
      <w:pPr>
        <w:tabs>
          <w:tab w:val="left" w:pos="1492"/>
        </w:tabs>
        <w:ind w:left="1492" w:hanging="360"/>
      </w:pPr>
      <w:rPr>
        <w:rFonts w:ascii="Symbol" w:hAnsi="Symbol" w:hint="default"/>
      </w:rPr>
    </w:lvl>
  </w:abstractNum>
  <w:abstractNum w:abstractNumId="5" w15:restartNumberingAfterBreak="0">
    <w:nsid w:val="00000005"/>
    <w:multiLevelType w:val="singleLevel"/>
    <w:tmpl w:val="7DDA9D3E"/>
    <w:lvl w:ilvl="0">
      <w:start w:val="1"/>
      <w:numFmt w:val="bullet"/>
      <w:pStyle w:val="Listaconvietas4"/>
      <w:lvlText w:val=""/>
      <w:lvlJc w:val="left"/>
      <w:pPr>
        <w:tabs>
          <w:tab w:val="left" w:pos="1209"/>
        </w:tabs>
        <w:ind w:left="1209" w:hanging="360"/>
      </w:pPr>
      <w:rPr>
        <w:rFonts w:ascii="Symbol" w:hAnsi="Symbol" w:hint="default"/>
      </w:rPr>
    </w:lvl>
  </w:abstractNum>
  <w:abstractNum w:abstractNumId="6" w15:restartNumberingAfterBreak="0">
    <w:nsid w:val="00000006"/>
    <w:multiLevelType w:val="singleLevel"/>
    <w:tmpl w:val="53CAFF22"/>
    <w:lvl w:ilvl="0">
      <w:start w:val="1"/>
      <w:numFmt w:val="bullet"/>
      <w:pStyle w:val="Listaconvietas3"/>
      <w:lvlText w:val=""/>
      <w:lvlJc w:val="left"/>
      <w:pPr>
        <w:tabs>
          <w:tab w:val="left" w:pos="926"/>
        </w:tabs>
        <w:ind w:left="926" w:hanging="360"/>
      </w:pPr>
      <w:rPr>
        <w:rFonts w:ascii="Symbol" w:hAnsi="Symbol" w:hint="default"/>
      </w:rPr>
    </w:lvl>
  </w:abstractNum>
  <w:abstractNum w:abstractNumId="7" w15:restartNumberingAfterBreak="0">
    <w:nsid w:val="00000007"/>
    <w:multiLevelType w:val="singleLevel"/>
    <w:tmpl w:val="ADA4EDB2"/>
    <w:lvl w:ilvl="0">
      <w:start w:val="1"/>
      <w:numFmt w:val="bullet"/>
      <w:pStyle w:val="Listaconvietas2"/>
      <w:lvlText w:val=""/>
      <w:lvlJc w:val="left"/>
      <w:pPr>
        <w:tabs>
          <w:tab w:val="left" w:pos="643"/>
        </w:tabs>
        <w:ind w:left="643" w:hanging="360"/>
      </w:pPr>
      <w:rPr>
        <w:rFonts w:ascii="Symbol" w:hAnsi="Symbol" w:hint="default"/>
      </w:rPr>
    </w:lvl>
  </w:abstractNum>
  <w:abstractNum w:abstractNumId="8" w15:restartNumberingAfterBreak="0">
    <w:nsid w:val="00000008"/>
    <w:multiLevelType w:val="singleLevel"/>
    <w:tmpl w:val="1BBE8FB4"/>
    <w:lvl w:ilvl="0">
      <w:start w:val="1"/>
      <w:numFmt w:val="decimal"/>
      <w:pStyle w:val="Listaconnmeros"/>
      <w:lvlText w:val="%1."/>
      <w:lvlJc w:val="left"/>
      <w:pPr>
        <w:tabs>
          <w:tab w:val="left" w:pos="360"/>
        </w:tabs>
        <w:ind w:left="360" w:hanging="360"/>
      </w:pPr>
    </w:lvl>
  </w:abstractNum>
  <w:abstractNum w:abstractNumId="9" w15:restartNumberingAfterBreak="0">
    <w:nsid w:val="00000009"/>
    <w:multiLevelType w:val="singleLevel"/>
    <w:tmpl w:val="65865E60"/>
    <w:lvl w:ilvl="0">
      <w:start w:val="1"/>
      <w:numFmt w:val="bullet"/>
      <w:pStyle w:val="Listaconvietas"/>
      <w:lvlText w:val=""/>
      <w:lvlJc w:val="left"/>
      <w:pPr>
        <w:tabs>
          <w:tab w:val="left" w:pos="360"/>
        </w:tabs>
        <w:ind w:left="360" w:hanging="360"/>
      </w:pPr>
      <w:rPr>
        <w:rFonts w:ascii="Symbol" w:hAnsi="Symbol" w:hint="default"/>
      </w:rPr>
    </w:lvl>
  </w:abstractNum>
  <w:abstractNum w:abstractNumId="10" w15:restartNumberingAfterBreak="0">
    <w:nsid w:val="0000000A"/>
    <w:multiLevelType w:val="hybridMultilevel"/>
    <w:tmpl w:val="FD5AF3C0"/>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7F2E72CA"/>
    <w:lvl w:ilvl="0" w:tplc="4A9A6948">
      <w:start w:val="3"/>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E7EE3D34"/>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10E4483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A61E5A7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9F04F7CC"/>
    <w:lvl w:ilvl="0" w:tplc="4A9A6948">
      <w:start w:val="3"/>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hybridMultilevel"/>
    <w:tmpl w:val="BA4ED896"/>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7" w15:restartNumberingAfterBreak="0">
    <w:nsid w:val="00000011"/>
    <w:multiLevelType w:val="hybridMultilevel"/>
    <w:tmpl w:val="E12299D4"/>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8" w15:restartNumberingAfterBreak="0">
    <w:nsid w:val="00000012"/>
    <w:multiLevelType w:val="hybridMultilevel"/>
    <w:tmpl w:val="807C9B56"/>
    <w:lvl w:ilvl="0" w:tplc="0409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9" w15:restartNumberingAfterBreak="0">
    <w:nsid w:val="00000013"/>
    <w:multiLevelType w:val="multilevel"/>
    <w:tmpl w:val="F7D8C5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00000014"/>
    <w:multiLevelType w:val="hybridMultilevel"/>
    <w:tmpl w:val="6FBCE856"/>
    <w:lvl w:ilvl="0" w:tplc="4A9A6948">
      <w:start w:val="3"/>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1" w15:restartNumberingAfterBreak="0">
    <w:nsid w:val="00000015"/>
    <w:multiLevelType w:val="hybridMultilevel"/>
    <w:tmpl w:val="068EAEAE"/>
    <w:lvl w:ilvl="0" w:tplc="4A9A6948">
      <w:start w:val="3"/>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2" w15:restartNumberingAfterBreak="0">
    <w:nsid w:val="00000016"/>
    <w:multiLevelType w:val="hybridMultilevel"/>
    <w:tmpl w:val="EF540BD0"/>
    <w:lvl w:ilvl="0" w:tplc="4A9A6948">
      <w:start w:val="3"/>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16cid:durableId="1237781333">
    <w:abstractNumId w:val="8"/>
  </w:num>
  <w:num w:numId="2" w16cid:durableId="3554653">
    <w:abstractNumId w:val="3"/>
  </w:num>
  <w:num w:numId="3" w16cid:durableId="221866673">
    <w:abstractNumId w:val="2"/>
  </w:num>
  <w:num w:numId="4" w16cid:durableId="1016539975">
    <w:abstractNumId w:val="1"/>
  </w:num>
  <w:num w:numId="5" w16cid:durableId="1590699733">
    <w:abstractNumId w:val="0"/>
  </w:num>
  <w:num w:numId="6" w16cid:durableId="137500764">
    <w:abstractNumId w:val="9"/>
  </w:num>
  <w:num w:numId="7" w16cid:durableId="1702975941">
    <w:abstractNumId w:val="7"/>
  </w:num>
  <w:num w:numId="8" w16cid:durableId="468286034">
    <w:abstractNumId w:val="6"/>
  </w:num>
  <w:num w:numId="9" w16cid:durableId="690573841">
    <w:abstractNumId w:val="5"/>
  </w:num>
  <w:num w:numId="10" w16cid:durableId="1392387502">
    <w:abstractNumId w:val="4"/>
  </w:num>
  <w:num w:numId="11" w16cid:durableId="1805997502">
    <w:abstractNumId w:val="16"/>
  </w:num>
  <w:num w:numId="12" w16cid:durableId="461576604">
    <w:abstractNumId w:val="17"/>
  </w:num>
  <w:num w:numId="13" w16cid:durableId="1102460559">
    <w:abstractNumId w:val="13"/>
  </w:num>
  <w:num w:numId="14" w16cid:durableId="1026060880">
    <w:abstractNumId w:val="10"/>
  </w:num>
  <w:num w:numId="15" w16cid:durableId="1231384267">
    <w:abstractNumId w:val="18"/>
  </w:num>
  <w:num w:numId="16" w16cid:durableId="1637947215">
    <w:abstractNumId w:val="11"/>
  </w:num>
  <w:num w:numId="17" w16cid:durableId="1906332285">
    <w:abstractNumId w:val="15"/>
  </w:num>
  <w:num w:numId="18" w16cid:durableId="573248459">
    <w:abstractNumId w:val="20"/>
  </w:num>
  <w:num w:numId="19" w16cid:durableId="1535532431">
    <w:abstractNumId w:val="22"/>
  </w:num>
  <w:num w:numId="20" w16cid:durableId="66004316">
    <w:abstractNumId w:val="14"/>
  </w:num>
  <w:num w:numId="21" w16cid:durableId="630719141">
    <w:abstractNumId w:val="12"/>
  </w:num>
  <w:num w:numId="22" w16cid:durableId="1939604816">
    <w:abstractNumId w:val="21"/>
  </w:num>
  <w:num w:numId="23" w16cid:durableId="18763885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209"/>
    <w:rsid w:val="00223209"/>
    <w:rsid w:val="00614FF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487B15DC-4FBA-1143-B58D-BCE356D7E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link w:val="Ttulo1Car"/>
    <w:uiPriority w:val="9"/>
    <w:qFormat/>
    <w:pPr>
      <w:keepNext/>
      <w:keepLines/>
      <w:spacing w:before="480" w:line="480" w:lineRule="auto"/>
      <w:jc w:val="center"/>
      <w:outlineLvl w:val="0"/>
    </w:pPr>
    <w:rPr>
      <w:rFonts w:eastAsia="SimSun" w:cs="SimSun"/>
      <w:b/>
      <w:bCs/>
      <w:szCs w:val="28"/>
    </w:rPr>
  </w:style>
  <w:style w:type="paragraph" w:styleId="Ttulo2">
    <w:name w:val="heading 2"/>
    <w:basedOn w:val="Normal"/>
    <w:next w:val="Normal"/>
    <w:link w:val="Ttulo2Car"/>
    <w:uiPriority w:val="9"/>
    <w:unhideWhenUsed/>
    <w:qFormat/>
    <w:pPr>
      <w:keepNext/>
      <w:keepLines/>
      <w:spacing w:before="200" w:line="360" w:lineRule="auto"/>
      <w:outlineLvl w:val="1"/>
    </w:pPr>
    <w:rPr>
      <w:rFonts w:eastAsia="SimSun" w:cs="SimSun"/>
      <w:b/>
      <w:bCs/>
      <w:szCs w:val="26"/>
    </w:rPr>
  </w:style>
  <w:style w:type="paragraph" w:styleId="Ttulo3">
    <w:name w:val="heading 3"/>
    <w:basedOn w:val="Normal"/>
    <w:next w:val="Normal"/>
    <w:link w:val="Ttulo3Car"/>
    <w:uiPriority w:val="9"/>
    <w:unhideWhenUsed/>
    <w:qFormat/>
    <w:pPr>
      <w:keepNext/>
      <w:keepLines/>
      <w:spacing w:before="40" w:line="360" w:lineRule="auto"/>
      <w:outlineLvl w:val="2"/>
    </w:pPr>
    <w:rPr>
      <w:rFonts w:eastAsia="SimSun" w:cs="SimSun"/>
      <w:b/>
    </w:rPr>
  </w:style>
  <w:style w:type="paragraph" w:styleId="Ttulo4">
    <w:name w:val="heading 4"/>
    <w:basedOn w:val="Normal"/>
    <w:next w:val="Normal"/>
    <w:link w:val="Ttulo4Car"/>
    <w:uiPriority w:val="9"/>
    <w:semiHidden/>
    <w:unhideWhenUsed/>
    <w:qFormat/>
    <w:pPr>
      <w:keepNext/>
      <w:keepLines/>
      <w:spacing w:before="40"/>
      <w:outlineLvl w:val="3"/>
    </w:pPr>
    <w:rPr>
      <w:rFonts w:ascii="Cambria" w:eastAsia="SimSun" w:hAnsi="Cambria" w:cs="SimSun"/>
      <w:i/>
      <w:iCs/>
      <w:color w:val="2F5496"/>
    </w:rPr>
  </w:style>
  <w:style w:type="paragraph" w:styleId="Ttulo5">
    <w:name w:val="heading 5"/>
    <w:basedOn w:val="Normal"/>
    <w:next w:val="Normal"/>
    <w:link w:val="Ttulo5Car"/>
    <w:uiPriority w:val="9"/>
    <w:semiHidden/>
    <w:unhideWhenUsed/>
    <w:qFormat/>
    <w:pPr>
      <w:keepNext/>
      <w:keepLines/>
      <w:spacing w:before="200"/>
      <w:outlineLvl w:val="4"/>
    </w:pPr>
    <w:rPr>
      <w:rFonts w:ascii="Cambria" w:eastAsia="SimSun" w:hAnsi="Cambria" w:cs="SimSun"/>
      <w:color w:val="1F3763"/>
    </w:rPr>
  </w:style>
  <w:style w:type="paragraph" w:styleId="Ttulo6">
    <w:name w:val="heading 6"/>
    <w:basedOn w:val="Normal"/>
    <w:next w:val="Normal"/>
    <w:link w:val="Ttulo6Car"/>
    <w:uiPriority w:val="9"/>
    <w:semiHidden/>
    <w:unhideWhenUsed/>
    <w:qFormat/>
    <w:pPr>
      <w:keepNext/>
      <w:keepLines/>
      <w:spacing w:before="40"/>
      <w:outlineLvl w:val="5"/>
    </w:pPr>
    <w:rPr>
      <w:rFonts w:ascii="Cambria" w:eastAsia="SimSun" w:hAnsi="Cambria" w:cs="SimSun"/>
      <w:color w:val="1F3763"/>
    </w:rPr>
  </w:style>
  <w:style w:type="paragraph" w:styleId="Ttulo7">
    <w:name w:val="heading 7"/>
    <w:basedOn w:val="Normal"/>
    <w:next w:val="Normal"/>
    <w:link w:val="Ttulo7Car"/>
    <w:uiPriority w:val="9"/>
    <w:qFormat/>
    <w:pPr>
      <w:keepNext/>
      <w:keepLines/>
      <w:spacing w:before="200"/>
      <w:outlineLvl w:val="6"/>
    </w:pPr>
    <w:rPr>
      <w:rFonts w:ascii="Cambria" w:eastAsia="SimSun" w:hAnsi="Cambria" w:cs="SimSun"/>
      <w:i/>
      <w:iCs/>
      <w:color w:val="404040"/>
    </w:rPr>
  </w:style>
  <w:style w:type="paragraph" w:styleId="Ttulo8">
    <w:name w:val="heading 8"/>
    <w:basedOn w:val="Normal"/>
    <w:next w:val="Normal"/>
    <w:link w:val="Ttulo8Car"/>
    <w:uiPriority w:val="9"/>
    <w:qFormat/>
    <w:pPr>
      <w:keepNext/>
      <w:keepLines/>
      <w:spacing w:before="200"/>
      <w:outlineLvl w:val="7"/>
    </w:pPr>
    <w:rPr>
      <w:rFonts w:ascii="Cambria" w:eastAsia="SimSun" w:hAnsi="Cambria" w:cs="SimSun"/>
      <w:color w:val="404040"/>
      <w:sz w:val="20"/>
      <w:szCs w:val="20"/>
    </w:rPr>
  </w:style>
  <w:style w:type="paragraph" w:styleId="Ttulo9">
    <w:name w:val="heading 9"/>
    <w:basedOn w:val="Normal"/>
    <w:next w:val="Normal"/>
    <w:link w:val="Ttulo9Car"/>
    <w:uiPriority w:val="9"/>
    <w:qFormat/>
    <w:pPr>
      <w:keepNext/>
      <w:keepLines/>
      <w:spacing w:before="200"/>
      <w:outlineLvl w:val="8"/>
    </w:pPr>
    <w:rPr>
      <w:rFonts w:ascii="Cambria" w:eastAsia="SimSun" w:hAnsi="Cambria" w:cs="SimSu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widowControl w:val="0"/>
      <w:suppressAutoHyphens/>
      <w:spacing w:after="120"/>
    </w:pPr>
    <w:rPr>
      <w:rFonts w:eastAsia="Lucida Sans Unicode" w:cs="Mangal"/>
      <w:kern w:val="1"/>
      <w:lang w:eastAsia="hi-IN" w:bidi="hi-IN"/>
    </w:rPr>
  </w:style>
  <w:style w:type="character" w:customStyle="1" w:styleId="TextoindependienteCar">
    <w:name w:val="Texto independiente Car"/>
    <w:basedOn w:val="Fuentedeprrafopredeter"/>
    <w:link w:val="Textoindependiente"/>
    <w:rPr>
      <w:rFonts w:ascii="Times New Roman" w:eastAsia="Lucida Sans Unicode" w:hAnsi="Times New Roman" w:cs="Mangal"/>
      <w:kern w:val="1"/>
      <w:sz w:val="24"/>
      <w:szCs w:val="24"/>
      <w:lang w:eastAsia="hi-IN" w:bidi="hi-IN"/>
    </w:rPr>
  </w:style>
  <w:style w:type="paragraph" w:styleId="Subttulo">
    <w:name w:val="Subtitle"/>
    <w:basedOn w:val="Normal"/>
    <w:link w:val="SubttuloCar"/>
    <w:uiPriority w:val="11"/>
    <w:qFormat/>
    <w:pPr>
      <w:jc w:val="center"/>
    </w:pPr>
    <w:rPr>
      <w:sz w:val="32"/>
      <w:lang w:eastAsia="es-ES"/>
    </w:rPr>
  </w:style>
  <w:style w:type="character" w:customStyle="1" w:styleId="SubttuloCar">
    <w:name w:val="Subtítulo Car"/>
    <w:basedOn w:val="Fuentedeprrafopredeter"/>
    <w:link w:val="Subttulo"/>
    <w:rPr>
      <w:rFonts w:ascii="Times New Roman" w:eastAsia="Times New Roman" w:hAnsi="Times New Roman" w:cs="Times New Roman"/>
      <w:sz w:val="32"/>
      <w:szCs w:val="24"/>
      <w:lang w:eastAsia="es-ES"/>
    </w:rPr>
  </w:style>
  <w:style w:type="paragraph" w:styleId="Prrafodelista">
    <w:name w:val="List Paragraph"/>
    <w:basedOn w:val="Normal"/>
    <w:link w:val="PrrafodelistaCar"/>
    <w:uiPriority w:val="34"/>
    <w:qFormat/>
    <w:pPr>
      <w:spacing w:after="200" w:line="276" w:lineRule="auto"/>
      <w:ind w:left="720"/>
      <w:contextualSpacing/>
    </w:pPr>
    <w:rPr>
      <w:rFonts w:ascii="Calibri" w:eastAsia="Calibri" w:hAnsi="Calibri" w:cs="SimSun"/>
      <w:sz w:val="22"/>
      <w:szCs w:val="22"/>
      <w:lang w:val="es-ES_tradnl"/>
    </w:rPr>
  </w:style>
  <w:style w:type="character" w:styleId="Hipervnculo">
    <w:name w:val="Hyperlink"/>
    <w:basedOn w:val="Fuentedeprrafopredeter"/>
    <w:uiPriority w:val="99"/>
    <w:rPr>
      <w:color w:val="0000FF"/>
      <w:u w:val="single"/>
    </w:rPr>
  </w:style>
  <w:style w:type="paragraph" w:styleId="NormalWeb">
    <w:name w:val="Normal (Web)"/>
    <w:basedOn w:val="Normal"/>
    <w:uiPriority w:val="99"/>
    <w:pPr>
      <w:spacing w:before="100" w:beforeAutospacing="1" w:after="100" w:afterAutospacing="1"/>
    </w:pPr>
    <w:rPr>
      <w:lang w:eastAsia="es-ES"/>
    </w:rPr>
  </w:style>
  <w:style w:type="table" w:styleId="Tablaconcuadrcula">
    <w:name w:val="Table Grid"/>
    <w:basedOn w:val="Tablanormal"/>
    <w:uiPriority w:val="39"/>
    <w:pPr>
      <w:spacing w:after="0" w:line="240" w:lineRule="auto"/>
    </w:pPr>
    <w:rPr>
      <w:lang w:val="es-ES_trad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rafodelista1">
    <w:name w:val="Párrafo de lista1"/>
    <w:basedOn w:val="Normal"/>
    <w:pPr>
      <w:spacing w:after="200" w:line="276" w:lineRule="auto"/>
      <w:ind w:left="720"/>
      <w:contextualSpacing/>
    </w:pPr>
    <w:rPr>
      <w:rFonts w:ascii="Calibri" w:hAnsi="Calibri"/>
      <w:sz w:val="22"/>
      <w:szCs w:val="22"/>
      <w:lang w:val="en-US"/>
    </w:rPr>
  </w:style>
  <w:style w:type="paragraph" w:styleId="Textonotapie">
    <w:name w:val="footnote text"/>
    <w:basedOn w:val="Normal"/>
    <w:link w:val="TextonotapieCar"/>
    <w:uiPriority w:val="99"/>
    <w:rPr>
      <w:rFonts w:ascii="Calibri" w:eastAsia="Calibri" w:hAnsi="Calibri"/>
      <w:sz w:val="20"/>
      <w:szCs w:val="20"/>
      <w:lang w:val="es-ES_tradnl"/>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_tradnl"/>
    </w:rPr>
  </w:style>
  <w:style w:type="character" w:styleId="Refdenotaalpie">
    <w:name w:val="footnote reference"/>
    <w:basedOn w:val="Fuentedeprrafopredeter"/>
    <w:uiPriority w:val="99"/>
    <w:rPr>
      <w:vertAlign w:val="superscript"/>
    </w:rPr>
  </w:style>
  <w:style w:type="paragraph" w:customStyle="1" w:styleId="Default">
    <w:name w:val="Default"/>
    <w:pPr>
      <w:autoSpaceDE w:val="0"/>
      <w:autoSpaceDN w:val="0"/>
      <w:adjustRightInd w:val="0"/>
      <w:spacing w:after="0" w:line="240" w:lineRule="auto"/>
    </w:pPr>
    <w:rPr>
      <w:rFonts w:ascii="Arial" w:hAnsi="Arial" w:cs="Arial"/>
      <w:color w:val="000000"/>
      <w:sz w:val="24"/>
      <w:szCs w:val="24"/>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rPr>
  </w:style>
  <w:style w:type="paragraph" w:styleId="Textonotaalfinal">
    <w:name w:val="endnote text"/>
    <w:basedOn w:val="Normal"/>
    <w:link w:val="TextonotaalfinalCar"/>
    <w:uiPriority w:val="99"/>
    <w:rPr>
      <w:sz w:val="20"/>
      <w:szCs w:val="20"/>
    </w:rPr>
  </w:style>
  <w:style w:type="character" w:customStyle="1" w:styleId="TextonotaalfinalCar">
    <w:name w:val="Texto nota al final Car"/>
    <w:basedOn w:val="Fuentedeprrafopredeter"/>
    <w:link w:val="Textonotaalfinal"/>
    <w:uiPriority w:val="99"/>
    <w:rPr>
      <w:rFonts w:ascii="Times New Roman" w:eastAsia="Times New Roman" w:hAnsi="Times New Roman" w:cs="Times New Roman"/>
      <w:sz w:val="20"/>
      <w:szCs w:val="20"/>
    </w:rPr>
  </w:style>
  <w:style w:type="character" w:styleId="Refdenotaalfinal">
    <w:name w:val="endnote reference"/>
    <w:basedOn w:val="Fuentedeprrafopredeter"/>
    <w:uiPriority w:val="99"/>
    <w:rPr>
      <w:vertAlign w:val="superscript"/>
    </w:rPr>
  </w:style>
  <w:style w:type="paragraph" w:styleId="Textodeglobo">
    <w:name w:val="Balloon Text"/>
    <w:basedOn w:val="Normal"/>
    <w:link w:val="TextodegloboCar"/>
    <w:uiPriority w:val="99"/>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Times New Roman" w:hAnsi="Tahoma" w:cs="Tahoma"/>
      <w:sz w:val="16"/>
      <w:szCs w:val="16"/>
    </w:rPr>
  </w:style>
  <w:style w:type="paragraph" w:styleId="Encabezado">
    <w:name w:val="header"/>
    <w:basedOn w:val="Normal"/>
    <w:link w:val="EncabezadoCar"/>
    <w:uiPriority w:val="99"/>
    <w:pPr>
      <w:tabs>
        <w:tab w:val="center" w:pos="4419"/>
        <w:tab w:val="right" w:pos="8838"/>
      </w:tabs>
    </w:pPr>
  </w:style>
  <w:style w:type="character" w:customStyle="1" w:styleId="EncabezadoCar">
    <w:name w:val="Encabezado Car"/>
    <w:basedOn w:val="Fuentedeprrafopredeter"/>
    <w:link w:val="Encabezado"/>
    <w:uiPriority w:val="99"/>
    <w:rPr>
      <w:rFonts w:ascii="Times New Roman" w:eastAsia="Times New Roman" w:hAnsi="Times New Roman" w:cs="Times New Roman"/>
      <w:sz w:val="24"/>
      <w:szCs w:val="24"/>
    </w:rPr>
  </w:style>
  <w:style w:type="character" w:styleId="Ttulodellibro">
    <w:name w:val="Book Title"/>
    <w:uiPriority w:val="33"/>
    <w:qFormat/>
    <w:rPr>
      <w:b/>
      <w:bCs/>
      <w:smallCaps/>
      <w:spacing w:val="5"/>
    </w:rPr>
  </w:style>
  <w:style w:type="character" w:customStyle="1" w:styleId="apple-converted-space">
    <w:name w:val="apple-converted-space"/>
    <w:basedOn w:val="Fuentedeprrafopredeter"/>
  </w:style>
  <w:style w:type="paragraph" w:styleId="Piedepgina">
    <w:name w:val="footer"/>
    <w:basedOn w:val="Normal"/>
    <w:link w:val="PiedepginaCar"/>
    <w:uiPriority w:val="99"/>
    <w:pPr>
      <w:tabs>
        <w:tab w:val="center" w:pos="4680"/>
        <w:tab w:val="right" w:pos="9360"/>
      </w:tabs>
    </w:pPr>
  </w:style>
  <w:style w:type="character" w:customStyle="1" w:styleId="PiedepginaCar">
    <w:name w:val="Pie de página Car"/>
    <w:basedOn w:val="Fuentedeprrafopredeter"/>
    <w:link w:val="Piedepgina"/>
    <w:uiPriority w:val="99"/>
    <w:rPr>
      <w:rFonts w:ascii="Times New Roman" w:eastAsia="Times New Roman" w:hAnsi="Times New Roman" w:cs="Times New Roman"/>
      <w:sz w:val="24"/>
      <w:szCs w:val="24"/>
    </w:rPr>
  </w:style>
  <w:style w:type="character" w:customStyle="1" w:styleId="superscript">
    <w:name w:val="superscript"/>
    <w:basedOn w:val="Fuentedeprrafopredeter"/>
  </w:style>
  <w:style w:type="paragraph" w:styleId="Sinespaciado">
    <w:name w:val="No Spacing"/>
    <w:uiPriority w:val="1"/>
    <w:qFormat/>
    <w:pPr>
      <w:spacing w:after="0" w:line="240" w:lineRule="auto"/>
    </w:pPr>
    <w:rPr>
      <w:rFonts w:eastAsia="Times New Roman" w:cs="Times New Roman"/>
      <w:lang w:val="es-PY" w:eastAsia="es-PY"/>
    </w:rPr>
  </w:style>
  <w:style w:type="character" w:customStyle="1" w:styleId="estilo6">
    <w:name w:val="estilo6"/>
    <w:basedOn w:val="Fuentedeprrafopredeter"/>
  </w:style>
  <w:style w:type="character" w:customStyle="1" w:styleId="estilo14">
    <w:name w:val="estilo14"/>
    <w:basedOn w:val="Fuentedeprrafopredeter"/>
  </w:style>
  <w:style w:type="character" w:customStyle="1" w:styleId="Ttulo1Car">
    <w:name w:val="Título 1 Car"/>
    <w:basedOn w:val="Fuentedeprrafopredeter"/>
    <w:link w:val="Ttulo1"/>
    <w:uiPriority w:val="9"/>
    <w:rPr>
      <w:rFonts w:ascii="Times New Roman" w:eastAsia="SimSun" w:hAnsi="Times New Roman" w:cs="SimSun"/>
      <w:b/>
      <w:bCs/>
      <w:sz w:val="24"/>
      <w:szCs w:val="28"/>
    </w:rPr>
  </w:style>
  <w:style w:type="character" w:customStyle="1" w:styleId="Ttulo2Car">
    <w:name w:val="Título 2 Car"/>
    <w:basedOn w:val="Fuentedeprrafopredeter"/>
    <w:link w:val="Ttulo2"/>
    <w:uiPriority w:val="9"/>
    <w:rPr>
      <w:rFonts w:ascii="Times New Roman" w:eastAsia="SimSun" w:hAnsi="Times New Roman" w:cs="SimSun"/>
      <w:b/>
      <w:bCs/>
      <w:sz w:val="24"/>
      <w:szCs w:val="26"/>
    </w:rPr>
  </w:style>
  <w:style w:type="paragraph" w:styleId="TtuloTDC">
    <w:name w:val="TOC Heading"/>
    <w:basedOn w:val="Ttulo1"/>
    <w:next w:val="Normal"/>
    <w:uiPriority w:val="39"/>
    <w:qFormat/>
    <w:pPr>
      <w:spacing w:line="276" w:lineRule="auto"/>
      <w:jc w:val="left"/>
      <w:outlineLvl w:val="9"/>
    </w:pPr>
    <w:rPr>
      <w:rFonts w:ascii="Cambria" w:hAnsi="Cambria"/>
      <w:color w:val="2F5496"/>
      <w:sz w:val="28"/>
      <w:lang w:eastAsia="es-ES"/>
    </w:rPr>
  </w:style>
  <w:style w:type="paragraph" w:styleId="TDC1">
    <w:name w:val="toc 1"/>
    <w:basedOn w:val="Normal"/>
    <w:next w:val="Normal"/>
    <w:uiPriority w:val="39"/>
    <w:pPr>
      <w:tabs>
        <w:tab w:val="right" w:leader="dot" w:pos="8210"/>
      </w:tabs>
      <w:spacing w:after="100"/>
    </w:pPr>
  </w:style>
  <w:style w:type="paragraph" w:styleId="TDC2">
    <w:name w:val="toc 2"/>
    <w:basedOn w:val="Normal"/>
    <w:next w:val="Normal"/>
    <w:uiPriority w:val="39"/>
    <w:pPr>
      <w:spacing w:after="100"/>
      <w:ind w:left="240"/>
    </w:pPr>
  </w:style>
  <w:style w:type="character" w:customStyle="1" w:styleId="Ttulo3Car">
    <w:name w:val="Título 3 Car"/>
    <w:basedOn w:val="Fuentedeprrafopredeter"/>
    <w:link w:val="Ttulo3"/>
    <w:uiPriority w:val="9"/>
    <w:rPr>
      <w:rFonts w:ascii="Times New Roman" w:eastAsia="SimSun" w:hAnsi="Times New Roman" w:cs="SimSun"/>
      <w:b/>
      <w:sz w:val="24"/>
      <w:szCs w:val="24"/>
    </w:rPr>
  </w:style>
  <w:style w:type="character" w:customStyle="1" w:styleId="Ttulo4Car">
    <w:name w:val="Título 4 Car"/>
    <w:basedOn w:val="Fuentedeprrafopredeter"/>
    <w:link w:val="Ttulo4"/>
    <w:uiPriority w:val="9"/>
    <w:rPr>
      <w:rFonts w:ascii="Cambria" w:eastAsia="SimSun" w:hAnsi="Cambria" w:cs="SimSun"/>
      <w:i/>
      <w:iCs/>
      <w:color w:val="2F5496"/>
      <w:sz w:val="24"/>
      <w:szCs w:val="24"/>
    </w:rPr>
  </w:style>
  <w:style w:type="character" w:customStyle="1" w:styleId="h3">
    <w:name w:val="h3"/>
    <w:basedOn w:val="Fuentedeprrafopredeter"/>
  </w:style>
  <w:style w:type="paragraph" w:customStyle="1" w:styleId="texto">
    <w:name w:val="texto"/>
    <w:basedOn w:val="Normal"/>
    <w:pPr>
      <w:spacing w:before="100" w:beforeAutospacing="1" w:after="100" w:afterAutospacing="1"/>
    </w:pPr>
    <w:rPr>
      <w:lang w:val="en-US"/>
    </w:rPr>
  </w:style>
  <w:style w:type="character" w:customStyle="1" w:styleId="Ttulo6Car">
    <w:name w:val="Título 6 Car"/>
    <w:basedOn w:val="Fuentedeprrafopredeter"/>
    <w:link w:val="Ttulo6"/>
    <w:uiPriority w:val="9"/>
    <w:rPr>
      <w:rFonts w:ascii="Cambria" w:eastAsia="SimSun" w:hAnsi="Cambria" w:cs="SimSun"/>
      <w:color w:val="1F3763"/>
      <w:sz w:val="24"/>
      <w:szCs w:val="24"/>
    </w:rPr>
  </w:style>
  <w:style w:type="paragraph" w:styleId="TDC3">
    <w:name w:val="toc 3"/>
    <w:basedOn w:val="Normal"/>
    <w:next w:val="Normal"/>
    <w:uiPriority w:val="39"/>
    <w:pPr>
      <w:tabs>
        <w:tab w:val="right" w:leader="dot" w:pos="8210"/>
      </w:tabs>
      <w:spacing w:after="100"/>
      <w:ind w:left="480"/>
    </w:pPr>
    <w:rPr>
      <w:noProof/>
    </w:rPr>
  </w:style>
  <w:style w:type="character" w:customStyle="1" w:styleId="Mencinsinresolver1">
    <w:name w:val="Mención sin resolver1"/>
    <w:basedOn w:val="Fuentedeprrafopredeter"/>
    <w:uiPriority w:val="99"/>
    <w:rPr>
      <w:color w:val="605E5C"/>
      <w:shd w:val="clear" w:color="auto" w:fill="E1DFDD"/>
    </w:rPr>
  </w:style>
  <w:style w:type="table" w:customStyle="1" w:styleId="Tablaconcuadrcula1">
    <w:name w:val="Tabla con cuadrícula1"/>
    <w:basedOn w:val="Tablanormal"/>
    <w:next w:val="Tablaconcuadrcula"/>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rPr>
      <w:sz w:val="16"/>
      <w:szCs w:val="16"/>
    </w:rPr>
  </w:style>
  <w:style w:type="paragraph" w:styleId="Textocomentario">
    <w:name w:val="annotation text"/>
    <w:basedOn w:val="Normal"/>
    <w:link w:val="TextocomentarioCar"/>
    <w:uiPriority w:val="99"/>
    <w:rPr>
      <w:sz w:val="20"/>
      <w:szCs w:val="20"/>
    </w:rPr>
  </w:style>
  <w:style w:type="character" w:customStyle="1" w:styleId="TextocomentarioCar">
    <w:name w:val="Texto comentario Car"/>
    <w:basedOn w:val="Fuentedeprrafopredeter"/>
    <w:link w:val="Textocomentario"/>
    <w:uiPriority w:val="99"/>
    <w:rPr>
      <w:rFonts w:ascii="Times New Roman" w:eastAsia="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rPr>
      <w:b/>
      <w:bCs/>
    </w:rPr>
  </w:style>
  <w:style w:type="character" w:customStyle="1" w:styleId="AsuntodelcomentarioCar">
    <w:name w:val="Asunto del comentario Car"/>
    <w:basedOn w:val="TextocomentarioCar"/>
    <w:link w:val="Asuntodelcomentario"/>
    <w:uiPriority w:val="99"/>
    <w:rPr>
      <w:rFonts w:ascii="Times New Roman" w:eastAsia="Times New Roman" w:hAnsi="Times New Roman" w:cs="Times New Roman"/>
      <w:b/>
      <w:bCs/>
      <w:sz w:val="20"/>
      <w:szCs w:val="20"/>
    </w:rPr>
  </w:style>
  <w:style w:type="character" w:customStyle="1" w:styleId="apellidos">
    <w:name w:val="apellidos"/>
    <w:basedOn w:val="Fuentedeprrafopredeter"/>
  </w:style>
  <w:style w:type="character" w:customStyle="1" w:styleId="journal">
    <w:name w:val="journal"/>
    <w:basedOn w:val="Fuentedeprrafopredeter"/>
  </w:style>
  <w:style w:type="character" w:customStyle="1" w:styleId="issue">
    <w:name w:val="issue"/>
    <w:basedOn w:val="Fuentedeprrafopredeter"/>
  </w:style>
  <w:style w:type="character" w:customStyle="1" w:styleId="volume">
    <w:name w:val="volume"/>
    <w:basedOn w:val="Fuentedeprrafopredeter"/>
  </w:style>
  <w:style w:type="character" w:customStyle="1" w:styleId="year">
    <w:name w:val="year"/>
    <w:basedOn w:val="Fuentedeprrafopredeter"/>
  </w:style>
  <w:style w:type="character" w:customStyle="1" w:styleId="Mencinsinresolver2">
    <w:name w:val="Mención sin resolver2"/>
    <w:basedOn w:val="Fuentedeprrafopredeter"/>
    <w:uiPriority w:val="99"/>
    <w:rPr>
      <w:color w:val="605E5C"/>
      <w:shd w:val="clear" w:color="auto" w:fill="E1DFDD"/>
    </w:rPr>
  </w:style>
  <w:style w:type="character" w:customStyle="1" w:styleId="Mencinsinresolver3">
    <w:name w:val="Mención sin resolver3"/>
    <w:basedOn w:val="Fuentedeprrafopredeter"/>
    <w:uiPriority w:val="99"/>
    <w:rPr>
      <w:color w:val="605E5C"/>
      <w:shd w:val="clear" w:color="auto" w:fill="E1DFDD"/>
    </w:rPr>
  </w:style>
  <w:style w:type="character" w:customStyle="1" w:styleId="article-title">
    <w:name w:val="article-title"/>
    <w:basedOn w:val="Fuentedeprrafopredeter"/>
  </w:style>
  <w:style w:type="character" w:customStyle="1" w:styleId="Mencinsinresolver4">
    <w:name w:val="Mención sin resolver4"/>
    <w:basedOn w:val="Fuentedeprrafopredeter"/>
    <w:uiPriority w:val="99"/>
    <w:rPr>
      <w:color w:val="605E5C"/>
      <w:shd w:val="clear" w:color="auto" w:fill="E1DFDD"/>
    </w:rPr>
  </w:style>
  <w:style w:type="paragraph" w:styleId="HTMLconformatoprevio">
    <w:name w:val="HTML Preformatted"/>
    <w:basedOn w:val="Normal"/>
    <w:link w:val="HTMLconformatoprevioC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Y" w:eastAsia="es-PY"/>
    </w:rPr>
  </w:style>
  <w:style w:type="character" w:customStyle="1" w:styleId="HTMLconformatoprevioCar">
    <w:name w:val="HTML con formato previo Car"/>
    <w:basedOn w:val="Fuentedeprrafopredeter"/>
    <w:link w:val="HTMLconformatoprevio"/>
    <w:uiPriority w:val="99"/>
    <w:rPr>
      <w:rFonts w:ascii="Courier New" w:eastAsia="Times New Roman" w:hAnsi="Courier New" w:cs="Courier New"/>
      <w:sz w:val="20"/>
      <w:szCs w:val="20"/>
      <w:lang w:val="es-PY" w:eastAsia="es-PY"/>
    </w:rPr>
  </w:style>
  <w:style w:type="character" w:customStyle="1" w:styleId="y2iqfc">
    <w:name w:val="y2iqfc"/>
    <w:basedOn w:val="Fuentedeprrafopredeter"/>
  </w:style>
  <w:style w:type="character" w:customStyle="1" w:styleId="name">
    <w:name w:val="name"/>
    <w:basedOn w:val="Fuentedeprrafopredeter"/>
  </w:style>
  <w:style w:type="table" w:customStyle="1" w:styleId="Tablaconcuadrculaclara1">
    <w:name w:val="Tabla con cuadrícula clara1"/>
    <w:basedOn w:val="Tablanormal"/>
    <w:uiPriority w:val="40"/>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PrrafodelistaCar">
    <w:name w:val="Párrafo de lista Car"/>
    <w:link w:val="Prrafodelista"/>
    <w:uiPriority w:val="34"/>
    <w:rPr>
      <w:lang w:val="es-ES_tradnl"/>
    </w:rPr>
  </w:style>
  <w:style w:type="table" w:customStyle="1" w:styleId="TableNormal">
    <w:name w:val="Table Normal"/>
    <w:uiPriority w:val="2"/>
    <w:qFormat/>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pPr>
      <w:widowControl w:val="0"/>
      <w:autoSpaceDE w:val="0"/>
      <w:autoSpaceDN w:val="0"/>
    </w:pPr>
    <w:rPr>
      <w:sz w:val="22"/>
      <w:szCs w:val="22"/>
    </w:rPr>
  </w:style>
  <w:style w:type="paragraph" w:styleId="Bibliografa">
    <w:name w:val="Bibliography"/>
    <w:basedOn w:val="Normal"/>
    <w:next w:val="Normal"/>
    <w:uiPriority w:val="37"/>
  </w:style>
  <w:style w:type="paragraph" w:styleId="Cierre">
    <w:name w:val="Closing"/>
    <w:basedOn w:val="Normal"/>
    <w:link w:val="CierreCar"/>
    <w:uiPriority w:val="99"/>
    <w:pPr>
      <w:ind w:left="4252"/>
    </w:pPr>
  </w:style>
  <w:style w:type="character" w:customStyle="1" w:styleId="CierreCar">
    <w:name w:val="Cierre Car"/>
    <w:basedOn w:val="Fuentedeprrafopredeter"/>
    <w:link w:val="Cierre"/>
    <w:uiPriority w:val="99"/>
    <w:rPr>
      <w:rFonts w:ascii="Times New Roman" w:eastAsia="Times New Roman" w:hAnsi="Times New Roman" w:cs="Times New Roman"/>
      <w:sz w:val="24"/>
      <w:szCs w:val="24"/>
    </w:rPr>
  </w:style>
  <w:style w:type="paragraph" w:styleId="Cita">
    <w:name w:val="Quote"/>
    <w:basedOn w:val="Normal"/>
    <w:next w:val="Normal"/>
    <w:link w:val="CitaCar"/>
    <w:uiPriority w:val="29"/>
    <w:qFormat/>
    <w:rPr>
      <w:i/>
      <w:iCs/>
      <w:color w:val="000000"/>
    </w:rPr>
  </w:style>
  <w:style w:type="character" w:customStyle="1" w:styleId="CitaCar">
    <w:name w:val="Cita Car"/>
    <w:basedOn w:val="Fuentedeprrafopredeter"/>
    <w:link w:val="Cita"/>
    <w:uiPriority w:val="29"/>
    <w:rPr>
      <w:rFonts w:ascii="Times New Roman" w:eastAsia="Times New Roman" w:hAnsi="Times New Roman" w:cs="Times New Roman"/>
      <w:i/>
      <w:iCs/>
      <w:color w:val="000000"/>
      <w:sz w:val="24"/>
      <w:szCs w:val="24"/>
    </w:rPr>
  </w:style>
  <w:style w:type="paragraph" w:styleId="Citadestacada">
    <w:name w:val="Intense Quote"/>
    <w:basedOn w:val="Normal"/>
    <w:next w:val="Normal"/>
    <w:link w:val="CitadestacadaCar"/>
    <w:uiPriority w:val="30"/>
    <w:qFormat/>
    <w:pPr>
      <w:pBdr>
        <w:bottom w:val="single" w:sz="4" w:space="4" w:color="4472C4"/>
      </w:pBdr>
      <w:spacing w:before="200" w:after="280"/>
      <w:ind w:left="936" w:right="936"/>
    </w:pPr>
    <w:rPr>
      <w:b/>
      <w:bCs/>
      <w:i/>
      <w:iCs/>
      <w:color w:val="4472C4"/>
    </w:rPr>
  </w:style>
  <w:style w:type="character" w:customStyle="1" w:styleId="CitadestacadaCar">
    <w:name w:val="Cita destacada Car"/>
    <w:basedOn w:val="Fuentedeprrafopredeter"/>
    <w:link w:val="Citadestacada"/>
    <w:uiPriority w:val="30"/>
    <w:rPr>
      <w:rFonts w:ascii="Times New Roman" w:eastAsia="Times New Roman" w:hAnsi="Times New Roman" w:cs="Times New Roman"/>
      <w:b/>
      <w:bCs/>
      <w:i/>
      <w:iCs/>
      <w:color w:val="4472C4"/>
      <w:sz w:val="24"/>
      <w:szCs w:val="24"/>
    </w:rPr>
  </w:style>
  <w:style w:type="paragraph" w:styleId="Continuarlista">
    <w:name w:val="List Continue"/>
    <w:basedOn w:val="Normal"/>
    <w:uiPriority w:val="99"/>
    <w:pPr>
      <w:spacing w:after="120"/>
      <w:ind w:left="283"/>
      <w:contextualSpacing/>
    </w:pPr>
  </w:style>
  <w:style w:type="paragraph" w:styleId="Continuarlista2">
    <w:name w:val="List Continue 2"/>
    <w:basedOn w:val="Normal"/>
    <w:uiPriority w:val="99"/>
    <w:pPr>
      <w:spacing w:after="120"/>
      <w:ind w:left="566"/>
      <w:contextualSpacing/>
    </w:pPr>
  </w:style>
  <w:style w:type="paragraph" w:styleId="Continuarlista3">
    <w:name w:val="List Continue 3"/>
    <w:basedOn w:val="Normal"/>
    <w:uiPriority w:val="99"/>
    <w:pPr>
      <w:spacing w:after="120"/>
      <w:ind w:left="849"/>
      <w:contextualSpacing/>
    </w:pPr>
  </w:style>
  <w:style w:type="paragraph" w:styleId="Continuarlista4">
    <w:name w:val="List Continue 4"/>
    <w:basedOn w:val="Normal"/>
    <w:uiPriority w:val="99"/>
    <w:pPr>
      <w:spacing w:after="120"/>
      <w:ind w:left="1132"/>
      <w:contextualSpacing/>
    </w:pPr>
  </w:style>
  <w:style w:type="paragraph" w:styleId="Continuarlista5">
    <w:name w:val="List Continue 5"/>
    <w:basedOn w:val="Normal"/>
    <w:uiPriority w:val="99"/>
    <w:pPr>
      <w:spacing w:after="120"/>
      <w:ind w:left="1415"/>
      <w:contextualSpacing/>
    </w:pPr>
  </w:style>
  <w:style w:type="paragraph" w:styleId="DireccinHTML">
    <w:name w:val="HTML Address"/>
    <w:basedOn w:val="Normal"/>
    <w:link w:val="DireccinHTMLCar"/>
    <w:uiPriority w:val="99"/>
    <w:rPr>
      <w:i/>
      <w:iCs/>
    </w:rPr>
  </w:style>
  <w:style w:type="character" w:customStyle="1" w:styleId="DireccinHTMLCar">
    <w:name w:val="Dirección HTML Car"/>
    <w:basedOn w:val="Fuentedeprrafopredeter"/>
    <w:link w:val="DireccinHTML"/>
    <w:uiPriority w:val="99"/>
    <w:rPr>
      <w:rFonts w:ascii="Times New Roman" w:eastAsia="Times New Roman" w:hAnsi="Times New Roman" w:cs="Times New Roman"/>
      <w:i/>
      <w:iCs/>
      <w:sz w:val="24"/>
      <w:szCs w:val="24"/>
    </w:rPr>
  </w:style>
  <w:style w:type="paragraph" w:styleId="Direccinsobre">
    <w:name w:val="envelope address"/>
    <w:basedOn w:val="Normal"/>
    <w:uiPriority w:val="99"/>
    <w:pPr>
      <w:framePr w:w="7920" w:h="1980" w:hRule="exact" w:hSpace="141" w:wrap="auto" w:hAnchor="page" w:xAlign="center" w:yAlign="bottom"/>
      <w:ind w:left="2880"/>
    </w:pPr>
    <w:rPr>
      <w:rFonts w:ascii="Cambria" w:eastAsia="SimSun" w:hAnsi="Cambria" w:cs="SimSun"/>
    </w:rPr>
  </w:style>
  <w:style w:type="paragraph" w:styleId="Encabezadodelista">
    <w:name w:val="toa heading"/>
    <w:basedOn w:val="Normal"/>
    <w:next w:val="Normal"/>
    <w:uiPriority w:val="99"/>
    <w:pPr>
      <w:spacing w:before="120"/>
    </w:pPr>
    <w:rPr>
      <w:rFonts w:ascii="Cambria" w:eastAsia="SimSun" w:hAnsi="Cambria" w:cs="SimSun"/>
      <w:b/>
      <w:bCs/>
    </w:rPr>
  </w:style>
  <w:style w:type="paragraph" w:styleId="Encabezadodemensaje">
    <w:name w:val="Message Header"/>
    <w:basedOn w:val="Normal"/>
    <w:link w:val="EncabezadodemensajeCar"/>
    <w:uiPriority w:val="99"/>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SimSun" w:hAnsi="Cambria" w:cs="SimSun"/>
    </w:rPr>
  </w:style>
  <w:style w:type="character" w:customStyle="1" w:styleId="EncabezadodemensajeCar">
    <w:name w:val="Encabezado de mensaje Car"/>
    <w:basedOn w:val="Fuentedeprrafopredeter"/>
    <w:link w:val="Encabezadodemensaje"/>
    <w:uiPriority w:val="99"/>
    <w:rPr>
      <w:rFonts w:ascii="Cambria" w:eastAsia="SimSun" w:hAnsi="Cambria" w:cs="SimSun"/>
      <w:sz w:val="24"/>
      <w:szCs w:val="24"/>
      <w:shd w:val="pct20" w:color="auto" w:fill="auto"/>
    </w:rPr>
  </w:style>
  <w:style w:type="paragraph" w:styleId="Encabezadodenota">
    <w:name w:val="Note Heading"/>
    <w:basedOn w:val="Normal"/>
    <w:next w:val="Normal"/>
    <w:link w:val="EncabezadodenotaCar"/>
    <w:uiPriority w:val="99"/>
  </w:style>
  <w:style w:type="character" w:customStyle="1" w:styleId="EncabezadodenotaCar">
    <w:name w:val="Encabezado de nota Car"/>
    <w:basedOn w:val="Fuentedeprrafopredeter"/>
    <w:link w:val="Encabezadodenota"/>
    <w:uiPriority w:val="99"/>
    <w:rPr>
      <w:rFonts w:ascii="Times New Roman" w:eastAsia="Times New Roman" w:hAnsi="Times New Roman" w:cs="Times New Roman"/>
      <w:sz w:val="24"/>
      <w:szCs w:val="24"/>
    </w:rPr>
  </w:style>
  <w:style w:type="paragraph" w:styleId="Descripcin">
    <w:name w:val="caption"/>
    <w:basedOn w:val="Normal"/>
    <w:next w:val="Normal"/>
    <w:uiPriority w:val="35"/>
    <w:qFormat/>
    <w:pPr>
      <w:spacing w:after="200"/>
    </w:pPr>
    <w:rPr>
      <w:b/>
      <w:bCs/>
      <w:color w:val="4472C4"/>
      <w:sz w:val="18"/>
      <w:szCs w:val="18"/>
    </w:rPr>
  </w:style>
  <w:style w:type="paragraph" w:styleId="Fecha">
    <w:name w:val="Date"/>
    <w:basedOn w:val="Normal"/>
    <w:next w:val="Normal"/>
    <w:link w:val="FechaCar"/>
    <w:uiPriority w:val="99"/>
  </w:style>
  <w:style w:type="character" w:customStyle="1" w:styleId="FechaCar">
    <w:name w:val="Fecha Car"/>
    <w:basedOn w:val="Fuentedeprrafopredeter"/>
    <w:link w:val="Fecha"/>
    <w:uiPriority w:val="99"/>
    <w:rPr>
      <w:rFonts w:ascii="Times New Roman" w:eastAsia="Times New Roman" w:hAnsi="Times New Roman" w:cs="Times New Roman"/>
      <w:sz w:val="24"/>
      <w:szCs w:val="24"/>
    </w:rPr>
  </w:style>
  <w:style w:type="paragraph" w:styleId="Firma">
    <w:name w:val="Signature"/>
    <w:basedOn w:val="Normal"/>
    <w:link w:val="FirmaCar"/>
    <w:uiPriority w:val="99"/>
    <w:pPr>
      <w:ind w:left="4252"/>
    </w:pPr>
  </w:style>
  <w:style w:type="character" w:customStyle="1" w:styleId="FirmaCar">
    <w:name w:val="Firma Car"/>
    <w:basedOn w:val="Fuentedeprrafopredeter"/>
    <w:link w:val="Firma"/>
    <w:uiPriority w:val="99"/>
    <w:rPr>
      <w:rFonts w:ascii="Times New Roman" w:eastAsia="Times New Roman" w:hAnsi="Times New Roman" w:cs="Times New Roman"/>
      <w:sz w:val="24"/>
      <w:szCs w:val="24"/>
    </w:rPr>
  </w:style>
  <w:style w:type="paragraph" w:styleId="Firmadecorreoelectrnico">
    <w:name w:val="E-mail Signature"/>
    <w:basedOn w:val="Normal"/>
    <w:link w:val="FirmadecorreoelectrnicoCar"/>
    <w:uiPriority w:val="99"/>
  </w:style>
  <w:style w:type="character" w:customStyle="1" w:styleId="FirmadecorreoelectrnicoCar">
    <w:name w:val="Firma de correo electrónico Car"/>
    <w:basedOn w:val="Fuentedeprrafopredeter"/>
    <w:link w:val="Firmadecorreoelectrnico"/>
    <w:uiPriority w:val="99"/>
    <w:rPr>
      <w:rFonts w:ascii="Times New Roman" w:eastAsia="Times New Roman" w:hAnsi="Times New Roman" w:cs="Times New Roman"/>
      <w:sz w:val="24"/>
      <w:szCs w:val="24"/>
    </w:rPr>
  </w:style>
  <w:style w:type="paragraph" w:styleId="ndice1">
    <w:name w:val="index 1"/>
    <w:basedOn w:val="Normal"/>
    <w:next w:val="Normal"/>
    <w:uiPriority w:val="99"/>
    <w:pPr>
      <w:ind w:left="240" w:hanging="240"/>
    </w:pPr>
  </w:style>
  <w:style w:type="paragraph" w:styleId="ndice2">
    <w:name w:val="index 2"/>
    <w:basedOn w:val="Normal"/>
    <w:next w:val="Normal"/>
    <w:uiPriority w:val="99"/>
    <w:pPr>
      <w:ind w:left="480" w:hanging="240"/>
    </w:pPr>
  </w:style>
  <w:style w:type="paragraph" w:styleId="ndice3">
    <w:name w:val="index 3"/>
    <w:basedOn w:val="Normal"/>
    <w:next w:val="Normal"/>
    <w:uiPriority w:val="99"/>
    <w:pPr>
      <w:ind w:left="720" w:hanging="240"/>
    </w:pPr>
  </w:style>
  <w:style w:type="paragraph" w:styleId="ndice4">
    <w:name w:val="index 4"/>
    <w:basedOn w:val="Normal"/>
    <w:next w:val="Normal"/>
    <w:uiPriority w:val="99"/>
    <w:pPr>
      <w:ind w:left="960" w:hanging="240"/>
    </w:pPr>
  </w:style>
  <w:style w:type="paragraph" w:styleId="ndice5">
    <w:name w:val="index 5"/>
    <w:basedOn w:val="Normal"/>
    <w:next w:val="Normal"/>
    <w:uiPriority w:val="99"/>
    <w:pPr>
      <w:ind w:left="1200" w:hanging="240"/>
    </w:pPr>
  </w:style>
  <w:style w:type="paragraph" w:styleId="ndice6">
    <w:name w:val="index 6"/>
    <w:basedOn w:val="Normal"/>
    <w:next w:val="Normal"/>
    <w:uiPriority w:val="99"/>
    <w:pPr>
      <w:ind w:left="1440" w:hanging="240"/>
    </w:pPr>
  </w:style>
  <w:style w:type="paragraph" w:styleId="ndice7">
    <w:name w:val="index 7"/>
    <w:basedOn w:val="Normal"/>
    <w:next w:val="Normal"/>
    <w:uiPriority w:val="99"/>
    <w:pPr>
      <w:ind w:left="1680" w:hanging="240"/>
    </w:pPr>
  </w:style>
  <w:style w:type="paragraph" w:styleId="ndice8">
    <w:name w:val="index 8"/>
    <w:basedOn w:val="Normal"/>
    <w:next w:val="Normal"/>
    <w:uiPriority w:val="99"/>
    <w:pPr>
      <w:ind w:left="1920" w:hanging="240"/>
    </w:pPr>
  </w:style>
  <w:style w:type="paragraph" w:styleId="ndice9">
    <w:name w:val="index 9"/>
    <w:basedOn w:val="Normal"/>
    <w:next w:val="Normal"/>
    <w:uiPriority w:val="99"/>
    <w:pPr>
      <w:ind w:left="2160" w:hanging="240"/>
    </w:pPr>
  </w:style>
  <w:style w:type="paragraph" w:styleId="Lista">
    <w:name w:val="List"/>
    <w:basedOn w:val="Normal"/>
    <w:uiPriority w:val="99"/>
    <w:pPr>
      <w:ind w:left="283" w:hanging="283"/>
      <w:contextualSpacing/>
    </w:pPr>
  </w:style>
  <w:style w:type="paragraph" w:styleId="Lista2">
    <w:name w:val="List 2"/>
    <w:basedOn w:val="Normal"/>
    <w:uiPriority w:val="99"/>
    <w:pPr>
      <w:ind w:left="566" w:hanging="283"/>
      <w:contextualSpacing/>
    </w:pPr>
  </w:style>
  <w:style w:type="paragraph" w:styleId="Lista3">
    <w:name w:val="List 3"/>
    <w:basedOn w:val="Normal"/>
    <w:uiPriority w:val="99"/>
    <w:pPr>
      <w:ind w:left="849" w:hanging="283"/>
      <w:contextualSpacing/>
    </w:pPr>
  </w:style>
  <w:style w:type="paragraph" w:styleId="Lista4">
    <w:name w:val="List 4"/>
    <w:basedOn w:val="Normal"/>
    <w:uiPriority w:val="99"/>
    <w:pPr>
      <w:ind w:left="1132" w:hanging="283"/>
      <w:contextualSpacing/>
    </w:pPr>
  </w:style>
  <w:style w:type="paragraph" w:styleId="Lista5">
    <w:name w:val="List 5"/>
    <w:basedOn w:val="Normal"/>
    <w:uiPriority w:val="99"/>
    <w:pPr>
      <w:ind w:left="1415" w:hanging="283"/>
      <w:contextualSpacing/>
    </w:pPr>
  </w:style>
  <w:style w:type="paragraph" w:styleId="Listaconnmeros">
    <w:name w:val="List Number"/>
    <w:basedOn w:val="Normal"/>
    <w:uiPriority w:val="99"/>
    <w:pPr>
      <w:numPr>
        <w:numId w:val="1"/>
      </w:numPr>
      <w:contextualSpacing/>
    </w:pPr>
  </w:style>
  <w:style w:type="paragraph" w:styleId="Listaconnmeros2">
    <w:name w:val="List Number 2"/>
    <w:basedOn w:val="Normal"/>
    <w:uiPriority w:val="99"/>
    <w:pPr>
      <w:numPr>
        <w:numId w:val="2"/>
      </w:numPr>
      <w:contextualSpacing/>
    </w:pPr>
  </w:style>
  <w:style w:type="paragraph" w:styleId="Listaconnmeros3">
    <w:name w:val="List Number 3"/>
    <w:basedOn w:val="Normal"/>
    <w:uiPriority w:val="99"/>
    <w:pPr>
      <w:numPr>
        <w:numId w:val="3"/>
      </w:numPr>
      <w:contextualSpacing/>
    </w:pPr>
  </w:style>
  <w:style w:type="paragraph" w:styleId="Listaconnmeros4">
    <w:name w:val="List Number 4"/>
    <w:basedOn w:val="Normal"/>
    <w:uiPriority w:val="99"/>
    <w:pPr>
      <w:numPr>
        <w:numId w:val="4"/>
      </w:numPr>
      <w:contextualSpacing/>
    </w:pPr>
  </w:style>
  <w:style w:type="paragraph" w:styleId="Listaconnmeros5">
    <w:name w:val="List Number 5"/>
    <w:basedOn w:val="Normal"/>
    <w:uiPriority w:val="99"/>
    <w:pPr>
      <w:numPr>
        <w:numId w:val="5"/>
      </w:numPr>
      <w:contextualSpacing/>
    </w:pPr>
  </w:style>
  <w:style w:type="paragraph" w:styleId="Listaconvietas">
    <w:name w:val="List Bullet"/>
    <w:basedOn w:val="Normal"/>
    <w:uiPriority w:val="99"/>
    <w:pPr>
      <w:numPr>
        <w:numId w:val="6"/>
      </w:numPr>
      <w:contextualSpacing/>
    </w:pPr>
  </w:style>
  <w:style w:type="paragraph" w:styleId="Listaconvietas2">
    <w:name w:val="List Bullet 2"/>
    <w:basedOn w:val="Normal"/>
    <w:uiPriority w:val="99"/>
    <w:pPr>
      <w:numPr>
        <w:numId w:val="7"/>
      </w:numPr>
      <w:contextualSpacing/>
    </w:pPr>
  </w:style>
  <w:style w:type="paragraph" w:styleId="Listaconvietas3">
    <w:name w:val="List Bullet 3"/>
    <w:basedOn w:val="Normal"/>
    <w:uiPriority w:val="99"/>
    <w:pPr>
      <w:numPr>
        <w:numId w:val="8"/>
      </w:numPr>
      <w:contextualSpacing/>
    </w:pPr>
  </w:style>
  <w:style w:type="paragraph" w:styleId="Listaconvietas4">
    <w:name w:val="List Bullet 4"/>
    <w:basedOn w:val="Normal"/>
    <w:uiPriority w:val="99"/>
    <w:pPr>
      <w:numPr>
        <w:numId w:val="9"/>
      </w:numPr>
      <w:contextualSpacing/>
    </w:pPr>
  </w:style>
  <w:style w:type="paragraph" w:styleId="Listaconvietas5">
    <w:name w:val="List Bullet 5"/>
    <w:basedOn w:val="Normal"/>
    <w:uiPriority w:val="99"/>
    <w:pPr>
      <w:numPr>
        <w:numId w:val="10"/>
      </w:numPr>
      <w:contextualSpacing/>
    </w:pPr>
  </w:style>
  <w:style w:type="paragraph" w:styleId="Mapadeldocumento">
    <w:name w:val="Document Map"/>
    <w:basedOn w:val="Normal"/>
    <w:link w:val="MapadeldocumentoCar"/>
    <w:uiPriority w:val="99"/>
    <w:rPr>
      <w:rFonts w:ascii="Tahoma" w:hAnsi="Tahoma" w:cs="Tahoma"/>
      <w:sz w:val="16"/>
      <w:szCs w:val="16"/>
    </w:rPr>
  </w:style>
  <w:style w:type="character" w:customStyle="1" w:styleId="MapadeldocumentoCar">
    <w:name w:val="Mapa del documento Car"/>
    <w:basedOn w:val="Fuentedeprrafopredeter"/>
    <w:link w:val="Mapadeldocumento"/>
    <w:uiPriority w:val="99"/>
    <w:rPr>
      <w:rFonts w:ascii="Tahoma" w:eastAsia="Times New Roman" w:hAnsi="Tahoma" w:cs="Tahoma"/>
      <w:sz w:val="16"/>
      <w:szCs w:val="16"/>
    </w:rPr>
  </w:style>
  <w:style w:type="paragraph" w:styleId="Remitedesobre">
    <w:name w:val="envelope return"/>
    <w:basedOn w:val="Normal"/>
    <w:uiPriority w:val="99"/>
    <w:rPr>
      <w:rFonts w:ascii="Cambria" w:eastAsia="SimSun" w:hAnsi="Cambria" w:cs="SimSun"/>
      <w:sz w:val="20"/>
      <w:szCs w:val="20"/>
    </w:rPr>
  </w:style>
  <w:style w:type="paragraph" w:styleId="Saludo">
    <w:name w:val="Salutation"/>
    <w:basedOn w:val="Normal"/>
    <w:next w:val="Normal"/>
    <w:link w:val="SaludoCar"/>
    <w:uiPriority w:val="99"/>
  </w:style>
  <w:style w:type="character" w:customStyle="1" w:styleId="SaludoCar">
    <w:name w:val="Saludo Car"/>
    <w:basedOn w:val="Fuentedeprrafopredeter"/>
    <w:link w:val="Saludo"/>
    <w:uiPriority w:val="99"/>
    <w:rPr>
      <w:rFonts w:ascii="Times New Roman" w:eastAsia="Times New Roman" w:hAnsi="Times New Roman" w:cs="Times New Roman"/>
      <w:sz w:val="24"/>
      <w:szCs w:val="24"/>
    </w:rPr>
  </w:style>
  <w:style w:type="paragraph" w:styleId="Sangra2detindependiente">
    <w:name w:val="Body Text Indent 2"/>
    <w:basedOn w:val="Normal"/>
    <w:link w:val="Sangra2detindependienteCar"/>
    <w:uiPriority w:val="99"/>
    <w:pPr>
      <w:spacing w:after="120" w:line="480" w:lineRule="auto"/>
      <w:ind w:left="283"/>
    </w:pPr>
  </w:style>
  <w:style w:type="character" w:customStyle="1" w:styleId="Sangra2detindependienteCar">
    <w:name w:val="Sangría 2 de t. independiente Car"/>
    <w:basedOn w:val="Fuentedeprrafopredeter"/>
    <w:link w:val="Sangra2detindependiente"/>
    <w:uiPriority w:val="99"/>
    <w:rPr>
      <w:rFonts w:ascii="Times New Roman" w:eastAsia="Times New Roman" w:hAnsi="Times New Roman" w:cs="Times New Roman"/>
      <w:sz w:val="24"/>
      <w:szCs w:val="24"/>
    </w:rPr>
  </w:style>
  <w:style w:type="paragraph" w:styleId="Sangra3detindependiente">
    <w:name w:val="Body Text Indent 3"/>
    <w:basedOn w:val="Normal"/>
    <w:link w:val="Sangra3detindependienteCar"/>
    <w:uiPriority w:val="99"/>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rPr>
  </w:style>
  <w:style w:type="paragraph" w:styleId="Sangradetextonormal">
    <w:name w:val="Body Text Indent"/>
    <w:basedOn w:val="Normal"/>
    <w:link w:val="SangradetextonormalCar"/>
    <w:uiPriority w:val="99"/>
    <w:pPr>
      <w:spacing w:after="120"/>
      <w:ind w:left="283"/>
    </w:p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rPr>
  </w:style>
  <w:style w:type="paragraph" w:styleId="Sangranormal">
    <w:name w:val="Normal Indent"/>
    <w:basedOn w:val="Normal"/>
    <w:uiPriority w:val="99"/>
    <w:pPr>
      <w:ind w:left="708"/>
    </w:pPr>
  </w:style>
  <w:style w:type="paragraph" w:styleId="Tabladeilustraciones">
    <w:name w:val="table of figures"/>
    <w:basedOn w:val="Normal"/>
    <w:next w:val="Normal"/>
    <w:uiPriority w:val="99"/>
  </w:style>
  <w:style w:type="paragraph" w:styleId="TDC4">
    <w:name w:val="toc 4"/>
    <w:basedOn w:val="Normal"/>
    <w:next w:val="Normal"/>
    <w:uiPriority w:val="39"/>
    <w:pPr>
      <w:spacing w:after="100"/>
      <w:ind w:left="720"/>
    </w:pPr>
  </w:style>
  <w:style w:type="paragraph" w:styleId="TDC5">
    <w:name w:val="toc 5"/>
    <w:basedOn w:val="Normal"/>
    <w:next w:val="Normal"/>
    <w:uiPriority w:val="39"/>
    <w:pPr>
      <w:spacing w:after="100"/>
      <w:ind w:left="960"/>
    </w:pPr>
  </w:style>
  <w:style w:type="paragraph" w:styleId="TDC6">
    <w:name w:val="toc 6"/>
    <w:basedOn w:val="Normal"/>
    <w:next w:val="Normal"/>
    <w:uiPriority w:val="39"/>
    <w:pPr>
      <w:spacing w:after="100"/>
      <w:ind w:left="1200"/>
    </w:pPr>
  </w:style>
  <w:style w:type="paragraph" w:styleId="TDC7">
    <w:name w:val="toc 7"/>
    <w:basedOn w:val="Normal"/>
    <w:next w:val="Normal"/>
    <w:uiPriority w:val="39"/>
    <w:pPr>
      <w:spacing w:after="100"/>
      <w:ind w:left="1440"/>
    </w:pPr>
  </w:style>
  <w:style w:type="paragraph" w:styleId="TDC8">
    <w:name w:val="toc 8"/>
    <w:basedOn w:val="Normal"/>
    <w:next w:val="Normal"/>
    <w:uiPriority w:val="39"/>
    <w:pPr>
      <w:spacing w:after="100"/>
      <w:ind w:left="1680"/>
    </w:pPr>
  </w:style>
  <w:style w:type="paragraph" w:styleId="TDC9">
    <w:name w:val="toc 9"/>
    <w:basedOn w:val="Normal"/>
    <w:next w:val="Normal"/>
    <w:uiPriority w:val="39"/>
    <w:pPr>
      <w:spacing w:after="100"/>
      <w:ind w:left="1920"/>
    </w:pPr>
  </w:style>
  <w:style w:type="paragraph" w:styleId="Textoconsangra">
    <w:name w:val="table of authorities"/>
    <w:basedOn w:val="Normal"/>
    <w:next w:val="Normal"/>
    <w:uiPriority w:val="99"/>
    <w:pPr>
      <w:ind w:left="240" w:hanging="240"/>
    </w:pPr>
  </w:style>
  <w:style w:type="paragraph" w:styleId="Textodebloque">
    <w:name w:val="Block Text"/>
    <w:basedOn w:val="Normal"/>
    <w:uiPriority w:val="99"/>
    <w:pPr>
      <w:pBdr>
        <w:top w:val="single" w:sz="2" w:space="10" w:color="4472C4" w:shadow="1" w:frame="1"/>
        <w:left w:val="single" w:sz="2" w:space="10" w:color="4472C4" w:shadow="1" w:frame="1"/>
        <w:bottom w:val="single" w:sz="2" w:space="10" w:color="4472C4" w:shadow="1" w:frame="1"/>
        <w:right w:val="single" w:sz="2" w:space="10" w:color="4472C4" w:shadow="1" w:frame="1"/>
      </w:pBdr>
      <w:ind w:left="1152" w:right="1152"/>
    </w:pPr>
    <w:rPr>
      <w:rFonts w:ascii="Calibri" w:eastAsia="SimSun" w:hAnsi="Calibri" w:cs="SimSun"/>
      <w:i/>
      <w:iCs/>
      <w:color w:val="4472C4"/>
    </w:rPr>
  </w:style>
  <w:style w:type="paragraph" w:styleId="Textoindependiente2">
    <w:name w:val="Body Text 2"/>
    <w:basedOn w:val="Normal"/>
    <w:link w:val="Textoindependiente2Car"/>
    <w:uiPriority w:val="99"/>
    <w:pPr>
      <w:spacing w:after="120" w:line="480" w:lineRule="auto"/>
    </w:p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rPr>
  </w:style>
  <w:style w:type="paragraph" w:styleId="Textoindependiente3">
    <w:name w:val="Body Text 3"/>
    <w:basedOn w:val="Normal"/>
    <w:link w:val="Textoindependiente3Car"/>
    <w:uiPriority w:val="99"/>
    <w:pPr>
      <w:spacing w:after="120"/>
    </w:pPr>
    <w:rPr>
      <w:sz w:val="16"/>
      <w:szCs w:val="16"/>
    </w:rPr>
  </w:style>
  <w:style w:type="character" w:customStyle="1" w:styleId="Textoindependiente3Car">
    <w:name w:val="Texto independiente 3 Car"/>
    <w:basedOn w:val="Fuentedeprrafopredeter"/>
    <w:link w:val="Textoindependiente3"/>
    <w:uiPriority w:val="99"/>
    <w:rPr>
      <w:rFonts w:ascii="Times New Roman" w:eastAsia="Times New Roman" w:hAnsi="Times New Roman" w:cs="Times New Roman"/>
      <w:sz w:val="16"/>
      <w:szCs w:val="16"/>
    </w:rPr>
  </w:style>
  <w:style w:type="paragraph" w:styleId="Textoindependienteprimerasangra">
    <w:name w:val="Body Text First Indent"/>
    <w:basedOn w:val="Textoindependiente"/>
    <w:link w:val="TextoindependienteprimerasangraCar"/>
    <w:uiPriority w:val="99"/>
    <w:pPr>
      <w:widowControl/>
      <w:suppressAutoHyphens w:val="0"/>
      <w:spacing w:after="0"/>
      <w:ind w:firstLine="360"/>
    </w:pPr>
    <w:rPr>
      <w:rFonts w:eastAsia="Times New Roman" w:cs="Times New Roman"/>
      <w:kern w:val="0"/>
      <w:lang w:eastAsia="en-US" w:bidi="ar-SA"/>
    </w:rPr>
  </w:style>
  <w:style w:type="character" w:customStyle="1" w:styleId="TextoindependienteprimerasangraCar">
    <w:name w:val="Texto independiente primera sangría Car"/>
    <w:basedOn w:val="TextoindependienteCar"/>
    <w:link w:val="Textoindependienteprimerasangra"/>
    <w:uiPriority w:val="99"/>
    <w:rPr>
      <w:rFonts w:ascii="Times New Roman" w:eastAsia="Times New Roman" w:hAnsi="Times New Roman" w:cs="Times New Roman"/>
      <w:kern w:val="1"/>
      <w:sz w:val="24"/>
      <w:szCs w:val="24"/>
      <w:lang w:eastAsia="hi-IN" w:bidi="hi-IN"/>
    </w:rPr>
  </w:style>
  <w:style w:type="paragraph" w:styleId="Textoindependienteprimerasangra2">
    <w:name w:val="Body Text First Indent 2"/>
    <w:basedOn w:val="Sangradetextonormal"/>
    <w:link w:val="Textoindependienteprimerasangra2Car"/>
    <w:uiPriority w:val="99"/>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Pr>
      <w:rFonts w:ascii="Times New Roman" w:eastAsia="Times New Roman" w:hAnsi="Times New Roman" w:cs="Times New Roman"/>
      <w:sz w:val="24"/>
      <w:szCs w:val="24"/>
    </w:rPr>
  </w:style>
  <w:style w:type="paragraph" w:styleId="Textomacro">
    <w:name w:val="macro"/>
    <w:link w:val="TextomacroCar"/>
    <w:uiPriority w:val="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rPr>
  </w:style>
  <w:style w:type="character" w:customStyle="1" w:styleId="TextomacroCar">
    <w:name w:val="Texto macro Car"/>
    <w:basedOn w:val="Fuentedeprrafopredeter"/>
    <w:link w:val="Textomacro"/>
    <w:uiPriority w:val="99"/>
    <w:rPr>
      <w:rFonts w:ascii="Consolas" w:eastAsia="Times New Roman" w:hAnsi="Consolas" w:cs="Consolas"/>
      <w:sz w:val="20"/>
      <w:szCs w:val="20"/>
    </w:rPr>
  </w:style>
  <w:style w:type="paragraph" w:styleId="Textosinformato">
    <w:name w:val="Plain Text"/>
    <w:basedOn w:val="Normal"/>
    <w:link w:val="TextosinformatoCar"/>
    <w:uiPriority w:val="99"/>
    <w:rPr>
      <w:rFonts w:ascii="Consolas" w:hAnsi="Consolas" w:cs="Consolas"/>
      <w:sz w:val="21"/>
      <w:szCs w:val="21"/>
    </w:rPr>
  </w:style>
  <w:style w:type="character" w:customStyle="1" w:styleId="TextosinformatoCar">
    <w:name w:val="Texto sin formato Car"/>
    <w:basedOn w:val="Fuentedeprrafopredeter"/>
    <w:link w:val="Textosinformato"/>
    <w:uiPriority w:val="99"/>
    <w:rPr>
      <w:rFonts w:ascii="Consolas" w:eastAsia="Times New Roman" w:hAnsi="Consolas" w:cs="Consolas"/>
      <w:sz w:val="21"/>
      <w:szCs w:val="21"/>
    </w:rPr>
  </w:style>
  <w:style w:type="paragraph" w:styleId="Ttulo">
    <w:name w:val="Title"/>
    <w:basedOn w:val="Normal"/>
    <w:next w:val="Normal"/>
    <w:link w:val="TtuloCar"/>
    <w:uiPriority w:val="10"/>
    <w:qFormat/>
    <w:pPr>
      <w:pBdr>
        <w:bottom w:val="single" w:sz="8" w:space="4" w:color="4472C4"/>
      </w:pBdr>
      <w:spacing w:after="300"/>
      <w:contextualSpacing/>
    </w:pPr>
    <w:rPr>
      <w:rFonts w:ascii="Cambria" w:eastAsia="SimSun" w:hAnsi="Cambria" w:cs="SimSun"/>
      <w:color w:val="323E4F"/>
      <w:spacing w:val="5"/>
      <w:kern w:val="28"/>
      <w:sz w:val="52"/>
      <w:szCs w:val="52"/>
    </w:rPr>
  </w:style>
  <w:style w:type="character" w:customStyle="1" w:styleId="TtuloCar">
    <w:name w:val="Título Car"/>
    <w:basedOn w:val="Fuentedeprrafopredeter"/>
    <w:link w:val="Ttulo"/>
    <w:uiPriority w:val="10"/>
    <w:rPr>
      <w:rFonts w:ascii="Cambria" w:eastAsia="SimSun" w:hAnsi="Cambria" w:cs="SimSun"/>
      <w:color w:val="323E4F"/>
      <w:spacing w:val="5"/>
      <w:kern w:val="28"/>
      <w:sz w:val="52"/>
      <w:szCs w:val="52"/>
    </w:rPr>
  </w:style>
  <w:style w:type="character" w:customStyle="1" w:styleId="Ttulo5Car">
    <w:name w:val="Título 5 Car"/>
    <w:basedOn w:val="Fuentedeprrafopredeter"/>
    <w:link w:val="Ttulo5"/>
    <w:uiPriority w:val="9"/>
    <w:rPr>
      <w:rFonts w:ascii="Cambria" w:eastAsia="SimSun" w:hAnsi="Cambria" w:cs="SimSun"/>
      <w:color w:val="1F3763"/>
      <w:sz w:val="24"/>
      <w:szCs w:val="24"/>
    </w:rPr>
  </w:style>
  <w:style w:type="character" w:customStyle="1" w:styleId="Ttulo7Car">
    <w:name w:val="Título 7 Car"/>
    <w:basedOn w:val="Fuentedeprrafopredeter"/>
    <w:link w:val="Ttulo7"/>
    <w:uiPriority w:val="9"/>
    <w:rPr>
      <w:rFonts w:ascii="Cambria" w:eastAsia="SimSun" w:hAnsi="Cambria" w:cs="SimSun"/>
      <w:i/>
      <w:iCs/>
      <w:color w:val="404040"/>
      <w:sz w:val="24"/>
      <w:szCs w:val="24"/>
    </w:rPr>
  </w:style>
  <w:style w:type="character" w:customStyle="1" w:styleId="Ttulo8Car">
    <w:name w:val="Título 8 Car"/>
    <w:basedOn w:val="Fuentedeprrafopredeter"/>
    <w:link w:val="Ttulo8"/>
    <w:uiPriority w:val="9"/>
    <w:rPr>
      <w:rFonts w:ascii="Cambria" w:eastAsia="SimSun" w:hAnsi="Cambria" w:cs="SimSun"/>
      <w:color w:val="404040"/>
      <w:sz w:val="20"/>
      <w:szCs w:val="20"/>
    </w:rPr>
  </w:style>
  <w:style w:type="character" w:customStyle="1" w:styleId="Ttulo9Car">
    <w:name w:val="Título 9 Car"/>
    <w:basedOn w:val="Fuentedeprrafopredeter"/>
    <w:link w:val="Ttulo9"/>
    <w:uiPriority w:val="9"/>
    <w:rPr>
      <w:rFonts w:ascii="Cambria" w:eastAsia="SimSun" w:hAnsi="Cambria" w:cs="SimSun"/>
      <w:i/>
      <w:iCs/>
      <w:color w:val="404040"/>
      <w:sz w:val="20"/>
      <w:szCs w:val="20"/>
    </w:rPr>
  </w:style>
  <w:style w:type="paragraph" w:styleId="Ttulodendice">
    <w:name w:val="index heading"/>
    <w:basedOn w:val="Normal"/>
    <w:next w:val="ndice1"/>
    <w:uiPriority w:val="99"/>
    <w:rPr>
      <w:rFonts w:ascii="Cambria" w:eastAsia="SimSun" w:hAnsi="Cambria" w:cs="SimSun"/>
      <w:b/>
      <w:bCs/>
    </w:rPr>
  </w:style>
  <w:style w:type="paragraph" w:styleId="Revisin">
    <w:name w:val="Revision"/>
    <w:uiPriority w:val="99"/>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microsoft.com/office/2016/09/relationships/commentsIds" Target="commentsIds.xml" /><Relationship Id="rId18" Type="http://schemas.openxmlformats.org/officeDocument/2006/relationships/header" Target="header4.xml" /><Relationship Id="rId26" Type="http://schemas.openxmlformats.org/officeDocument/2006/relationships/image" Target="media/image4.png" /><Relationship Id="rId3" Type="http://schemas.openxmlformats.org/officeDocument/2006/relationships/numbering" Target="numbering.xml" /><Relationship Id="rId21" Type="http://schemas.openxmlformats.org/officeDocument/2006/relationships/chart" Target="charts/chart3.xml" /><Relationship Id="rId7" Type="http://schemas.openxmlformats.org/officeDocument/2006/relationships/footnotes" Target="footnotes.xml" /><Relationship Id="rId12" Type="http://schemas.microsoft.com/office/2011/relationships/commentsExtended" Target="commentsExtended.xml" /><Relationship Id="rId17" Type="http://schemas.openxmlformats.org/officeDocument/2006/relationships/image" Target="media/image3.png" /><Relationship Id="rId25" Type="http://schemas.openxmlformats.org/officeDocument/2006/relationships/header" Target="header6.xml" /><Relationship Id="rId2" Type="http://schemas.openxmlformats.org/officeDocument/2006/relationships/customXml" Target="../customXml/item2.xml" /><Relationship Id="rId16" Type="http://schemas.openxmlformats.org/officeDocument/2006/relationships/image" Target="media/image2.png" /><Relationship Id="rId20" Type="http://schemas.openxmlformats.org/officeDocument/2006/relationships/chart" Target="charts/chart2.xml" /><Relationship Id="rId29"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comments" Target="comments.xml" /><Relationship Id="rId24" Type="http://schemas.openxmlformats.org/officeDocument/2006/relationships/header" Target="header5.xml" /><Relationship Id="rId5" Type="http://schemas.openxmlformats.org/officeDocument/2006/relationships/settings" Target="settings.xml" /><Relationship Id="rId15" Type="http://schemas.openxmlformats.org/officeDocument/2006/relationships/header" Target="header3.xml" /><Relationship Id="rId23" Type="http://schemas.openxmlformats.org/officeDocument/2006/relationships/chart" Target="charts/chart5.xml" /><Relationship Id="rId28" Type="http://schemas.openxmlformats.org/officeDocument/2006/relationships/fontTable" Target="fontTable.xml" /><Relationship Id="rId10" Type="http://schemas.openxmlformats.org/officeDocument/2006/relationships/header" Target="header1.xml" /><Relationship Id="rId19" Type="http://schemas.openxmlformats.org/officeDocument/2006/relationships/chart" Target="charts/chart1.xml" /><Relationship Id="rId4" Type="http://schemas.openxmlformats.org/officeDocument/2006/relationships/styles" Target="styles.xml" /><Relationship Id="rId9" Type="http://schemas.openxmlformats.org/officeDocument/2006/relationships/image" Target="media/image1.png" /><Relationship Id="rId14" Type="http://schemas.openxmlformats.org/officeDocument/2006/relationships/header" Target="header2.xml" /><Relationship Id="rId22" Type="http://schemas.openxmlformats.org/officeDocument/2006/relationships/chart" Target="charts/chart4.xml" /><Relationship Id="rId27" Type="http://schemas.openxmlformats.org/officeDocument/2006/relationships/header" Target="header7.xml" /></Relationships>
</file>

<file path=word/charts/_rels/chart1.xml.rels><?xml version="1.0" encoding="UTF-8" standalone="yes"?>
<Relationships xmlns="http://schemas.openxmlformats.org/package/2006/relationships"><Relationship Id="rId1" Type="http://schemas.openxmlformats.org/officeDocument/2006/relationships/oleObject" Target="file:///C:/Users/Antonia/Desktop/Analisis%20de%20Fatima%20Revollero%20-24-072022.xlsx" TargetMode="External" /></Relationships>
</file>

<file path=word/charts/_rels/chart2.xml.rels><?xml version="1.0" encoding="UTF-8" standalone="yes"?>
<Relationships xmlns="http://schemas.openxmlformats.org/package/2006/relationships"><Relationship Id="rId1" Type="http://schemas.openxmlformats.org/officeDocument/2006/relationships/oleObject" Target="file:///C:/Users/Antonia/Desktop/Analisis%20de%20Fatima%20Revollero%20-24-072022.xlsx" TargetMode="External" /></Relationships>
</file>

<file path=word/charts/_rels/chart3.xml.rels><?xml version="1.0" encoding="UTF-8" standalone="yes"?>
<Relationships xmlns="http://schemas.openxmlformats.org/package/2006/relationships"><Relationship Id="rId1" Type="http://schemas.openxmlformats.org/officeDocument/2006/relationships/oleObject" Target="file:///C:/Users/Antonia/Desktop/Analisis%20de%20Fatima%20Revollero%20-24-072022.xlsx" TargetMode="External" /></Relationships>
</file>

<file path=word/charts/_rels/chart4.xml.rels><?xml version="1.0" encoding="UTF-8" standalone="yes"?>
<Relationships xmlns="http://schemas.openxmlformats.org/package/2006/relationships"><Relationship Id="rId1" Type="http://schemas.openxmlformats.org/officeDocument/2006/relationships/oleObject" Target="file:///C:/Users/Antonia/Desktop/Analisis%20de%20Fatima%20Revollero%20-24-072022.xlsx" TargetMode="External" /></Relationships>
</file>

<file path=word/charts/_rels/chart5.xml.rels><?xml version="1.0" encoding="UTF-8" standalone="yes"?>
<Relationships xmlns="http://schemas.openxmlformats.org/package/2006/relationships"><Relationship Id="rId1" Type="http://schemas.openxmlformats.org/officeDocument/2006/relationships/oleObject" Target="file:///C:/Users/Antonia/Desktop/Analisis%20de%20Fatima%20Revollero%20-24-072022.xlsx" TargetMode="Externa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200" b="1" i="0" u="none" strike="noStrike" kern="1200" spc="0" baseline="0">
                <a:solidFill>
                  <a:schemeClr val="tx1">
                    <a:lumMod val="65000"/>
                    <a:lumOff val="35000"/>
                  </a:schemeClr>
                </a:solidFill>
                <a:latin typeface="+mn-lt"/>
                <a:ea typeface="+mn-ea"/>
                <a:cs typeface="+mn-cs"/>
              </a:defRPr>
            </a:pPr>
            <a:r>
              <a:rPr lang="es-PY" sz="1200" b="1"/>
              <a:t>a) Implicancia</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Hoja2!$D$27:$D$28</c:f>
              <c:strCache>
                <c:ptCount val="2"/>
                <c:pt idx="0">
                  <c:v>En desacuerdo</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Hoja2!$C$29:$C$32</c:f>
              <c:strCache>
                <c:ptCount val="4"/>
                <c:pt idx="0">
                  <c:v>Toma de decisión</c:v>
                </c:pt>
                <c:pt idx="1">
                  <c:v>Trabajo en equipo</c:v>
                </c:pt>
                <c:pt idx="2">
                  <c:v>Desarrollo de capacidades</c:v>
                </c:pt>
                <c:pt idx="3">
                  <c:v>Valores</c:v>
                </c:pt>
              </c:strCache>
            </c:strRef>
          </c:cat>
          <c:val>
            <c:numRef>
              <c:f>Hoja2!$D$29:$D$32</c:f>
              <c:numCache>
                <c:formatCode>General</c:formatCode>
                <c:ptCount val="4"/>
                <c:pt idx="0">
                  <c:v>11</c:v>
                </c:pt>
                <c:pt idx="1">
                  <c:v>10</c:v>
                </c:pt>
                <c:pt idx="2">
                  <c:v>14</c:v>
                </c:pt>
                <c:pt idx="3">
                  <c:v>12</c:v>
                </c:pt>
              </c:numCache>
            </c:numRef>
          </c:val>
          <c:extLst>
            <c:ext xmlns:c16="http://schemas.microsoft.com/office/drawing/2014/chart" uri="{C3380CC4-5D6E-409C-BE32-E72D297353CC}">
              <c16:uniqueId val="{00000000-7927-224D-A216-B71E43D8C172}"/>
            </c:ext>
          </c:extLst>
        </c:ser>
        <c:ser>
          <c:idx val="1"/>
          <c:order val="1"/>
          <c:tx>
            <c:strRef>
              <c:f>Hoja2!$E$27:$E$28</c:f>
              <c:strCache>
                <c:ptCount val="2"/>
                <c:pt idx="0">
                  <c:v>Indiferente</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Hoja2!$C$29:$C$32</c:f>
              <c:strCache>
                <c:ptCount val="4"/>
                <c:pt idx="0">
                  <c:v>Toma de decisión</c:v>
                </c:pt>
                <c:pt idx="1">
                  <c:v>Trabajo en equipo</c:v>
                </c:pt>
                <c:pt idx="2">
                  <c:v>Desarrollo de capacidades</c:v>
                </c:pt>
                <c:pt idx="3">
                  <c:v>Valores</c:v>
                </c:pt>
              </c:strCache>
            </c:strRef>
          </c:cat>
          <c:val>
            <c:numRef>
              <c:f>Hoja2!$E$29:$E$32</c:f>
              <c:numCache>
                <c:formatCode>General</c:formatCode>
                <c:ptCount val="4"/>
                <c:pt idx="0">
                  <c:v>19</c:v>
                </c:pt>
                <c:pt idx="1">
                  <c:v>24</c:v>
                </c:pt>
                <c:pt idx="2">
                  <c:v>28</c:v>
                </c:pt>
                <c:pt idx="3">
                  <c:v>40</c:v>
                </c:pt>
              </c:numCache>
            </c:numRef>
          </c:val>
          <c:extLst>
            <c:ext xmlns:c16="http://schemas.microsoft.com/office/drawing/2014/chart" uri="{C3380CC4-5D6E-409C-BE32-E72D297353CC}">
              <c16:uniqueId val="{00000001-7927-224D-A216-B71E43D8C172}"/>
            </c:ext>
          </c:extLst>
        </c:ser>
        <c:ser>
          <c:idx val="2"/>
          <c:order val="2"/>
          <c:tx>
            <c:strRef>
              <c:f>Hoja2!$F$27:$F$28</c:f>
              <c:strCache>
                <c:ptCount val="2"/>
                <c:pt idx="0">
                  <c:v>Muy de</c:v>
                </c:pt>
                <c:pt idx="1">
                  <c:v>acuerdo</c:v>
                </c:pt>
              </c:strCache>
            </c:strRef>
          </c:tx>
          <c:spPr>
            <a:solidFill>
              <a:schemeClr val="tx2">
                <a:lumMod val="60000"/>
                <a:lumOff val="40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Hoja2!$C$29:$C$32</c:f>
              <c:strCache>
                <c:ptCount val="4"/>
                <c:pt idx="0">
                  <c:v>Toma de decisión</c:v>
                </c:pt>
                <c:pt idx="1">
                  <c:v>Trabajo en equipo</c:v>
                </c:pt>
                <c:pt idx="2">
                  <c:v>Desarrollo de capacidades</c:v>
                </c:pt>
                <c:pt idx="3">
                  <c:v>Valores</c:v>
                </c:pt>
              </c:strCache>
            </c:strRef>
          </c:cat>
          <c:val>
            <c:numRef>
              <c:f>Hoja2!$F$29:$F$32</c:f>
              <c:numCache>
                <c:formatCode>General</c:formatCode>
                <c:ptCount val="4"/>
                <c:pt idx="0">
                  <c:v>70</c:v>
                </c:pt>
                <c:pt idx="1">
                  <c:v>66</c:v>
                </c:pt>
                <c:pt idx="2">
                  <c:v>59</c:v>
                </c:pt>
                <c:pt idx="3">
                  <c:v>57</c:v>
                </c:pt>
              </c:numCache>
            </c:numRef>
          </c:val>
          <c:extLst>
            <c:ext xmlns:c16="http://schemas.microsoft.com/office/drawing/2014/chart" uri="{C3380CC4-5D6E-409C-BE32-E72D297353CC}">
              <c16:uniqueId val="{00000002-7927-224D-A216-B71E43D8C172}"/>
            </c:ext>
          </c:extLst>
        </c:ser>
        <c:dLbls>
          <c:showLegendKey val="0"/>
          <c:showVal val="0"/>
          <c:showCatName val="0"/>
          <c:showSerName val="0"/>
          <c:showPercent val="0"/>
          <c:showBubbleSize val="0"/>
        </c:dLbls>
        <c:gapWidth val="150"/>
        <c:shape val="box"/>
        <c:axId val="272622128"/>
        <c:axId val="207177808"/>
        <c:axId val="0"/>
      </c:bar3DChart>
      <c:catAx>
        <c:axId val="2726221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s-US"/>
          </a:p>
        </c:txPr>
        <c:crossAx val="207177808"/>
        <c:crosses val="autoZero"/>
        <c:auto val="1"/>
        <c:lblAlgn val="ctr"/>
        <c:lblOffset val="100"/>
        <c:noMultiLvlLbl val="0"/>
      </c:catAx>
      <c:valAx>
        <c:axId val="207177808"/>
        <c:scaling>
          <c:orientation val="minMax"/>
        </c:scaling>
        <c:delete val="0"/>
        <c:axPos val="b"/>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272622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s-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s-PY" sz="1200" b="1"/>
              <a:t>b) Consistencia</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32413447273940277"/>
          <c:y val="0.14245283018867924"/>
          <c:w val="0.63249874911121051"/>
          <c:h val="0.5677774476303673"/>
        </c:manualLayout>
      </c:layout>
      <c:bar3DChart>
        <c:barDir val="bar"/>
        <c:grouping val="clustered"/>
        <c:varyColors val="0"/>
        <c:ser>
          <c:idx val="0"/>
          <c:order val="0"/>
          <c:tx>
            <c:strRef>
              <c:f>Hoja2!$D$47</c:f>
              <c:strCache>
                <c:ptCount val="1"/>
                <c:pt idx="0">
                  <c:v>En desacuerdo</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Hoja2!$C$48:$C$50</c:f>
              <c:strCache>
                <c:ptCount val="3"/>
                <c:pt idx="0">
                  <c:v>Acuerdos</c:v>
                </c:pt>
                <c:pt idx="1">
                  <c:v>Coordinación e integración</c:v>
                </c:pt>
                <c:pt idx="2">
                  <c:v>Orientación al cambio</c:v>
                </c:pt>
              </c:strCache>
            </c:strRef>
          </c:cat>
          <c:val>
            <c:numRef>
              <c:f>Hoja2!$D$48:$D$50</c:f>
              <c:numCache>
                <c:formatCode>General</c:formatCode>
                <c:ptCount val="3"/>
                <c:pt idx="0">
                  <c:v>12</c:v>
                </c:pt>
                <c:pt idx="1">
                  <c:v>14</c:v>
                </c:pt>
                <c:pt idx="2">
                  <c:v>11</c:v>
                </c:pt>
              </c:numCache>
            </c:numRef>
          </c:val>
          <c:extLst>
            <c:ext xmlns:c16="http://schemas.microsoft.com/office/drawing/2014/chart" uri="{C3380CC4-5D6E-409C-BE32-E72D297353CC}">
              <c16:uniqueId val="{00000000-A681-BE45-8843-0E69E6962C86}"/>
            </c:ext>
          </c:extLst>
        </c:ser>
        <c:ser>
          <c:idx val="1"/>
          <c:order val="1"/>
          <c:tx>
            <c:strRef>
              <c:f>Hoja2!$E$47</c:f>
              <c:strCache>
                <c:ptCount val="1"/>
                <c:pt idx="0">
                  <c:v>Indiferente</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Hoja2!$C$48:$C$50</c:f>
              <c:strCache>
                <c:ptCount val="3"/>
                <c:pt idx="0">
                  <c:v>Acuerdos</c:v>
                </c:pt>
                <c:pt idx="1">
                  <c:v>Coordinación e integración</c:v>
                </c:pt>
                <c:pt idx="2">
                  <c:v>Orientación al cambio</c:v>
                </c:pt>
              </c:strCache>
            </c:strRef>
          </c:cat>
          <c:val>
            <c:numRef>
              <c:f>Hoja2!$E$48:$E$50</c:f>
              <c:numCache>
                <c:formatCode>General</c:formatCode>
                <c:ptCount val="3"/>
                <c:pt idx="0">
                  <c:v>24</c:v>
                </c:pt>
                <c:pt idx="1">
                  <c:v>25</c:v>
                </c:pt>
                <c:pt idx="2">
                  <c:v>25</c:v>
                </c:pt>
              </c:numCache>
            </c:numRef>
          </c:val>
          <c:extLst>
            <c:ext xmlns:c16="http://schemas.microsoft.com/office/drawing/2014/chart" uri="{C3380CC4-5D6E-409C-BE32-E72D297353CC}">
              <c16:uniqueId val="{00000001-A681-BE45-8843-0E69E6962C86}"/>
            </c:ext>
          </c:extLst>
        </c:ser>
        <c:ser>
          <c:idx val="2"/>
          <c:order val="2"/>
          <c:tx>
            <c:strRef>
              <c:f>Hoja2!$F$47</c:f>
              <c:strCache>
                <c:ptCount val="1"/>
                <c:pt idx="0">
                  <c:v>Muy de acuerdo</c:v>
                </c:pt>
              </c:strCache>
            </c:strRef>
          </c:tx>
          <c:spPr>
            <a:solidFill>
              <a:schemeClr val="tx2">
                <a:lumMod val="60000"/>
                <a:lumOff val="40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Hoja2!$C$48:$C$50</c:f>
              <c:strCache>
                <c:ptCount val="3"/>
                <c:pt idx="0">
                  <c:v>Acuerdos</c:v>
                </c:pt>
                <c:pt idx="1">
                  <c:v>Coordinación e integración</c:v>
                </c:pt>
                <c:pt idx="2">
                  <c:v>Orientación al cambio</c:v>
                </c:pt>
              </c:strCache>
            </c:strRef>
          </c:cat>
          <c:val>
            <c:numRef>
              <c:f>Hoja2!$F$48:$F$50</c:f>
              <c:numCache>
                <c:formatCode>General</c:formatCode>
                <c:ptCount val="3"/>
                <c:pt idx="0">
                  <c:v>57</c:v>
                </c:pt>
                <c:pt idx="1">
                  <c:v>63</c:v>
                </c:pt>
                <c:pt idx="2">
                  <c:v>65</c:v>
                </c:pt>
              </c:numCache>
            </c:numRef>
          </c:val>
          <c:extLst>
            <c:ext xmlns:c16="http://schemas.microsoft.com/office/drawing/2014/chart" uri="{C3380CC4-5D6E-409C-BE32-E72D297353CC}">
              <c16:uniqueId val="{00000002-A681-BE45-8843-0E69E6962C86}"/>
            </c:ext>
          </c:extLst>
        </c:ser>
        <c:dLbls>
          <c:showLegendKey val="0"/>
          <c:showVal val="0"/>
          <c:showCatName val="0"/>
          <c:showSerName val="0"/>
          <c:showPercent val="0"/>
          <c:showBubbleSize val="0"/>
        </c:dLbls>
        <c:gapWidth val="150"/>
        <c:shape val="box"/>
        <c:axId val="207181168"/>
        <c:axId val="269546192"/>
        <c:axId val="0"/>
      </c:bar3DChart>
      <c:catAx>
        <c:axId val="2071811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s-US"/>
          </a:p>
        </c:txPr>
        <c:crossAx val="269546192"/>
        <c:crosses val="autoZero"/>
        <c:auto val="1"/>
        <c:lblAlgn val="ctr"/>
        <c:lblOffset val="100"/>
        <c:noMultiLvlLbl val="0"/>
      </c:catAx>
      <c:valAx>
        <c:axId val="269546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207181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s-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s-PY" sz="1200" b="1"/>
              <a:t>c)</a:t>
            </a:r>
            <a:r>
              <a:rPr lang="es-PY" sz="1200" b="1" baseline="0"/>
              <a:t> </a:t>
            </a:r>
            <a:r>
              <a:rPr lang="es-PY" sz="1200" b="1"/>
              <a:t>Adaptabilidad</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30402668416447975"/>
          <c:y val="9.5073664825046034E-2"/>
          <c:w val="0.65275109361329886"/>
          <c:h val="0.69280209103696266"/>
        </c:manualLayout>
      </c:layout>
      <c:bar3DChart>
        <c:barDir val="bar"/>
        <c:grouping val="clustered"/>
        <c:varyColors val="0"/>
        <c:ser>
          <c:idx val="0"/>
          <c:order val="0"/>
          <c:tx>
            <c:strRef>
              <c:f>Hoja2!$C$72</c:f>
              <c:strCache>
                <c:ptCount val="1"/>
                <c:pt idx="0">
                  <c:v>En desacuerdo</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Hoja2!$D$71:$F$71</c:f>
              <c:strCache>
                <c:ptCount val="3"/>
                <c:pt idx="0">
                  <c:v>Orientacion al cliente</c:v>
                </c:pt>
                <c:pt idx="1">
                  <c:v>Aprendizaje organizativo</c:v>
                </c:pt>
                <c:pt idx="2">
                  <c:v>Direccion y propositos</c:v>
                </c:pt>
              </c:strCache>
            </c:strRef>
          </c:cat>
          <c:val>
            <c:numRef>
              <c:f>Hoja2!$D$72:$F$72</c:f>
              <c:numCache>
                <c:formatCode>General</c:formatCode>
                <c:ptCount val="3"/>
                <c:pt idx="0">
                  <c:v>15</c:v>
                </c:pt>
                <c:pt idx="1">
                  <c:v>19</c:v>
                </c:pt>
                <c:pt idx="2">
                  <c:v>65</c:v>
                </c:pt>
              </c:numCache>
            </c:numRef>
          </c:val>
          <c:extLst>
            <c:ext xmlns:c16="http://schemas.microsoft.com/office/drawing/2014/chart" uri="{C3380CC4-5D6E-409C-BE32-E72D297353CC}">
              <c16:uniqueId val="{00000000-7693-EC47-9382-A9CA1C934FBC}"/>
            </c:ext>
          </c:extLst>
        </c:ser>
        <c:ser>
          <c:idx val="1"/>
          <c:order val="1"/>
          <c:tx>
            <c:strRef>
              <c:f>Hoja2!$C$73</c:f>
              <c:strCache>
                <c:ptCount val="1"/>
                <c:pt idx="0">
                  <c:v>Indiferente</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Hoja2!$D$71:$F$71</c:f>
              <c:strCache>
                <c:ptCount val="3"/>
                <c:pt idx="0">
                  <c:v>Orientacion al cliente</c:v>
                </c:pt>
                <c:pt idx="1">
                  <c:v>Aprendizaje organizativo</c:v>
                </c:pt>
                <c:pt idx="2">
                  <c:v>Direccion y propositos</c:v>
                </c:pt>
              </c:strCache>
            </c:strRef>
          </c:cat>
          <c:val>
            <c:numRef>
              <c:f>Hoja2!$D$73:$F$73</c:f>
              <c:numCache>
                <c:formatCode>General</c:formatCode>
                <c:ptCount val="3"/>
                <c:pt idx="0">
                  <c:v>12</c:v>
                </c:pt>
                <c:pt idx="1">
                  <c:v>16</c:v>
                </c:pt>
                <c:pt idx="2">
                  <c:v>72</c:v>
                </c:pt>
              </c:numCache>
            </c:numRef>
          </c:val>
          <c:extLst>
            <c:ext xmlns:c16="http://schemas.microsoft.com/office/drawing/2014/chart" uri="{C3380CC4-5D6E-409C-BE32-E72D297353CC}">
              <c16:uniqueId val="{00000001-7693-EC47-9382-A9CA1C934FBC}"/>
            </c:ext>
          </c:extLst>
        </c:ser>
        <c:ser>
          <c:idx val="2"/>
          <c:order val="2"/>
          <c:tx>
            <c:strRef>
              <c:f>Hoja2!$C$74</c:f>
              <c:strCache>
                <c:ptCount val="1"/>
                <c:pt idx="0">
                  <c:v>Muy de acuerdo</c:v>
                </c:pt>
              </c:strCache>
            </c:strRef>
          </c:tx>
          <c:spPr>
            <a:solidFill>
              <a:schemeClr val="accent5">
                <a:lumMod val="60000"/>
                <a:lumOff val="40000"/>
              </a:schemeClr>
            </a:solidFill>
            <a:ln>
              <a:noFill/>
            </a:ln>
            <a:effectLst/>
            <a:sp3d/>
          </c:spPr>
          <c:invertIfNegative val="0"/>
          <c:dPt>
            <c:idx val="0"/>
            <c:invertIfNegative val="0"/>
            <c:bubble3D val="0"/>
            <c:spPr>
              <a:solidFill>
                <a:schemeClr val="tx2">
                  <a:lumMod val="60000"/>
                  <a:lumOff val="40000"/>
                </a:schemeClr>
              </a:solidFill>
              <a:ln>
                <a:noFill/>
              </a:ln>
              <a:effectLst/>
              <a:sp3d/>
            </c:spPr>
          </c:dPt>
          <c:dPt>
            <c:idx val="1"/>
            <c:invertIfNegative val="0"/>
            <c:bubble3D val="0"/>
            <c:spPr>
              <a:solidFill>
                <a:schemeClr val="tx2">
                  <a:lumMod val="60000"/>
                  <a:lumOff val="40000"/>
                </a:schemeClr>
              </a:solidFill>
              <a:ln>
                <a:noFill/>
              </a:ln>
              <a:effectLst/>
              <a:sp3d/>
            </c:spPr>
          </c:dPt>
          <c:dPt>
            <c:idx val="2"/>
            <c:invertIfNegative val="0"/>
            <c:bubble3D val="0"/>
            <c:spPr>
              <a:solidFill>
                <a:schemeClr val="tx2">
                  <a:lumMod val="60000"/>
                  <a:lumOff val="40000"/>
                </a:schemeClr>
              </a:solidFill>
              <a:ln>
                <a:noFill/>
              </a:ln>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Hoja2!$D$71:$F$71</c:f>
              <c:strCache>
                <c:ptCount val="3"/>
                <c:pt idx="0">
                  <c:v>Orientacion al cliente</c:v>
                </c:pt>
                <c:pt idx="1">
                  <c:v>Aprendizaje organizativo</c:v>
                </c:pt>
                <c:pt idx="2">
                  <c:v>Direccion y propositos</c:v>
                </c:pt>
              </c:strCache>
            </c:strRef>
          </c:cat>
          <c:val>
            <c:numRef>
              <c:f>Hoja2!$D$74:$F$74</c:f>
              <c:numCache>
                <c:formatCode>General</c:formatCode>
                <c:ptCount val="3"/>
                <c:pt idx="0">
                  <c:v>9</c:v>
                </c:pt>
                <c:pt idx="1">
                  <c:v>19</c:v>
                </c:pt>
                <c:pt idx="2">
                  <c:v>72</c:v>
                </c:pt>
              </c:numCache>
            </c:numRef>
          </c:val>
          <c:extLst>
            <c:ext xmlns:c16="http://schemas.microsoft.com/office/drawing/2014/chart" uri="{C3380CC4-5D6E-409C-BE32-E72D297353CC}">
              <c16:uniqueId val="{00000002-7693-EC47-9382-A9CA1C934FBC}"/>
            </c:ext>
          </c:extLst>
        </c:ser>
        <c:dLbls>
          <c:showLegendKey val="0"/>
          <c:showVal val="0"/>
          <c:showCatName val="0"/>
          <c:showSerName val="0"/>
          <c:showPercent val="0"/>
          <c:showBubbleSize val="0"/>
        </c:dLbls>
        <c:gapWidth val="150"/>
        <c:shape val="box"/>
        <c:axId val="269549552"/>
        <c:axId val="334032624"/>
        <c:axId val="0"/>
      </c:bar3DChart>
      <c:catAx>
        <c:axId val="2695495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334032624"/>
        <c:crosses val="autoZero"/>
        <c:auto val="1"/>
        <c:lblAlgn val="ctr"/>
        <c:lblOffset val="100"/>
        <c:noMultiLvlLbl val="0"/>
      </c:catAx>
      <c:valAx>
        <c:axId val="3340326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269549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s-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Y"/>
              <a:t>d) </a:t>
            </a:r>
            <a:r>
              <a:rPr lang="es-PY" sz="1200" b="1"/>
              <a:t>Mision</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2859737009617989"/>
          <c:y val="0.14214929214929226"/>
          <c:w val="0.72832400310426348"/>
          <c:h val="0.56136817357289803"/>
        </c:manualLayout>
      </c:layout>
      <c:bar3DChart>
        <c:barDir val="bar"/>
        <c:grouping val="clustered"/>
        <c:varyColors val="0"/>
        <c:ser>
          <c:idx val="0"/>
          <c:order val="0"/>
          <c:tx>
            <c:strRef>
              <c:f>Hoja2!$H$92</c:f>
              <c:strCache>
                <c:ptCount val="1"/>
                <c:pt idx="0">
                  <c:v>Mision</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Hoja2!$I$91:$K$91</c:f>
              <c:strCache>
                <c:ptCount val="3"/>
                <c:pt idx="0">
                  <c:v>En desacuerdo</c:v>
                </c:pt>
                <c:pt idx="1">
                  <c:v>Indiferente</c:v>
                </c:pt>
                <c:pt idx="2">
                  <c:v>Muy de acuerdo</c:v>
                </c:pt>
              </c:strCache>
            </c:strRef>
          </c:cat>
          <c:val>
            <c:numRef>
              <c:f>Hoja2!$I$92:$K$92</c:f>
              <c:numCache>
                <c:formatCode>General</c:formatCode>
                <c:ptCount val="3"/>
                <c:pt idx="0">
                  <c:v>9</c:v>
                </c:pt>
                <c:pt idx="1">
                  <c:v>10</c:v>
                </c:pt>
                <c:pt idx="2">
                  <c:v>72</c:v>
                </c:pt>
              </c:numCache>
            </c:numRef>
          </c:val>
          <c:extLst>
            <c:ext xmlns:c16="http://schemas.microsoft.com/office/drawing/2014/chart" uri="{C3380CC4-5D6E-409C-BE32-E72D297353CC}">
              <c16:uniqueId val="{00000000-3F1B-4847-A2A9-E00D49ADAD99}"/>
            </c:ext>
          </c:extLst>
        </c:ser>
        <c:ser>
          <c:idx val="1"/>
          <c:order val="1"/>
          <c:tx>
            <c:strRef>
              <c:f>Hoja2!$H$93</c:f>
              <c:strCache>
                <c:ptCount val="1"/>
                <c:pt idx="0">
                  <c:v>Vision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Hoja2!$I$91:$K$91</c:f>
              <c:strCache>
                <c:ptCount val="3"/>
                <c:pt idx="0">
                  <c:v>En desacuerdo</c:v>
                </c:pt>
                <c:pt idx="1">
                  <c:v>Indiferente</c:v>
                </c:pt>
                <c:pt idx="2">
                  <c:v>Muy de acuerdo</c:v>
                </c:pt>
              </c:strCache>
            </c:strRef>
          </c:cat>
          <c:val>
            <c:numRef>
              <c:f>Hoja2!$I$93:$K$93</c:f>
              <c:numCache>
                <c:formatCode>General</c:formatCode>
                <c:ptCount val="3"/>
                <c:pt idx="0">
                  <c:v>10</c:v>
                </c:pt>
                <c:pt idx="1">
                  <c:v>15</c:v>
                </c:pt>
                <c:pt idx="2">
                  <c:v>79</c:v>
                </c:pt>
              </c:numCache>
            </c:numRef>
          </c:val>
          <c:extLst>
            <c:ext xmlns:c16="http://schemas.microsoft.com/office/drawing/2014/chart" uri="{C3380CC4-5D6E-409C-BE32-E72D297353CC}">
              <c16:uniqueId val="{00000001-3F1B-4847-A2A9-E00D49ADAD99}"/>
            </c:ext>
          </c:extLst>
        </c:ser>
        <c:dLbls>
          <c:showLegendKey val="0"/>
          <c:showVal val="0"/>
          <c:showCatName val="0"/>
          <c:showSerName val="0"/>
          <c:showPercent val="0"/>
          <c:showBubbleSize val="0"/>
        </c:dLbls>
        <c:gapWidth val="150"/>
        <c:shape val="box"/>
        <c:axId val="334035424"/>
        <c:axId val="334035984"/>
        <c:axId val="0"/>
      </c:bar3DChart>
      <c:catAx>
        <c:axId val="33403542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334035984"/>
        <c:crosses val="autoZero"/>
        <c:auto val="1"/>
        <c:lblAlgn val="ctr"/>
        <c:lblOffset val="100"/>
        <c:noMultiLvlLbl val="0"/>
      </c:catAx>
      <c:valAx>
        <c:axId val="334035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33403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0555555555555561E-2"/>
          <c:y val="7.8703703703703734E-2"/>
          <c:w val="0.86413813098944059"/>
          <c:h val="0.73239222169052098"/>
        </c:manualLayout>
      </c:layout>
      <c:pie3DChart>
        <c:varyColors val="1"/>
        <c:ser>
          <c:idx val="0"/>
          <c:order val="0"/>
          <c:dPt>
            <c:idx val="0"/>
            <c:bubble3D val="0"/>
            <c:explosion val="12"/>
            <c:spPr>
              <a:solidFill>
                <a:schemeClr val="accent2">
                  <a:lumMod val="75000"/>
                </a:schemeClr>
              </a:solidFill>
              <a:ln w="25400">
                <a:solidFill>
                  <a:schemeClr val="lt1"/>
                </a:solidFill>
              </a:ln>
              <a:effectLst/>
              <a:sp3d contourW="25400">
                <a:contourClr>
                  <a:schemeClr val="lt1"/>
                </a:contourClr>
              </a:sp3d>
            </c:spPr>
          </c:dPt>
          <c:dPt>
            <c:idx val="1"/>
            <c:bubble3D val="0"/>
            <c:explosion val="6"/>
            <c:spPr>
              <a:solidFill>
                <a:schemeClr val="accent1">
                  <a:lumMod val="75000"/>
                </a:schemeClr>
              </a:solidFill>
              <a:ln w="25400">
                <a:solidFill>
                  <a:schemeClr val="lt1"/>
                </a:solidFill>
              </a:ln>
              <a:effectLst/>
              <a:sp3d contourW="25400">
                <a:contourClr>
                  <a:schemeClr val="lt1"/>
                </a:contourClr>
              </a:sp3d>
            </c:spPr>
          </c:dPt>
          <c:dPt>
            <c:idx val="2"/>
            <c:bubble3D val="0"/>
            <c:explosion val="4"/>
            <c:spPr>
              <a:solidFill>
                <a:schemeClr val="accent6"/>
              </a:solidFill>
              <a:ln w="25400">
                <a:solidFill>
                  <a:schemeClr val="lt1"/>
                </a:solidFill>
              </a:ln>
              <a:effectLst/>
              <a:sp3d contourW="25400">
                <a:contourClr>
                  <a:schemeClr val="lt1"/>
                </a:contourClr>
              </a:sp3d>
            </c:spPr>
          </c:dPt>
          <c:dLbls>
            <c:dLbl>
              <c:idx val="0"/>
              <c:showLegendKey val="0"/>
              <c:showVal val="1"/>
              <c:showCatName val="0"/>
              <c:showSerName val="0"/>
              <c:showPercent val="0"/>
              <c:showBubbleSize val="0"/>
              <c:extLst>
                <c:ext xmlns:c15="http://schemas.microsoft.com/office/drawing/2012/chart" uri="{CE6537A1-D6FC-4f65-9D91-7224C49458BB}"/>
              </c:extLst>
            </c:dLbl>
            <c:dLbl>
              <c:idx val="1"/>
              <c:showLegendKey val="0"/>
              <c:showVal val="1"/>
              <c:showCatName val="0"/>
              <c:showSerName val="0"/>
              <c:showPercent val="0"/>
              <c:showBubbleSize val="0"/>
              <c:extLst>
                <c:ext xmlns:c15="http://schemas.microsoft.com/office/drawing/2012/chart" uri="{CE6537A1-D6FC-4f65-9D91-7224C49458BB}"/>
              </c:extLst>
            </c:dLbl>
            <c:dLbl>
              <c:idx val="2"/>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US"/>
              </a:p>
            </c:txPr>
            <c:showLegendKey val="0"/>
            <c:showVal val="0"/>
            <c:showCatName val="0"/>
            <c:showSerName val="0"/>
            <c:showPercent val="0"/>
            <c:showBubbleSize val="0"/>
            <c:extLst>
              <c:ext xmlns:c15="http://schemas.microsoft.com/office/drawing/2012/chart" uri="{CE6537A1-D6FC-4f65-9D91-7224C49458BB}"/>
            </c:extLst>
          </c:dLbls>
          <c:cat>
            <c:strRef>
              <c:f>Hoja2!$I$4:$I$6</c:f>
              <c:strCache>
                <c:ptCount val="3"/>
                <c:pt idx="0">
                  <c:v>En desacuerdo</c:v>
                </c:pt>
                <c:pt idx="1">
                  <c:v>Indiferente</c:v>
                </c:pt>
                <c:pt idx="2">
                  <c:v>Muy de acuerdo</c:v>
                </c:pt>
              </c:strCache>
            </c:strRef>
          </c:cat>
          <c:val>
            <c:numRef>
              <c:f>Hoja2!$J$4:$J$6</c:f>
              <c:numCache>
                <c:formatCode>General</c:formatCode>
                <c:ptCount val="3"/>
                <c:pt idx="0">
                  <c:v>11</c:v>
                </c:pt>
                <c:pt idx="1">
                  <c:v>22</c:v>
                </c:pt>
                <c:pt idx="2">
                  <c:v>67</c:v>
                </c:pt>
              </c:numCache>
            </c:numRef>
          </c:val>
          <c:extLst>
            <c:ext xmlns:c16="http://schemas.microsoft.com/office/drawing/2014/chart" uri="{C3380CC4-5D6E-409C-BE32-E72D297353CC}">
              <c16:uniqueId val="{00000000-EC82-3144-9173-51D3845ABF4E}"/>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dk1"/>
              </a:solidFill>
              <a:latin typeface="+mn-lt"/>
              <a:ea typeface="+mn-ea"/>
              <a:cs typeface="+mn-cs"/>
            </a:defRPr>
          </a:pPr>
          <a:endParaRPr lang="es-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solidFill>
      <a:prstDash val="solid"/>
      <a:round/>
    </a:ln>
    <a:effectLst/>
  </c:spPr>
  <c:txPr>
    <a:bodyPr/>
    <a:lstStyle/>
    <a:p>
      <a:pPr>
        <a:defRPr>
          <a:solidFill>
            <a:schemeClr val="dk1"/>
          </a:solidFill>
          <a:latin typeface="+mn-lt"/>
          <a:ea typeface="+mn-ea"/>
          <a:cs typeface="+mn-cs"/>
        </a:defRPr>
      </a:pPr>
      <a:endParaRPr lang="es-U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Vancouver.XSL.XSL" StyleName="Vancouver" Version="1">
  <b:Source>
    <b:Tag>MarcadorDePosición1</b:Tag>
    <b:SourceType>Book</b:SourceType>
    <b:Guid>{647388EB-A070-4AB9-B8CA-02F45482C4B3}</b:Guid>
    <b:RefOrder>1</b:RefOrder>
  </b:Source>
</b:Sources>
</file>

<file path=customXml/item2.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F92C1354-D9AC-4F97-AB75-92844C8E5FAC}">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F0631BA0-F623-425B-AB88-4E52491B3BE6}">
  <ds:schemaRefs>
    <ds:schemaRef ds:uri="http://www.wps.cn/android/officeDocument/2013/moffice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16135</Words>
  <Characters>207074</Characters>
  <Application>Microsoft Office Word</Application>
  <DocSecurity>0</DocSecurity>
  <Lines>1725</Lines>
  <Paragraphs>445</Paragraphs>
  <ScaleCrop>false</ScaleCrop>
  <Company>GP</Company>
  <LinksUpToDate>false</LinksUpToDate>
  <CharactersWithSpaces>222764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Analia Revolero</cp:lastModifiedBy>
  <cp:revision>2</cp:revision>
  <cp:lastPrinted>2022-08-11T14:37:00Z</cp:lastPrinted>
  <dcterms:created xsi:type="dcterms:W3CDTF">2022-08-25T16:22:00Z</dcterms:created>
  <dcterms:modified xsi:type="dcterms:W3CDTF">2022-08-25T16:22:00Z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25598e8b-4433-365c-94f5-1e3df06d9cff</vt:lpwstr>
  </property>
  <property fmtid="{D5CDD505-2E9C-101B-9397-08002B2CF9AE}" pid="24" name="Mendeley Citation Style_1">
    <vt:lpwstr>http://www.zotero.org/styles/vancouver</vt:lpwstr>
  </property>
</Properties>
</file>